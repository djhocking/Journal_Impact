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1466B" w14:textId="1237EB00" w:rsidR="004F4D1D" w:rsidRPr="00C35A4E" w:rsidRDefault="008F15AD" w:rsidP="00C35A4E">
      <w:pPr>
        <w:spacing w:line="480" w:lineRule="auto"/>
        <w:rPr>
          <w:b/>
        </w:rPr>
      </w:pPr>
      <w:bookmarkStart w:id="0" w:name="_GoBack"/>
      <w:bookmarkEnd w:id="0"/>
      <w:r w:rsidRPr="00C35A4E">
        <w:rPr>
          <w:b/>
        </w:rPr>
        <w:t xml:space="preserve">Comparing influence </w:t>
      </w:r>
      <w:r w:rsidR="00C35A4E">
        <w:rPr>
          <w:b/>
        </w:rPr>
        <w:t>of</w:t>
      </w:r>
      <w:r w:rsidRPr="00C35A4E">
        <w:rPr>
          <w:b/>
        </w:rPr>
        <w:t xml:space="preserve"> ecology journals</w:t>
      </w:r>
      <w:r w:rsidR="00C35A4E">
        <w:rPr>
          <w:b/>
        </w:rPr>
        <w:t xml:space="preserve"> using citation metrics</w:t>
      </w:r>
      <w:r w:rsidR="00296352" w:rsidRPr="00C35A4E">
        <w:rPr>
          <w:b/>
        </w:rPr>
        <w:t xml:space="preserve">: </w:t>
      </w:r>
      <w:commentRangeStart w:id="1"/>
      <w:commentRangeStart w:id="2"/>
      <w:r w:rsidR="00296352" w:rsidRPr="00C35A4E">
        <w:rPr>
          <w:b/>
        </w:rPr>
        <w:t xml:space="preserve"> what’s the deal </w:t>
      </w:r>
      <w:commentRangeStart w:id="3"/>
      <w:r w:rsidR="00296352" w:rsidRPr="00C35A4E">
        <w:rPr>
          <w:b/>
        </w:rPr>
        <w:t xml:space="preserve">with </w:t>
      </w:r>
      <w:commentRangeEnd w:id="3"/>
      <w:r w:rsidR="001F6912">
        <w:rPr>
          <w:rStyle w:val="CommentReference"/>
        </w:rPr>
        <w:commentReference w:id="3"/>
      </w:r>
      <w:r w:rsidR="00296352" w:rsidRPr="00C35A4E">
        <w:rPr>
          <w:b/>
        </w:rPr>
        <w:t>all those metrics</w:t>
      </w:r>
      <w:commentRangeEnd w:id="1"/>
      <w:r w:rsidR="00834396">
        <w:rPr>
          <w:rStyle w:val="CommentReference"/>
        </w:rPr>
        <w:commentReference w:id="1"/>
      </w:r>
      <w:r w:rsidR="00296352" w:rsidRPr="00C35A4E">
        <w:rPr>
          <w:b/>
        </w:rPr>
        <w:t>?</w:t>
      </w:r>
      <w:commentRangeEnd w:id="2"/>
      <w:r w:rsidR="00871127">
        <w:rPr>
          <w:rStyle w:val="CommentReference"/>
        </w:rPr>
        <w:commentReference w:id="2"/>
      </w:r>
    </w:p>
    <w:p w14:paraId="337737AF" w14:textId="77777777" w:rsidR="008F15AD" w:rsidRDefault="008F15AD" w:rsidP="00C35A4E">
      <w:pPr>
        <w:spacing w:line="480" w:lineRule="auto"/>
      </w:pPr>
    </w:p>
    <w:p w14:paraId="7FA012FB" w14:textId="77777777" w:rsidR="008F15AD" w:rsidRDefault="00D82686" w:rsidP="00C35A4E">
      <w:pPr>
        <w:spacing w:line="480" w:lineRule="auto"/>
      </w:pPr>
      <w:r>
        <w:t>Daniel J. Hocking</w:t>
      </w:r>
    </w:p>
    <w:p w14:paraId="3B05224B" w14:textId="77777777" w:rsidR="007C16E1" w:rsidRDefault="007C16E1" w:rsidP="00C35A4E">
      <w:pPr>
        <w:spacing w:line="480" w:lineRule="auto"/>
      </w:pPr>
    </w:p>
    <w:p w14:paraId="4F015B81" w14:textId="77777777" w:rsidR="007C16E1" w:rsidRDefault="007C16E1" w:rsidP="00C35A4E">
      <w:pPr>
        <w:spacing w:line="480" w:lineRule="auto"/>
      </w:pPr>
      <w:r>
        <w:t>Department of Natural Resources and the Environment, University of New Hampshire</w:t>
      </w:r>
    </w:p>
    <w:p w14:paraId="02204FEA" w14:textId="77777777" w:rsidR="007C16E1" w:rsidRDefault="007C16E1" w:rsidP="00C35A4E">
      <w:pPr>
        <w:spacing w:line="480" w:lineRule="auto"/>
      </w:pPr>
    </w:p>
    <w:p w14:paraId="2CA674A3" w14:textId="77777777" w:rsidR="007C16E1" w:rsidRPr="00D64A4A" w:rsidRDefault="007C16E1" w:rsidP="00C35A4E">
      <w:pPr>
        <w:spacing w:line="480" w:lineRule="auto"/>
        <w:rPr>
          <w:b/>
        </w:rPr>
      </w:pPr>
      <w:r w:rsidRPr="00D64A4A">
        <w:rPr>
          <w:b/>
        </w:rPr>
        <w:t>Abstract</w:t>
      </w:r>
    </w:p>
    <w:p w14:paraId="08D566A4" w14:textId="0A81D092" w:rsidR="001D18E6" w:rsidRDefault="0035119B" w:rsidP="001D18E6">
      <w:pPr>
        <w:spacing w:line="480" w:lineRule="auto"/>
      </w:pPr>
      <w:r>
        <w:t xml:space="preserve">Citations provide credit for original ideas and research. The links created by these citations result in a tremendous network revealing patterns of influence and flows of ideas. The systematic evaluation of these networks </w:t>
      </w:r>
      <w:r w:rsidR="00DF4A59">
        <w:t>can be used to create aggregate measures</w:t>
      </w:r>
      <w:r>
        <w:t xml:space="preserve"> of </w:t>
      </w:r>
      <w:r w:rsidR="00DF4A59">
        <w:t>journal</w:t>
      </w:r>
      <w:r>
        <w:t xml:space="preserve"> influence. The earliest and most widely recognized </w:t>
      </w:r>
      <w:r w:rsidR="00DF4A59">
        <w:t xml:space="preserve">journal influence </w:t>
      </w:r>
      <w:r>
        <w:t>metric is the Journal Impact Factor (JIF). However, due to limitations of the JIF, numerous other metrics have been proposed, differing in bo</w:t>
      </w:r>
      <w:r w:rsidR="00DF4A59">
        <w:t xml:space="preserve">th scope and concept. To understand the citation patterns and compare influence among ecology journals, I compiled 11 popular metrics for 110 ecology journals: JIF, 5-year Journal Impact Factor (JIF5), </w:t>
      </w:r>
      <w:proofErr w:type="spellStart"/>
      <w:r w:rsidR="00DF4A59">
        <w:t>Eigenfactor</w:t>
      </w:r>
      <w:proofErr w:type="spellEnd"/>
      <w:r w:rsidR="00DF4A59">
        <w:t xml:space="preserve">, Article Influence (AI), Source-Normalized Impact per Paper (SNIP), </w:t>
      </w:r>
      <w:proofErr w:type="spellStart"/>
      <w:r w:rsidR="00DF4A59">
        <w:t>SCImago</w:t>
      </w:r>
      <w:proofErr w:type="spellEnd"/>
      <w:r w:rsidR="00DF4A59">
        <w:t xml:space="preserve"> Journal Report (SJR), h-index, </w:t>
      </w:r>
      <w:proofErr w:type="spellStart"/>
      <w:r w:rsidR="00DF4A59">
        <w:t>h</w:t>
      </w:r>
      <w:r w:rsidR="00DF4A59">
        <w:rPr>
          <w:vertAlign w:val="subscript"/>
        </w:rPr>
        <w:t>c</w:t>
      </w:r>
      <w:proofErr w:type="spellEnd"/>
      <w:r w:rsidR="00DF4A59">
        <w:t xml:space="preserve">-index, e-index, g-index, and AR-index. </w:t>
      </w:r>
      <w:r w:rsidR="001D18E6">
        <w:t>All metrics were positively correlated among ecology journals; however, there was still considerable variation among metrics</w:t>
      </w:r>
      <w:r w:rsidR="00DF4A59">
        <w:t xml:space="preserve">. </w:t>
      </w:r>
      <w:r w:rsidR="00DF4A59">
        <w:rPr>
          <w:i/>
        </w:rPr>
        <w:t xml:space="preserve">Annual Review of Ecology, Evolution, and Systematics, Trends in Ecology and Evolution, </w:t>
      </w:r>
      <w:r w:rsidR="00DF4A59">
        <w:t xml:space="preserve">and </w:t>
      </w:r>
      <w:r w:rsidR="00DF4A59">
        <w:rPr>
          <w:i/>
        </w:rPr>
        <w:t>Ecology Letters</w:t>
      </w:r>
      <w:r w:rsidR="00DF4A59">
        <w:t xml:space="preserve"> were the top three journals across metrics on a per article basis.</w:t>
      </w:r>
      <w:r w:rsidR="005C7ACD">
        <w:t xml:space="preserve"> </w:t>
      </w:r>
      <w:r w:rsidR="005C7ACD">
        <w:rPr>
          <w:i/>
        </w:rPr>
        <w:t xml:space="preserve">Proceedings of the Royal Society B, Ecology, </w:t>
      </w:r>
      <w:r w:rsidR="005C7ACD">
        <w:t xml:space="preserve">and </w:t>
      </w:r>
      <w:r w:rsidR="005C7ACD">
        <w:rPr>
          <w:i/>
        </w:rPr>
        <w:t>Molecular Ecology</w:t>
      </w:r>
      <w:r w:rsidR="005C7ACD">
        <w:t xml:space="preserve"> had the greatest overall influence on science, as indicated by the </w:t>
      </w:r>
      <w:proofErr w:type="spellStart"/>
      <w:r w:rsidR="005C7ACD">
        <w:t>Eigenfactor</w:t>
      </w:r>
      <w:proofErr w:type="spellEnd"/>
      <w:r w:rsidR="005C7ACD">
        <w:t xml:space="preserve">, in part because they publish many moderately </w:t>
      </w:r>
      <w:r w:rsidR="005C7ACD">
        <w:lastRenderedPageBreak/>
        <w:t>cited articles.</w:t>
      </w:r>
      <w:r w:rsidR="00DF4A59">
        <w:t xml:space="preserve"> </w:t>
      </w:r>
      <w:commentRangeStart w:id="4"/>
      <w:r w:rsidR="005C7ACD">
        <w:t>There</w:t>
      </w:r>
      <w:commentRangeEnd w:id="4"/>
      <w:r w:rsidR="00FB40EB">
        <w:rPr>
          <w:rStyle w:val="CommentReference"/>
        </w:rPr>
        <w:commentReference w:id="4"/>
      </w:r>
      <w:r w:rsidR="005C7ACD">
        <w:t xml:space="preserve"> was much greater variability among the other metrics because they focus on the mostly highly cited papers from each journal. </w:t>
      </w:r>
      <w:r w:rsidR="001D18E6">
        <w:t>Each influence metric has its own strengths and weaknesses, and therefore its own uses. Researchers interested in the average influence of articles in a journal would be best served by referring to AI scores or possible SJR values. The h-index and related indices (</w:t>
      </w:r>
      <w:proofErr w:type="spellStart"/>
      <w:r w:rsidR="001D18E6">
        <w:t>h</w:t>
      </w:r>
      <w:r w:rsidR="001D18E6">
        <w:rPr>
          <w:vertAlign w:val="subscript"/>
        </w:rPr>
        <w:t>c</w:t>
      </w:r>
      <w:proofErr w:type="spellEnd"/>
      <w:r w:rsidR="001D18E6">
        <w:t xml:space="preserve">, e, g, AR) are better suited for evaluating individual influence than journal influence, but in combination may be useful for differentiating citation patterns among journals with similar AI or SJR scores. Publishers and librarians interested in the total influence of a journal on science should </w:t>
      </w:r>
      <w:r w:rsidR="005C7ACD">
        <w:t xml:space="preserve">consider </w:t>
      </w:r>
      <w:proofErr w:type="spellStart"/>
      <w:r w:rsidR="005C7ACD">
        <w:t>Eigenfactor</w:t>
      </w:r>
      <w:proofErr w:type="spellEnd"/>
      <w:r w:rsidR="005C7ACD">
        <w:t xml:space="preserve"> scores. The SNIP, and to a lesser extent the SJR, </w:t>
      </w:r>
      <w:commentRangeStart w:id="5"/>
      <w:r w:rsidR="001D18E6">
        <w:t xml:space="preserve">may be useful for </w:t>
      </w:r>
      <w:commentRangeEnd w:id="5"/>
      <w:r w:rsidR="005C54C7">
        <w:rPr>
          <w:rStyle w:val="CommentReference"/>
        </w:rPr>
        <w:commentReference w:id="5"/>
      </w:r>
      <w:r w:rsidR="001D18E6">
        <w:t>comparing the relative influence of journals across very disparate fields of study. Despite the usefulness of citation-based metrics</w:t>
      </w:r>
      <w:r w:rsidR="005C7ACD">
        <w:t>,</w:t>
      </w:r>
      <w:r w:rsidR="001D18E6">
        <w:t xml:space="preserve"> </w:t>
      </w:r>
      <w:r w:rsidR="005C7ACD">
        <w:t>they</w:t>
      </w:r>
      <w:r w:rsidR="001D18E6">
        <w:t xml:space="preserve"> should not be over emphasized by publishers or by researchers looking for manuscript outlets, and especially not for personnel decisions. Finally, citation-based metrics only capture one aspect of scientific influence, they do not consider the influence on legislation, land-use practices, public perception, or other effects outside of the publishing </w:t>
      </w:r>
      <w:commentRangeStart w:id="6"/>
      <w:r w:rsidR="001D18E6">
        <w:t>network</w:t>
      </w:r>
      <w:commentRangeEnd w:id="6"/>
      <w:r w:rsidR="005C54C7">
        <w:rPr>
          <w:rStyle w:val="CommentReference"/>
        </w:rPr>
        <w:commentReference w:id="6"/>
      </w:r>
      <w:r w:rsidR="001D18E6">
        <w:t>.</w:t>
      </w:r>
    </w:p>
    <w:p w14:paraId="7DCF4863" w14:textId="77777777" w:rsidR="007C16E1" w:rsidRDefault="007C16E1" w:rsidP="00C35A4E">
      <w:pPr>
        <w:spacing w:line="480" w:lineRule="auto"/>
      </w:pPr>
    </w:p>
    <w:p w14:paraId="1419019E" w14:textId="77777777" w:rsidR="007C16E1" w:rsidRPr="00D64A4A" w:rsidRDefault="00C35A4E" w:rsidP="00C35A4E">
      <w:pPr>
        <w:spacing w:line="480" w:lineRule="auto"/>
        <w:rPr>
          <w:b/>
        </w:rPr>
      </w:pPr>
      <w:r w:rsidRPr="00D64A4A">
        <w:rPr>
          <w:b/>
        </w:rPr>
        <w:t>Keywords</w:t>
      </w:r>
    </w:p>
    <w:p w14:paraId="1E5FC36C" w14:textId="77777777" w:rsidR="00C35A4E" w:rsidRDefault="00E4609A" w:rsidP="00C35A4E">
      <w:pPr>
        <w:spacing w:line="480" w:lineRule="auto"/>
      </w:pPr>
      <w:proofErr w:type="gramStart"/>
      <w:r>
        <w:t>journal</w:t>
      </w:r>
      <w:proofErr w:type="gramEnd"/>
      <w:r>
        <w:t xml:space="preserve"> influence, impact factor, h-index, Article Importance, </w:t>
      </w:r>
      <w:proofErr w:type="spellStart"/>
      <w:r>
        <w:t>Eigenfactor</w:t>
      </w:r>
      <w:proofErr w:type="spellEnd"/>
      <w:r>
        <w:t>, SNIP, SJR, publishing practices</w:t>
      </w:r>
    </w:p>
    <w:p w14:paraId="5AD8C27A" w14:textId="77777777" w:rsidR="00E4609A" w:rsidRDefault="00E4609A" w:rsidP="00C35A4E">
      <w:pPr>
        <w:spacing w:line="480" w:lineRule="auto"/>
      </w:pPr>
    </w:p>
    <w:p w14:paraId="48A99DA8" w14:textId="77777777" w:rsidR="00D82686" w:rsidRPr="00416FCF" w:rsidRDefault="007C16E1" w:rsidP="00C35A4E">
      <w:pPr>
        <w:spacing w:line="480" w:lineRule="auto"/>
        <w:rPr>
          <w:b/>
          <w:bCs/>
          <w:caps/>
        </w:rPr>
      </w:pPr>
      <w:r w:rsidRPr="00416FCF">
        <w:rPr>
          <w:b/>
          <w:bCs/>
          <w:caps/>
        </w:rPr>
        <w:t>Introduction</w:t>
      </w:r>
    </w:p>
    <w:p w14:paraId="2E121FFB" w14:textId="3E6243BC" w:rsidR="008F15AD" w:rsidRDefault="006A13D7" w:rsidP="00C35A4E">
      <w:pPr>
        <w:spacing w:line="480" w:lineRule="auto"/>
      </w:pPr>
      <w:r>
        <w:t xml:space="preserve">Citations serve as a link to previously published materials and provide credit for original ideas. Citation-based metrics can indicate the influence of ideas from particular papers and </w:t>
      </w:r>
      <w:r>
        <w:lastRenderedPageBreak/>
        <w:t xml:space="preserve">in aggregation reveal the influence of specific scholars and journals </w:t>
      </w:r>
      <w:r>
        <w:fldChar w:fldCharType="begin">
          <w:fldData xml:space="preserve">PEVuZE5vdGU+PENpdGU+PEF1dGhvcj5HYXJmaWVsZDwvQXV0aG9yPjxZZWFyPjE5NTU8L1llYXI+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YWw+PHBhZ2VzPjEwOC0xMTE8L3BhZ2VzPjx2b2x1bWU+MTIyPC92b2x1bWU+PG51bWJlcj4zMTU5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</w:fldData>
        </w:fldChar>
      </w:r>
      <w:r>
        <w:instrText xml:space="preserve"> ADDIN EN.CITE </w:instrText>
      </w:r>
      <w:r>
        <w:fldChar w:fldCharType="begin">
          <w:fldData xml:space="preserve">PEVuZE5vdGU+PENpdGU+PEF1dGhvcj5HYXJmaWVsZDwvQXV0aG9yPjxZZWFyPjE5NTU8L1llYXI+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YWw+PHBhZ2VzPjEwOC0xMTE8L3BhZ2VzPjx2b2x1bWU+MTIyPC92b2x1bWU+PG51bWJlcj4zMTU5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</w:fldData>
        </w:fldChar>
      </w:r>
      <w:r>
        <w:instrText xml:space="preserve"> ADDIN EN.CITE.DATA </w:instrText>
      </w:r>
      <w:r>
        <w:fldChar w:fldCharType="end"/>
      </w:r>
      <w:r>
        <w:fldChar w:fldCharType="separate"/>
      </w:r>
      <w:r>
        <w:rPr>
          <w:noProof/>
        </w:rPr>
        <w:t xml:space="preserve">(e.g. </w:t>
      </w:r>
      <w:hyperlink w:anchor="_ENREF_15" w:tooltip="Garfield, 1955 #2924" w:history="1">
        <w:r w:rsidR="0035119B">
          <w:rPr>
            <w:noProof/>
          </w:rPr>
          <w:t>Garfield 1955</w:t>
        </w:r>
      </w:hyperlink>
      <w:r>
        <w:rPr>
          <w:noProof/>
        </w:rPr>
        <w:t xml:space="preserve">; </w:t>
      </w:r>
      <w:hyperlink w:anchor="_ENREF_16" w:tooltip="Garfield, 1972 #2925" w:history="1">
        <w:r w:rsidR="0035119B">
          <w:rPr>
            <w:noProof/>
          </w:rPr>
          <w:t>Garfield 1972</w:t>
        </w:r>
      </w:hyperlink>
      <w:r>
        <w:rPr>
          <w:noProof/>
        </w:rPr>
        <w:t xml:space="preserve">; </w:t>
      </w:r>
      <w:hyperlink w:anchor="_ENREF_10" w:tooltip="Davis, 2008 #2852" w:history="1">
        <w:r w:rsidR="0035119B">
          <w:rPr>
            <w:noProof/>
          </w:rPr>
          <w:t>Davis 2008</w:t>
        </w:r>
      </w:hyperlink>
      <w:r>
        <w:rPr>
          <w:noProof/>
        </w:rPr>
        <w:t>)</w:t>
      </w:r>
      <w:r>
        <w:fldChar w:fldCharType="end"/>
      </w:r>
      <w:r>
        <w:t>. S</w:t>
      </w:r>
      <w:r w:rsidR="008F15AD">
        <w:t>cientists are interested in</w:t>
      </w:r>
      <w:r w:rsidR="00416FCF">
        <w:t xml:space="preserve"> understanding and</w:t>
      </w:r>
      <w:r w:rsidR="008F15AD">
        <w:t xml:space="preserve"> quantifying the universe, so the interest in </w:t>
      </w:r>
      <w:r w:rsidR="00416FCF">
        <w:t>quantifying</w:t>
      </w:r>
      <w:r w:rsidR="008F15AD">
        <w:t xml:space="preserve"> </w:t>
      </w:r>
      <w:r w:rsidR="00416FCF">
        <w:t>journal</w:t>
      </w:r>
      <w:r w:rsidR="008F15AD">
        <w:t xml:space="preserve"> influence</w:t>
      </w:r>
      <w:r>
        <w:t xml:space="preserve"> through citations</w:t>
      </w:r>
      <w:r w:rsidR="008F15AD">
        <w:t xml:space="preserve"> is not surprising. The competitive nature of academia and scientific publishing </w:t>
      </w:r>
      <w:r w:rsidR="006E4BB3">
        <w:t>further</w:t>
      </w:r>
      <w:r w:rsidR="008F15AD">
        <w:t xml:space="preserve"> increases the interest in metrics of influence, impact, and prestige.</w:t>
      </w:r>
      <w:r w:rsidR="00A13134">
        <w:t xml:space="preserve"> The </w:t>
      </w:r>
      <w:r w:rsidR="007C16E1">
        <w:t xml:space="preserve">perceived </w:t>
      </w:r>
      <w:r w:rsidR="006E4BB3">
        <w:t xml:space="preserve">importance of journals, as indicated by citation metrics, </w:t>
      </w:r>
      <w:r w:rsidR="00A13134">
        <w:t>can influence the choice of publication venue for scientists. Some researchers may even make submission decisions based on a cost-benefit analysis</w:t>
      </w:r>
      <w:r w:rsidR="007C16E1">
        <w:t xml:space="preserve">, where </w:t>
      </w:r>
      <w:r w:rsidR="00A13134">
        <w:t>financial</w:t>
      </w:r>
      <w:r w:rsidR="007C16E1">
        <w:t xml:space="preserve"> cost</w:t>
      </w:r>
      <w:r w:rsidR="00A13134">
        <w:t xml:space="preserve"> or </w:t>
      </w:r>
      <w:r w:rsidR="007C16E1">
        <w:t>journal</w:t>
      </w:r>
      <w:r w:rsidR="00A13134">
        <w:t xml:space="preserve"> rejection rate compared with the benefit of publishing in</w:t>
      </w:r>
      <w:r w:rsidR="007C16E1">
        <w:t xml:space="preserve"> highly prestigious or influential journals </w:t>
      </w:r>
      <w:r w:rsidR="00781C68">
        <w:fldChar w:fldCharType="begin"/>
      </w:r>
      <w:r w:rsidR="00781C68">
        <w:instrText xml:space="preserve"> ADDIN EN.CITE &lt;EndNote&gt;&lt;Cite&gt;&lt;Author&gt;Aarssen&lt;/Author&gt;&lt;Year&gt;2008&lt;/Year&gt;&lt;RecNum&gt;2923&lt;/RecNum&gt;&lt;DisplayText&gt;(Aarssen&lt;style face="italic"&gt; et al.&lt;/style&gt; 2008)&lt;/DisplayText&gt;&lt;record&gt;&lt;rec-number&gt;2923&lt;/rec-number&gt;&lt;foreign-keys&gt;&lt;key app="EN" db-id="0vvewaaw2tv52metddmpw50kewd0fe9e2t2v"&gt;2923&lt;/key&gt;&lt;/foreign-keys&gt;&lt;ref-type name="Journal Article"&gt;17&lt;/ref-type&gt;&lt;contributors&gt;&lt;authors&gt;&lt;author&gt;Aarssen, L. W.&lt;/author&gt;&lt;author&gt;Tregenza, T.&lt;/author&gt;&lt;author&gt;Budden, A. E.&lt;/author&gt;&lt;author&gt;Lortie, C. J.&lt;/author&gt;&lt;author&gt;Koricheva, J.&lt;/author&gt;&lt;author&gt;Leimu, R.&lt;/author&gt;&lt;/authors&gt;&lt;/contributors&gt;&lt;titles&gt;&lt;title&gt;Bang for your buck: rejection rates and impact factors in ecological journals&lt;/title&gt;&lt;secondary-title&gt;Open Ecology Journal&lt;/secondary-title&gt;&lt;/titles&gt;&lt;periodical&gt;&lt;full-title&gt;Open Ecology Journal&lt;/full-title&gt;&lt;/periodical&gt;&lt;pages&gt;14-19&lt;/pages&gt;&lt;volume&gt;1&lt;/volume&gt;&lt;dates&gt;&lt;year&gt;2008&lt;/year&gt;&lt;/dates&gt;&lt;publisher&gt;Bentham Science Publishers B. V., P. O. Box 1673 Hilversum 1200 BR Netherlands&lt;/publisher&gt;&lt;urls&gt;&lt;related-urls&gt;&lt;url&gt;http://www.ecobias.org/resources_files/Aarssenetal2008.pdf&lt;/url&gt;&lt;/related-urls&gt;&lt;pdf-urls&gt;&lt;url&gt;file://localhost/Users/Dan/Documents/Papers2/Aarssen/2008/Articles/Aarssen_2008_.pdf&lt;/url&gt;&lt;/pdf-urls&gt;&lt;/urls&gt;&lt;electronic-resource-num&gt;papers2://publication/uuid/9521F356-DE76-48C6-8B02-A2E661269324&lt;/electronic-resource-num&gt;&lt;/record&gt;&lt;/Cite&gt;&lt;/EndNote&gt;</w:instrText>
      </w:r>
      <w:r w:rsidR="00781C68">
        <w:fldChar w:fldCharType="separate"/>
      </w:r>
      <w:r w:rsidR="00781C68">
        <w:rPr>
          <w:noProof/>
        </w:rPr>
        <w:t>(</w:t>
      </w:r>
      <w:hyperlink w:anchor="_ENREF_1" w:tooltip="Aarssen, 2008 #2923" w:history="1">
        <w:r w:rsidR="0035119B">
          <w:rPr>
            <w:noProof/>
          </w:rPr>
          <w:t>Aarssen</w:t>
        </w:r>
        <w:r w:rsidR="0035119B" w:rsidRPr="00781C68">
          <w:rPr>
            <w:i/>
            <w:noProof/>
          </w:rPr>
          <w:t xml:space="preserve"> et al.</w:t>
        </w:r>
        <w:r w:rsidR="0035119B">
          <w:rPr>
            <w:noProof/>
          </w:rPr>
          <w:t xml:space="preserve"> 2008</w:t>
        </w:r>
      </w:hyperlink>
      <w:r w:rsidR="00781C68">
        <w:rPr>
          <w:noProof/>
        </w:rPr>
        <w:t>)</w:t>
      </w:r>
      <w:r w:rsidR="00781C68">
        <w:fldChar w:fldCharType="end"/>
      </w:r>
      <w:r w:rsidR="00A13134">
        <w:t>.</w:t>
      </w:r>
      <w:r w:rsidR="008F15AD">
        <w:t xml:space="preserve"> In addition to the general interest in objective metrics of influence, these metrics are increasingly being used for </w:t>
      </w:r>
      <w:r w:rsidR="007C16E1">
        <w:t xml:space="preserve">hiring decisions and </w:t>
      </w:r>
      <w:r w:rsidR="008F15AD">
        <w:t>promotion and tenure evaluation</w:t>
      </w:r>
      <w:r w:rsidR="006E4BB3">
        <w:t xml:space="preserve">, much to the chagrin of many researchers </w:t>
      </w:r>
      <w:r w:rsidR="006E4BB3">
        <w:fldChar w:fldCharType="begin"/>
      </w:r>
      <w:r w:rsidR="006E4BB3">
        <w:instrText xml:space="preserve"> ADDIN EN.CITE &lt;EndNote&gt;&lt;Cite&gt;&lt;Author&gt;Hoppeler&lt;/Author&gt;&lt;Year&gt;2013&lt;/Year&gt;&lt;RecNum&gt;2919&lt;/RecNum&gt;&lt;DisplayText&gt;(Hoppeler 2013)&lt;/DisplayText&gt;&lt;record&gt;&lt;rec-number&gt;2919&lt;/rec-number&gt;&lt;foreign-keys&gt;&lt;key app="EN" db-id="0vvewaaw2tv52metddmpw50kewd0fe9e2t2v"&gt;2919&lt;/key&gt;&lt;/foreign-keys&gt;&lt;ref-type name="Journal Article"&gt;17&lt;/ref-type&gt;&lt;contributors&gt;&lt;authors&gt;&lt;author&gt;Hoppeler, Hans&lt;/author&gt;&lt;/authors&gt;&lt;/contributors&gt;&lt;titles&gt;&lt;title&gt;The San Francisco declaration on research assessment&lt;/title&gt;&lt;secondary-title&gt;The Journal of experimental biology&lt;/secondary-title&gt;&lt;alt-title&gt;J. Exp. Biol.&lt;/alt-title&gt;&lt;/titles&gt;&lt;alt-periodical&gt;&lt;full-title&gt;Journal of Experimental Biology&lt;/full-title&gt;&lt;abbr-1&gt;J. Exp. Biol.&lt;/abbr-1&gt;&lt;abbr-2&gt;J Exp Biol&lt;/abbr-2&gt;&lt;/alt-periodical&gt;&lt;pages&gt;2163-2164&lt;/pages&gt;&lt;volume&gt;216&lt;/volume&gt;&lt;number&gt;12&lt;/number&gt;&lt;dates&gt;&lt;year&gt;2013&lt;/year&gt;&lt;/dates&gt;&lt;work-type&gt;10.1242/jeb.090779&lt;/work-type&gt;&lt;urls&gt;&lt;related-urls&gt;&lt;url&gt;http://eutils.ncbi.nlm.nih.gov/entrez/eutils/elink.fcgi?dbfrom=pubmed&amp;amp;id=23685979&amp;amp;retmode=ref&amp;amp;cmd=prlinks&lt;/url&gt;&lt;/related-urls&gt;&lt;pdf-urls&gt;&lt;url&gt;file://localhost/Users/Dan/Documents/Papers2/Hoppeler/2013/Articles/Hoppeler_2013_J._Exp._Biol.pdf&lt;/url&gt;&lt;/pdf-urls&gt;&lt;/urls&gt;&lt;electronic-resource-num&gt;papers2://publication/doi/10.1242/jeb.090779&lt;/electronic-resource-num&gt;&lt;/record&gt;&lt;/Cite&gt;&lt;/EndNote&gt;</w:instrText>
      </w:r>
      <w:r w:rsidR="006E4BB3">
        <w:fldChar w:fldCharType="separate"/>
      </w:r>
      <w:r w:rsidR="006E4BB3">
        <w:rPr>
          <w:noProof/>
        </w:rPr>
        <w:t>(</w:t>
      </w:r>
      <w:hyperlink w:anchor="_ENREF_23" w:tooltip="Hoppeler, 2013 #2919" w:history="1">
        <w:r w:rsidR="0035119B">
          <w:rPr>
            <w:noProof/>
          </w:rPr>
          <w:t>Hoppeler 2013</w:t>
        </w:r>
      </w:hyperlink>
      <w:r w:rsidR="006E4BB3">
        <w:rPr>
          <w:noProof/>
        </w:rPr>
        <w:t>)</w:t>
      </w:r>
      <w:r w:rsidR="006E4BB3">
        <w:fldChar w:fldCharType="end"/>
      </w:r>
      <w:r w:rsidR="008F15AD">
        <w:t xml:space="preserve">. </w:t>
      </w:r>
      <w:r w:rsidR="007C16E1">
        <w:t>Metrics</w:t>
      </w:r>
      <w:r w:rsidR="0055567D">
        <w:t xml:space="preserve"> are also used by librarians </w:t>
      </w:r>
      <w:r w:rsidR="00A13134">
        <w:t>to inform journal subscription decisions</w:t>
      </w:r>
      <w:r w:rsidR="006D0BD3">
        <w:t>, which was one of the primary goals of early metric development</w:t>
      </w:r>
      <w:r w:rsidR="00A13134">
        <w:t xml:space="preserve">. </w:t>
      </w:r>
      <w:r w:rsidR="00592CC4">
        <w:t>Use by librarians</w:t>
      </w:r>
      <w:r w:rsidR="00A13134">
        <w:t xml:space="preserve"> may become increasingly important with the </w:t>
      </w:r>
      <w:r w:rsidR="00702D77">
        <w:t>rising</w:t>
      </w:r>
      <w:r w:rsidR="00A13134">
        <w:t xml:space="preserve"> number of journals and challenges of funding higher education.</w:t>
      </w:r>
      <w:r w:rsidR="00561D09">
        <w:t xml:space="preserve"> </w:t>
      </w:r>
      <w:r w:rsidR="00E518D8">
        <w:t xml:space="preserve">Publishers use metrics to promote their journals and understand their influence over time and in relation to other publishers. </w:t>
      </w:r>
      <w:commentRangeStart w:id="7"/>
      <w:r w:rsidR="00E518D8">
        <w:t>C</w:t>
      </w:r>
      <w:r w:rsidR="00561D09">
        <w:t>itation</w:t>
      </w:r>
      <w:r w:rsidR="00E518D8">
        <w:t>-based</w:t>
      </w:r>
      <w:r w:rsidR="00561D09">
        <w:t xml:space="preserve"> metrics have even been extended to compare the productivity and influence of universities and depart</w:t>
      </w:r>
      <w:r w:rsidR="00781C68">
        <w:t xml:space="preserve">ments </w:t>
      </w:r>
      <w:r w:rsidR="00781C68">
        <w:fldChar w:fldCharType="begin"/>
      </w:r>
      <w:r w:rsidR="00781C68">
        <w:instrText xml:space="preserve"> ADDIN EN.CITE &lt;EndNote&gt;&lt;Cite&gt;&lt;Author&gt;Fogg&lt;/Author&gt;&lt;Year&gt;2007&lt;/Year&gt;&lt;RecNum&gt;2863&lt;/RecNum&gt;&lt;DisplayText&gt;(Fogg 2007)&lt;/DisplayText&gt;&lt;record&gt;&lt;rec-number&gt;2863&lt;/rec-number&gt;&lt;foreign-keys&gt;&lt;key app="EN" db-id="0vvewaaw2tv52metddmpw50kewd0fe9e2t2v"&gt;2863&lt;/key&gt;&lt;/foreign-keys&gt;&lt;ref-type name="Journal Article"&gt;17&lt;/ref-type&gt;&lt;contributors&gt;&lt;authors&gt;&lt;author&gt;Fogg, Piper&lt;/author&gt;&lt;/authors&gt;&lt;/contributors&gt;&lt;titles&gt;&lt;title&gt;A new standard for measuring doctoral programs&lt;/title&gt;&lt;secondary-title&gt;The Chronicle of Higher Education&lt;/secondary-title&gt;&lt;/titles&gt;&lt;periodical&gt;&lt;full-title&gt;The Chronicle of Higher Education&lt;/full-title&gt;&lt;/periodical&gt;&lt;pages&gt;A8&lt;/pages&gt;&lt;volume&gt;53&lt;/volume&gt;&lt;number&gt;19&lt;/number&gt;&lt;dates&gt;&lt;year&gt;2007&lt;/year&gt;&lt;/dates&gt;&lt;urls&gt;&lt;related-urls&gt;&lt;url&gt;http://education.scripps.edu/files/pdf/accreditation/CPR_data_portfolio/chronicle_of_higher_education.pdf&lt;/url&gt;&lt;/related-urls&gt;&lt;pdf-urls&gt;&lt;url&gt;file://localhost/Users/Dan/Documents/Papers2/Fogg/2007/Articles/Fogg_2007_.pdf&lt;/url&gt;&lt;/pdf-urls&gt;&lt;/urls&gt;&lt;electronic-resource-num&gt;papers2://publication/uuid/4DDB265A-FBC5-45D2-8D4D-9AC99160D427&lt;/electronic-resource-num&gt;&lt;/record&gt;&lt;/Cite&gt;&lt;/EndNote&gt;</w:instrText>
      </w:r>
      <w:r w:rsidR="00781C68">
        <w:fldChar w:fldCharType="separate"/>
      </w:r>
      <w:r w:rsidR="00781C68">
        <w:rPr>
          <w:noProof/>
        </w:rPr>
        <w:t>(</w:t>
      </w:r>
      <w:hyperlink w:anchor="_ENREF_14" w:tooltip="Fogg, 2007 #2863" w:history="1">
        <w:r w:rsidR="0035119B">
          <w:rPr>
            <w:noProof/>
          </w:rPr>
          <w:t>Fogg 2007</w:t>
        </w:r>
      </w:hyperlink>
      <w:r w:rsidR="00781C68">
        <w:rPr>
          <w:noProof/>
        </w:rPr>
        <w:t>)</w:t>
      </w:r>
      <w:r w:rsidR="00781C68">
        <w:fldChar w:fldCharType="end"/>
      </w:r>
      <w:r w:rsidR="00561D09">
        <w:t>.</w:t>
      </w:r>
      <w:r w:rsidR="00E518D8">
        <w:t xml:space="preserve"> </w:t>
      </w:r>
      <w:commentRangeEnd w:id="7"/>
      <w:r w:rsidR="003E3801">
        <w:rPr>
          <w:rStyle w:val="CommentReference"/>
        </w:rPr>
        <w:commentReference w:id="7"/>
      </w:r>
    </w:p>
    <w:p w14:paraId="0861B3E2" w14:textId="0ADFF06A" w:rsidR="00DB5665" w:rsidRDefault="00CA5A36" w:rsidP="00416FCF">
      <w:pPr>
        <w:spacing w:line="480" w:lineRule="auto"/>
        <w:ind w:firstLine="720"/>
      </w:pPr>
      <w:r>
        <w:t xml:space="preserve">The most widely know metric of </w:t>
      </w:r>
      <w:r w:rsidR="00702D77">
        <w:t>journal influence</w:t>
      </w:r>
      <w:r>
        <w:t xml:space="preserve"> is </w:t>
      </w:r>
      <w:r w:rsidR="002626EF">
        <w:t>the Thompson Reuters Journal Impact Factor (JIF).</w:t>
      </w:r>
      <w:r w:rsidR="00702D77">
        <w:t xml:space="preserve"> The JIF is published annually in the Journal Citations Report (JCR) and ma</w:t>
      </w:r>
      <w:r w:rsidR="00184026">
        <w:t xml:space="preserve">de freely available through </w:t>
      </w:r>
      <w:r w:rsidR="00702D77">
        <w:t>Web of Science. The JIF represents the mean number of citations per article for a given journal over a two-year time frame</w:t>
      </w:r>
      <w:r w:rsidR="00416FCF">
        <w:t xml:space="preserve"> (Table 1)</w:t>
      </w:r>
      <w:r w:rsidR="00702D77">
        <w:t>. Many publishers highlight the JIF on the websites for their journals</w:t>
      </w:r>
      <w:r w:rsidR="00416FCF">
        <w:t xml:space="preserve">, including </w:t>
      </w:r>
      <w:r w:rsidR="00416FCF">
        <w:rPr>
          <w:i/>
        </w:rPr>
        <w:t>Ecology Letters</w:t>
      </w:r>
      <w:r w:rsidR="00416FCF">
        <w:t xml:space="preserve">, </w:t>
      </w:r>
      <w:r w:rsidR="00416FCF">
        <w:lastRenderedPageBreak/>
        <w:t xml:space="preserve">which advertises a JIF of 17.557 and a ranking of 1/134 </w:t>
      </w:r>
      <w:r w:rsidR="006D0BD3">
        <w:t>among</w:t>
      </w:r>
      <w:r w:rsidR="00416FCF">
        <w:t xml:space="preserve"> ecology</w:t>
      </w:r>
      <w:r w:rsidR="006D0BD3">
        <w:t xml:space="preserve"> journals (</w:t>
      </w:r>
      <w:hyperlink r:id="rId7" w:history="1">
        <w:r w:rsidR="006D0BD3" w:rsidRPr="0078104E">
          <w:rPr>
            <w:rStyle w:val="Hyperlink"/>
          </w:rPr>
          <w:t>http://onlinelibrary.wiley.com</w:t>
        </w:r>
      </w:hyperlink>
      <w:r w:rsidR="006D0BD3">
        <w:t>; retrieved 25 May 2013)</w:t>
      </w:r>
      <w:r w:rsidR="00702D77">
        <w:t>. However, being the most prominent influence metric comes with the cost of frequent and widespread criticisms</w:t>
      </w:r>
      <w:r w:rsidR="000A1419">
        <w:t xml:space="preserve"> </w:t>
      </w:r>
      <w:r w:rsidR="000A1419">
        <w:fldChar w:fldCharType="begin">
          <w:fldData xml:space="preserve">PEVuZE5vdGU+PENpdGU+PEF1dGhvcj5TbWl0aDwvQXV0aG9yPjxZZWFyPjIwMDg8L1llYXI+PFJl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</w:fldData>
        </w:fldChar>
      </w:r>
      <w:r w:rsidR="0035119B">
        <w:instrText xml:space="preserve"> ADDIN EN.CITE </w:instrText>
      </w:r>
      <w:r w:rsidR="0035119B">
        <w:fldChar w:fldCharType="begin">
          <w:fldData xml:space="preserve">PEVuZE5vdGU+PENpdGU+PEF1dGhvcj5TbWl0aDwvQXV0aG9yPjxZZWFyPjIwMDg8L1llYXI+PFJl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</w:fldData>
        </w:fldChar>
      </w:r>
      <w:r w:rsidR="0035119B">
        <w:instrText xml:space="preserve"> ADDIN EN.CITE.DATA </w:instrText>
      </w:r>
      <w:r w:rsidR="0035119B">
        <w:fldChar w:fldCharType="end"/>
      </w:r>
      <w:r w:rsidR="000A1419">
        <w:fldChar w:fldCharType="separate"/>
      </w:r>
      <w:r w:rsidR="0035119B">
        <w:rPr>
          <w:noProof/>
        </w:rPr>
        <w:t xml:space="preserve">(e.g. </w:t>
      </w:r>
      <w:hyperlink w:anchor="_ENREF_9" w:tooltip="Colquhoun, 2003 #2822" w:history="1">
        <w:r w:rsidR="0035119B">
          <w:rPr>
            <w:noProof/>
          </w:rPr>
          <w:t>Colquhoun 2003</w:t>
        </w:r>
      </w:hyperlink>
      <w:r w:rsidR="0035119B">
        <w:rPr>
          <w:noProof/>
        </w:rPr>
        <w:t xml:space="preserve">; </w:t>
      </w:r>
      <w:hyperlink w:anchor="_ENREF_32" w:tooltip="Smith, 2008 #2815" w:history="1">
        <w:r w:rsidR="0035119B">
          <w:rPr>
            <w:noProof/>
          </w:rPr>
          <w:t>Smith 2008</w:t>
        </w:r>
      </w:hyperlink>
      <w:r w:rsidR="0035119B">
        <w:rPr>
          <w:noProof/>
        </w:rPr>
        <w:t xml:space="preserve">; </w:t>
      </w:r>
      <w:hyperlink w:anchor="_ENREF_36" w:tooltip="Wilcox, 2008 #2812" w:history="1">
        <w:r w:rsidR="0035119B">
          <w:rPr>
            <w:noProof/>
          </w:rPr>
          <w:t>Wilcox 2008</w:t>
        </w:r>
      </w:hyperlink>
      <w:r w:rsidR="0035119B">
        <w:rPr>
          <w:noProof/>
        </w:rPr>
        <w:t xml:space="preserve">; </w:t>
      </w:r>
      <w:hyperlink w:anchor="_ENREF_29" w:tooltip="Pendlebury, 2009 #2883" w:history="1">
        <w:r w:rsidR="0035119B">
          <w:rPr>
            <w:noProof/>
          </w:rPr>
          <w:t>Pendlebury 2009</w:t>
        </w:r>
      </w:hyperlink>
      <w:r w:rsidR="0035119B">
        <w:rPr>
          <w:noProof/>
        </w:rPr>
        <w:t>)</w:t>
      </w:r>
      <w:r w:rsidR="000A1419">
        <w:fldChar w:fldCharType="end"/>
      </w:r>
      <w:r w:rsidR="00702D77">
        <w:t xml:space="preserve">. </w:t>
      </w:r>
      <w:r w:rsidR="00DB5665">
        <w:t xml:space="preserve">Criticisms </w:t>
      </w:r>
      <w:r w:rsidR="006D0BD3">
        <w:t xml:space="preserve">of the JIF </w:t>
      </w:r>
      <w:r w:rsidR="00DB5665">
        <w:t>include</w:t>
      </w:r>
      <w:r w:rsidR="00C31E39">
        <w:t xml:space="preserve"> 1)</w:t>
      </w:r>
      <w:r w:rsidR="00DB5665">
        <w:t xml:space="preserve"> limitations of the citable materials in the Thompson Reuters</w:t>
      </w:r>
      <w:r w:rsidR="007A5714">
        <w:t xml:space="preserve"> ISI Web of Science database </w:t>
      </w:r>
      <w:r w:rsidR="000A1419">
        <w:fldChar w:fldCharType="begin">
          <w:fldData xml:space="preserve">PEVuZE5vdGU+PENpdGU+PEF1dGhvcj5IYXJ6aW5nPC9BdXRob3I+PFllYXI+MjAwNzwvWWVhcj48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</w:fldData>
        </w:fldChar>
      </w:r>
      <w:r w:rsidR="000A1419">
        <w:instrText xml:space="preserve"> ADDIN EN.CITE </w:instrText>
      </w:r>
      <w:r w:rsidR="000A1419">
        <w:fldChar w:fldCharType="begin">
          <w:fldData xml:space="preserve">PEVuZE5vdGU+PENpdGU+PEF1dGhvcj5IYXJ6aW5nPC9BdXRob3I+PFllYXI+MjAwNzwvWWVhcj48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</w:fldData>
        </w:fldChar>
      </w:r>
      <w:r w:rsidR="000A1419">
        <w:instrText xml:space="preserve"> ADDIN EN.CITE.DATA </w:instrText>
      </w:r>
      <w:r w:rsidR="000A1419">
        <w:fldChar w:fldCharType="end"/>
      </w:r>
      <w:r w:rsidR="000A1419">
        <w:fldChar w:fldCharType="separate"/>
      </w:r>
      <w:r w:rsidR="000A1419">
        <w:rPr>
          <w:noProof/>
        </w:rPr>
        <w:t xml:space="preserve">(i.e. books and not all journals are included in the database; </w:t>
      </w:r>
      <w:hyperlink w:anchor="_ENREF_20" w:tooltip="Harzing, 2007 #2869" w:history="1">
        <w:r w:rsidR="0035119B">
          <w:rPr>
            <w:noProof/>
          </w:rPr>
          <w:t>Harzing &amp; van der Wal 2007</w:t>
        </w:r>
      </w:hyperlink>
      <w:r w:rsidR="000A1419">
        <w:rPr>
          <w:noProof/>
        </w:rPr>
        <w:t xml:space="preserve">; </w:t>
      </w:r>
      <w:hyperlink w:anchor="_ENREF_29" w:tooltip="Pendlebury, 2009 #2883" w:history="1">
        <w:r w:rsidR="0035119B">
          <w:rPr>
            <w:noProof/>
          </w:rPr>
          <w:t>Pendlebury 2009</w:t>
        </w:r>
      </w:hyperlink>
      <w:r w:rsidR="000A1419">
        <w:rPr>
          <w:noProof/>
        </w:rPr>
        <w:t>)</w:t>
      </w:r>
      <w:r w:rsidR="000A1419">
        <w:fldChar w:fldCharType="end"/>
      </w:r>
      <w:r w:rsidR="007A5714">
        <w:t xml:space="preserve">, </w:t>
      </w:r>
      <w:r w:rsidR="00C31E39">
        <w:t>2) free citations fr</w:t>
      </w:r>
      <w:r w:rsidR="006A1611">
        <w:t>om letters and editorials</w:t>
      </w:r>
      <w:r w:rsidR="00C14401">
        <w:rPr>
          <w:rFonts w:eastAsia="Times New Roman" w:cs="Times New Roman"/>
        </w:rPr>
        <w:t xml:space="preserve"> </w:t>
      </w:r>
      <w:r w:rsidR="006A1611">
        <w:rPr>
          <w:rFonts w:eastAsia="Times New Roman" w:cs="Times New Roman"/>
        </w:rPr>
        <w:fldChar w:fldCharType="begin">
          <w:fldData xml:space="preserve">PEVuZE5vdGU+PENpdGU+PEF1dGhvcj5DYW1lcm9uPC9BdXRob3I+PFllYXI+MjAwNTwvWWVhcj48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</w:fldData>
        </w:fldChar>
      </w:r>
      <w:r w:rsidR="00D00548">
        <w:rPr>
          <w:rFonts w:eastAsia="Times New Roman" w:cs="Times New Roman"/>
        </w:rPr>
        <w:instrText xml:space="preserve"> ADDIN EN.CITE </w:instrText>
      </w:r>
      <w:r w:rsidR="00D00548">
        <w:rPr>
          <w:rFonts w:eastAsia="Times New Roman" w:cs="Times New Roman"/>
        </w:rPr>
        <w:fldChar w:fldCharType="begin">
          <w:fldData xml:space="preserve">PEVuZE5vdGU+PENpdGU+PEF1dGhvcj5DYW1lcm9uPC9BdXRob3I+PFllYXI+MjAwNTwvWWVhcj48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</w:fldData>
        </w:fldChar>
      </w:r>
      <w:r w:rsidR="00D00548">
        <w:rPr>
          <w:rFonts w:eastAsia="Times New Roman" w:cs="Times New Roman"/>
        </w:rPr>
        <w:instrText xml:space="preserve"> ADDIN EN.CITE.DATA </w:instrText>
      </w:r>
      <w:r w:rsidR="00D00548">
        <w:rPr>
          <w:rFonts w:eastAsia="Times New Roman" w:cs="Times New Roman"/>
        </w:rPr>
      </w:r>
      <w:r w:rsidR="00D00548">
        <w:rPr>
          <w:rFonts w:eastAsia="Times New Roman" w:cs="Times New Roman"/>
        </w:rPr>
        <w:fldChar w:fldCharType="end"/>
      </w:r>
      <w:r w:rsidR="006A1611">
        <w:rPr>
          <w:rFonts w:eastAsia="Times New Roman" w:cs="Times New Roman"/>
        </w:rPr>
      </w:r>
      <w:r w:rsidR="006A1611">
        <w:rPr>
          <w:rFonts w:eastAsia="Times New Roman" w:cs="Times New Roman"/>
        </w:rPr>
        <w:fldChar w:fldCharType="separate"/>
      </w:r>
      <w:r w:rsidR="00D00548">
        <w:rPr>
          <w:rFonts w:eastAsia="Times New Roman" w:cs="Times New Roman"/>
          <w:noProof/>
        </w:rPr>
        <w:t>(</w:t>
      </w:r>
      <w:hyperlink w:anchor="_ENREF_30" w:tooltip="Seglen, 1997 #2907" w:history="1">
        <w:r w:rsidR="0035119B">
          <w:rPr>
            <w:rFonts w:eastAsia="Times New Roman" w:cs="Times New Roman"/>
            <w:noProof/>
          </w:rPr>
          <w:t>Seglen 1997</w:t>
        </w:r>
      </w:hyperlink>
      <w:r w:rsidR="00D00548">
        <w:rPr>
          <w:rFonts w:eastAsia="Times New Roman" w:cs="Times New Roman"/>
          <w:noProof/>
        </w:rPr>
        <w:t xml:space="preserve">; </w:t>
      </w:r>
      <w:hyperlink w:anchor="_ENREF_6" w:tooltip="Cameron, 2005 #2905" w:history="1">
        <w:r w:rsidR="0035119B">
          <w:rPr>
            <w:rFonts w:eastAsia="Times New Roman" w:cs="Times New Roman"/>
            <w:noProof/>
          </w:rPr>
          <w:t>Cameron 2005</w:t>
        </w:r>
      </w:hyperlink>
      <w:r w:rsidR="00D00548">
        <w:rPr>
          <w:rFonts w:eastAsia="Times New Roman" w:cs="Times New Roman"/>
          <w:noProof/>
        </w:rPr>
        <w:t>)</w:t>
      </w:r>
      <w:r w:rsidR="006A1611">
        <w:rPr>
          <w:rFonts w:eastAsia="Times New Roman" w:cs="Times New Roman"/>
        </w:rPr>
        <w:fldChar w:fldCharType="end"/>
      </w:r>
      <w:r w:rsidR="00C31E39">
        <w:rPr>
          <w:rFonts w:eastAsia="Times New Roman" w:cs="Times New Roman"/>
        </w:rPr>
        <w:t xml:space="preserve">, 3) insufficient time period biased to </w:t>
      </w:r>
      <w:r w:rsidR="00A07CC3">
        <w:rPr>
          <w:rFonts w:eastAsia="Times New Roman" w:cs="Times New Roman"/>
        </w:rPr>
        <w:t xml:space="preserve">rapid production journals </w:t>
      </w:r>
      <w:r w:rsidR="00AC5726">
        <w:rPr>
          <w:rFonts w:eastAsia="Times New Roman" w:cs="Times New Roman"/>
        </w:rPr>
        <w:fldChar w:fldCharType="begin">
          <w:fldData xml:space="preserve">PEVuZE5vdGU+PENpdGU+PEF1dGhvcj5NY0dhcnR5PC9BdXRob3I+PFllYXI+MjAwMDwvWWVhcj48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</w:fldData>
        </w:fldChar>
      </w:r>
      <w:r w:rsidR="00C3421C">
        <w:rPr>
          <w:rFonts w:eastAsia="Times New Roman" w:cs="Times New Roman"/>
        </w:rPr>
        <w:instrText xml:space="preserve"> ADDIN EN.CITE </w:instrText>
      </w:r>
      <w:r w:rsidR="00C3421C">
        <w:rPr>
          <w:rFonts w:eastAsia="Times New Roman" w:cs="Times New Roman"/>
        </w:rPr>
        <w:fldChar w:fldCharType="begin">
          <w:fldData xml:space="preserve">PEVuZE5vdGU+PENpdGU+PEF1dGhvcj5NY0dhcnR5PC9BdXRob3I+PFllYXI+MjAwMDwvWWVhcj48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</w:fldData>
        </w:fldChar>
      </w:r>
      <w:r w:rsidR="00C3421C">
        <w:rPr>
          <w:rFonts w:eastAsia="Times New Roman" w:cs="Times New Roman"/>
        </w:rPr>
        <w:instrText xml:space="preserve"> ADDIN EN.CITE.DATA </w:instrText>
      </w:r>
      <w:r w:rsidR="00C3421C">
        <w:rPr>
          <w:rFonts w:eastAsia="Times New Roman" w:cs="Times New Roman"/>
        </w:rPr>
      </w:r>
      <w:r w:rsidR="00C3421C">
        <w:rPr>
          <w:rFonts w:eastAsia="Times New Roman" w:cs="Times New Roman"/>
        </w:rPr>
        <w:fldChar w:fldCharType="end"/>
      </w:r>
      <w:r w:rsidR="00AC5726">
        <w:rPr>
          <w:rFonts w:eastAsia="Times New Roman" w:cs="Times New Roman"/>
        </w:rPr>
      </w:r>
      <w:r w:rsidR="00AC5726">
        <w:rPr>
          <w:rFonts w:eastAsia="Times New Roman" w:cs="Times New Roman"/>
        </w:rPr>
        <w:fldChar w:fldCharType="separate"/>
      </w:r>
      <w:r w:rsidR="00C3421C">
        <w:rPr>
          <w:rFonts w:eastAsia="Times New Roman" w:cs="Times New Roman"/>
          <w:noProof/>
        </w:rPr>
        <w:t>(</w:t>
      </w:r>
      <w:hyperlink w:anchor="_ENREF_26" w:tooltip="McGarty, 2000 #2906" w:history="1">
        <w:r w:rsidR="0035119B">
          <w:rPr>
            <w:rFonts w:eastAsia="Times New Roman" w:cs="Times New Roman"/>
            <w:noProof/>
          </w:rPr>
          <w:t>McGarty 2000</w:t>
        </w:r>
      </w:hyperlink>
      <w:r w:rsidR="00C3421C">
        <w:rPr>
          <w:rFonts w:eastAsia="Times New Roman" w:cs="Times New Roman"/>
          <w:noProof/>
        </w:rPr>
        <w:t xml:space="preserve">; </w:t>
      </w:r>
      <w:hyperlink w:anchor="_ENREF_6" w:tooltip="Cameron, 2005 #2905" w:history="1">
        <w:r w:rsidR="0035119B">
          <w:rPr>
            <w:rFonts w:eastAsia="Times New Roman" w:cs="Times New Roman"/>
            <w:noProof/>
          </w:rPr>
          <w:t>Cameron 2005</w:t>
        </w:r>
      </w:hyperlink>
      <w:r w:rsidR="00C3421C">
        <w:rPr>
          <w:rFonts w:eastAsia="Times New Roman" w:cs="Times New Roman"/>
          <w:noProof/>
        </w:rPr>
        <w:t>)</w:t>
      </w:r>
      <w:r w:rsidR="00AC5726">
        <w:rPr>
          <w:rFonts w:eastAsia="Times New Roman" w:cs="Times New Roman"/>
        </w:rPr>
        <w:fldChar w:fldCharType="end"/>
      </w:r>
      <w:r w:rsidR="00A07CC3">
        <w:rPr>
          <w:rFonts w:eastAsia="Times New Roman" w:cs="Times New Roman"/>
        </w:rPr>
        <w:t>, 4) inappropriate distributional representation by using a mean from a skewed</w:t>
      </w:r>
      <w:r w:rsidR="00D01CF0">
        <w:rPr>
          <w:rFonts w:eastAsia="Times New Roman" w:cs="Times New Roman"/>
        </w:rPr>
        <w:t xml:space="preserve"> distribution </w:t>
      </w:r>
      <w:r w:rsidR="00AC5726">
        <w:rPr>
          <w:rFonts w:eastAsia="Times New Roman" w:cs="Times New Roman"/>
        </w:rPr>
        <w:t xml:space="preserve"> </w:t>
      </w:r>
      <w:r w:rsidR="00D01CF0">
        <w:rPr>
          <w:rFonts w:eastAsia="Times New Roman" w:cs="Times New Roman"/>
        </w:rPr>
        <w:fldChar w:fldCharType="begin">
          <w:fldData xml:space="preserve">PEVuZE5vdGU+PENpdGU+PEF1dGhvcj5TZWdsZW48L0F1dGhvcj48WWVhcj4xOTk3PC9ZZWFyPjxS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</w:fldData>
        </w:fldChar>
      </w:r>
      <w:r w:rsidR="00A501CF">
        <w:rPr>
          <w:rFonts w:eastAsia="Times New Roman" w:cs="Times New Roman"/>
        </w:rPr>
        <w:instrText xml:space="preserve"> ADDIN EN.CITE </w:instrText>
      </w:r>
      <w:r w:rsidR="00A501CF">
        <w:rPr>
          <w:rFonts w:eastAsia="Times New Roman" w:cs="Times New Roman"/>
        </w:rPr>
        <w:fldChar w:fldCharType="begin">
          <w:fldData xml:space="preserve">PEVuZE5vdGU+PENpdGU+PEF1dGhvcj5TZWdsZW48L0F1dGhvcj48WWVhcj4xOTk3PC9ZZWFyPjxS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</w:fldData>
        </w:fldChar>
      </w:r>
      <w:r w:rsidR="00A501CF">
        <w:rPr>
          <w:rFonts w:eastAsia="Times New Roman" w:cs="Times New Roman"/>
        </w:rPr>
        <w:instrText xml:space="preserve"> ADDIN EN.CITE.DATA </w:instrText>
      </w:r>
      <w:r w:rsidR="00A501CF">
        <w:rPr>
          <w:rFonts w:eastAsia="Times New Roman" w:cs="Times New Roman"/>
        </w:rPr>
      </w:r>
      <w:r w:rsidR="00A501CF">
        <w:rPr>
          <w:rFonts w:eastAsia="Times New Roman" w:cs="Times New Roman"/>
        </w:rPr>
        <w:fldChar w:fldCharType="end"/>
      </w:r>
      <w:r w:rsidR="00D01CF0">
        <w:rPr>
          <w:rFonts w:eastAsia="Times New Roman" w:cs="Times New Roman"/>
        </w:rPr>
      </w:r>
      <w:r w:rsidR="00D01CF0">
        <w:rPr>
          <w:rFonts w:eastAsia="Times New Roman" w:cs="Times New Roman"/>
        </w:rPr>
        <w:fldChar w:fldCharType="separate"/>
      </w:r>
      <w:r w:rsidR="00A501CF">
        <w:rPr>
          <w:rFonts w:eastAsia="Times New Roman" w:cs="Times New Roman"/>
          <w:noProof/>
        </w:rPr>
        <w:t>(</w:t>
      </w:r>
      <w:hyperlink w:anchor="_ENREF_30" w:tooltip="Seglen, 1997 #2907" w:history="1">
        <w:r w:rsidR="0035119B">
          <w:rPr>
            <w:rFonts w:eastAsia="Times New Roman" w:cs="Times New Roman"/>
            <w:noProof/>
          </w:rPr>
          <w:t>Seglen 1997</w:t>
        </w:r>
      </w:hyperlink>
      <w:r w:rsidR="00A501CF">
        <w:rPr>
          <w:rFonts w:eastAsia="Times New Roman" w:cs="Times New Roman"/>
          <w:noProof/>
        </w:rPr>
        <w:t xml:space="preserve">; </w:t>
      </w:r>
      <w:hyperlink w:anchor="_ENREF_12" w:tooltip="Falagas, 2008 #2821" w:history="1">
        <w:r w:rsidR="0035119B">
          <w:rPr>
            <w:rFonts w:eastAsia="Times New Roman" w:cs="Times New Roman"/>
            <w:noProof/>
          </w:rPr>
          <w:t>Falagas &amp; Alexiou 2008</w:t>
        </w:r>
      </w:hyperlink>
      <w:r w:rsidR="00A501CF">
        <w:rPr>
          <w:rFonts w:eastAsia="Times New Roman" w:cs="Times New Roman"/>
          <w:noProof/>
        </w:rPr>
        <w:t>)</w:t>
      </w:r>
      <w:r w:rsidR="00D01CF0">
        <w:rPr>
          <w:rFonts w:eastAsia="Times New Roman" w:cs="Times New Roman"/>
        </w:rPr>
        <w:fldChar w:fldCharType="end"/>
      </w:r>
      <w:r w:rsidR="00A07CC3">
        <w:rPr>
          <w:rFonts w:eastAsia="Times New Roman" w:cs="Times New Roman"/>
        </w:rPr>
        <w:t>, 5) excessive i</w:t>
      </w:r>
      <w:r w:rsidR="009F2548">
        <w:rPr>
          <w:rFonts w:eastAsia="Times New Roman" w:cs="Times New Roman"/>
        </w:rPr>
        <w:t xml:space="preserve">nfluence of review articles that biases metrics among some </w:t>
      </w:r>
      <w:r w:rsidR="00A07CC3">
        <w:rPr>
          <w:rFonts w:eastAsia="Times New Roman" w:cs="Times New Roman"/>
        </w:rPr>
        <w:t>journals</w:t>
      </w:r>
      <w:r w:rsidR="00C3421C">
        <w:rPr>
          <w:rFonts w:eastAsia="Times New Roman" w:cs="Times New Roman"/>
        </w:rPr>
        <w:t xml:space="preserve"> </w:t>
      </w:r>
      <w:r w:rsidR="00C3421C">
        <w:rPr>
          <w:rFonts w:eastAsia="Times New Roman" w:cs="Times New Roman"/>
        </w:rPr>
        <w:fldChar w:fldCharType="begin"/>
      </w:r>
      <w:r w:rsidR="00C3421C">
        <w:rPr>
          <w:rFonts w:eastAsia="Times New Roman" w:cs="Times New Roman"/>
        </w:rPr>
        <w:instrText xml:space="preserve"> ADDIN EN.CITE &lt;EndNote&gt;&lt;Cite&gt;&lt;Author&gt;Cameron&lt;/Author&gt;&lt;Year&gt;2005&lt;/Year&gt;&lt;RecNum&gt;2905&lt;/RecNum&gt;&lt;DisplayText&gt;(Cameron 2005)&lt;/DisplayText&gt;&lt;record&gt;&lt;rec-number&gt;2905&lt;/rec-number&gt;&lt;foreign-keys&gt;&lt;key app="EN" db-id="0vvewaaw2tv52metddmpw50kewd0fe9e2t2v"&gt;2905&lt;/key&gt;&lt;/foreign-keys&gt;&lt;ref-type name="Journal Article"&gt;17&lt;/ref-type&gt;&lt;contributors&gt;&lt;authors&gt;&lt;author&gt;Cameron, Brian D.&lt;/author&gt;&lt;/authors&gt;&lt;/contributors&gt;&lt;titles&gt;&lt;title&gt;Trends in the usage of ISI bibliometric data: uses, abuses, and implications&lt;/title&gt;&lt;secondary-title&gt;Libraries and the Academy&lt;/secondary-title&gt;&lt;alt-title&gt;Libraries and the Academy&lt;/alt-title&gt;&lt;/titles&gt;&lt;periodical&gt;&lt;full-title&gt;Libraries and the Academy&lt;/full-title&gt;&lt;abbr-1&gt;Libraries and the Academy&lt;/abbr-1&gt;&lt;/periodical&gt;&lt;alt-periodical&gt;&lt;full-title&gt;Libraries and the Academy&lt;/full-title&gt;&lt;abbr-1&gt;Libraries and the Academy&lt;/abbr-1&gt;&lt;/alt-periodical&gt;&lt;pages&gt;105-125&lt;/pages&gt;&lt;volume&gt;5&lt;/volume&gt;&lt;number&gt;1&lt;/number&gt;&lt;dates&gt;&lt;year&gt;2005&lt;/year&gt;&lt;/dates&gt;&lt;publisher&gt;The Johns Hopkins University Press&lt;/publisher&gt;&lt;urls&gt;&lt;related-urls&gt;&lt;url&gt;http://muse.jhu.edu/journals/pla/summary/v005/5.1cameron.html&lt;/url&gt;&lt;/related-urls&gt;&lt;pdf-urls&gt;&lt;url&gt;file://localhost/Users/Dan/Documents/Papers2/Cameron/2005/Articles/Cameron_2005_Libraries_and_the_Academy.pdf&lt;/url&gt;&lt;/pdf-urls&gt;&lt;/urls&gt;&lt;electronic-resource-num&gt;papers2://publication/uuid/320EFB68-1832-46AC-B89E-04701D028772&lt;/electronic-resource-num&gt;&lt;/record&gt;&lt;/Cite&gt;&lt;/EndNote&gt;</w:instrText>
      </w:r>
      <w:r w:rsidR="00C3421C">
        <w:rPr>
          <w:rFonts w:eastAsia="Times New Roman" w:cs="Times New Roman"/>
        </w:rPr>
        <w:fldChar w:fldCharType="separate"/>
      </w:r>
      <w:r w:rsidR="00C3421C">
        <w:rPr>
          <w:rFonts w:eastAsia="Times New Roman" w:cs="Times New Roman"/>
          <w:noProof/>
        </w:rPr>
        <w:t>(</w:t>
      </w:r>
      <w:hyperlink w:anchor="_ENREF_6" w:tooltip="Cameron, 2005 #2905" w:history="1">
        <w:r w:rsidR="0035119B">
          <w:rPr>
            <w:rFonts w:eastAsia="Times New Roman" w:cs="Times New Roman"/>
            <w:noProof/>
          </w:rPr>
          <w:t>Cameron 2005</w:t>
        </w:r>
      </w:hyperlink>
      <w:r w:rsidR="00C3421C">
        <w:rPr>
          <w:rFonts w:eastAsia="Times New Roman" w:cs="Times New Roman"/>
          <w:noProof/>
        </w:rPr>
        <w:t>)</w:t>
      </w:r>
      <w:r w:rsidR="00C3421C">
        <w:rPr>
          <w:rFonts w:eastAsia="Times New Roman" w:cs="Times New Roman"/>
        </w:rPr>
        <w:fldChar w:fldCharType="end"/>
      </w:r>
      <w:r w:rsidR="00A07CC3">
        <w:rPr>
          <w:rFonts w:eastAsia="Times New Roman" w:cs="Times New Roman"/>
        </w:rPr>
        <w:t xml:space="preserve">, 6) inflation of the JIF over time </w:t>
      </w:r>
      <w:r w:rsidR="009F2548">
        <w:rPr>
          <w:rFonts w:eastAsia="Times New Roman" w:cs="Times New Roman"/>
        </w:rPr>
        <w:fldChar w:fldCharType="begin"/>
      </w:r>
      <w:r w:rsidR="009F2548">
        <w:rPr>
          <w:rFonts w:eastAsia="Times New Roman" w:cs="Times New Roman"/>
        </w:rPr>
        <w:instrText xml:space="preserve"> ADDIN EN.CITE &lt;EndNote&gt;&lt;Cite&gt;&lt;Author&gt;Neff&lt;/Author&gt;&lt;Year&gt;2010&lt;/Year&gt;&lt;RecNum&gt;2881&lt;/RecNum&gt;&lt;DisplayText&gt;(Neff &amp;amp; Olden 2010)&lt;/DisplayText&gt;&lt;record&gt;&lt;rec-number&gt;2881&lt;/rec-number&gt;&lt;foreign-keys&gt;&lt;key app="EN" db-id="0vvewaaw2tv52metddmpw50kewd0fe9e2t2v"&gt;2881&lt;/key&gt;&lt;/foreign-keys&gt;&lt;ref-type name="Journal Article"&gt;17&lt;/ref-type&gt;&lt;contributors&gt;&lt;authors&gt;&lt;author&gt;Neff, Bryan D.&lt;/author&gt;&lt;author&gt;Olden, Julian D.&lt;/author&gt;&lt;/authors&gt;&lt;/contributors&gt;&lt;titles&gt;&lt;title&gt;Not So Fast: Inflation in Impact Factors Contributes to Apparent Improvements in Journal Quality&lt;/title&gt;&lt;secondary-title&gt;Bioscience&lt;/secondary-title&gt;&lt;alt-title&gt;BioScience&lt;/alt-title&gt;&lt;/titles&gt;&lt;periodical&gt;&lt;full-title&gt;Bioscience&lt;/full-title&gt;&lt;abbr-1&gt;Bioscience&lt;/abbr-1&gt;&lt;abbr-2&gt;Bioscience&lt;/abbr-2&gt;&lt;/periodical&gt;&lt;alt-periodical&gt;&lt;full-title&gt;Bioscience&lt;/full-title&gt;&lt;abbr-1&gt;Bioscience&lt;/abbr-1&gt;&lt;abbr-2&gt;Bioscience&lt;/abbr-2&gt;&lt;/alt-periodical&gt;&lt;pages&gt;455-459&lt;/pages&gt;&lt;volume&gt;60&lt;/volume&gt;&lt;number&gt;6&lt;/number&gt;&lt;dates&gt;&lt;year&gt;2010&lt;/year&gt;&lt;/dates&gt;&lt;work-type&gt;10.1525/bio.2010.60.6.9&lt;/work-type&gt;&lt;urls&gt;&lt;related-urls&gt;&lt;url&gt;http://www.jstor.org/stable/10.1525/bio.2010.60.6.9&lt;/url&gt;&lt;/related-urls&gt;&lt;pdf-urls&gt;&lt;url&gt;file://localhost/Users/Dan/Documents/Papers2/Neff/2010/Articles/Neff_2010_BioScience.pdf&lt;/url&gt;&lt;/pdf-urls&gt;&lt;/urls&gt;&lt;electronic-resource-num&gt;papers2://publication/doi/10.1525/bio.2010.60.6.9&lt;/electronic-resource-num&gt;&lt;/record&gt;&lt;/Cite&gt;&lt;/EndNote&gt;</w:instrText>
      </w:r>
      <w:r w:rsidR="009F2548">
        <w:rPr>
          <w:rFonts w:eastAsia="Times New Roman" w:cs="Times New Roman"/>
        </w:rPr>
        <w:fldChar w:fldCharType="separate"/>
      </w:r>
      <w:r w:rsidR="009F2548">
        <w:rPr>
          <w:rFonts w:eastAsia="Times New Roman" w:cs="Times New Roman"/>
          <w:noProof/>
        </w:rPr>
        <w:t>(</w:t>
      </w:r>
      <w:hyperlink w:anchor="_ENREF_28" w:tooltip="Neff, 2010 #2881" w:history="1">
        <w:r w:rsidR="0035119B">
          <w:rPr>
            <w:rFonts w:eastAsia="Times New Roman" w:cs="Times New Roman"/>
            <w:noProof/>
          </w:rPr>
          <w:t>Neff &amp; Olden 2010</w:t>
        </w:r>
      </w:hyperlink>
      <w:r w:rsidR="009F2548">
        <w:rPr>
          <w:rFonts w:eastAsia="Times New Roman" w:cs="Times New Roman"/>
          <w:noProof/>
        </w:rPr>
        <w:t>)</w:t>
      </w:r>
      <w:r w:rsidR="009F2548">
        <w:rPr>
          <w:rFonts w:eastAsia="Times New Roman" w:cs="Times New Roman"/>
        </w:rPr>
        <w:fldChar w:fldCharType="end"/>
      </w:r>
      <w:r w:rsidR="00A07CC3">
        <w:t xml:space="preserve">, 7) over simplification of journal </w:t>
      </w:r>
      <w:r w:rsidR="001A0D59">
        <w:t xml:space="preserve">influence </w:t>
      </w:r>
      <w:r w:rsidR="001A0D59">
        <w:fldChar w:fldCharType="begin"/>
      </w:r>
      <w:r w:rsidR="001A0D59">
        <w:instrText xml:space="preserve"> ADDIN EN.CITE &lt;EndNote&gt;&lt;Cite&gt;&lt;Author&gt;Pendlebury&lt;/Author&gt;&lt;Year&gt;2009&lt;/Year&gt;&lt;RecNum&gt;2883&lt;/RecNum&gt;&lt;DisplayText&gt;(Pendlebury 2009)&lt;/DisplayText&gt;&lt;record&gt;&lt;rec-number&gt;2883&lt;/rec-number&gt;&lt;foreign-keys&gt;&lt;key app="EN" db-id="0vvewaaw2tv52metddmpw50kewd0fe9e2t2v"&gt;2883&lt;/key&gt;&lt;/foreign-keys&gt;&lt;ref-type name="Journal Article"&gt;17&lt;/ref-type&gt;&lt;contributors&gt;&lt;authors&gt;&lt;author&gt;Pendlebury, David A.&lt;/author&gt;&lt;/authors&gt;&lt;/contributors&gt;&lt;titles&gt;&lt;title&gt;The use and misuse of journal metrics and other citation indicators&lt;/title&gt;&lt;secondary-title&gt;Archivum Immunologiae et Therapiae Experimentalis&lt;/secondary-title&gt;&lt;alt-title&gt;Arch. Immunol. Ther. Exp.&lt;/alt-title&gt;&lt;/titles&gt;&lt;periodical&gt;&lt;full-title&gt;Archivum Immunologiae et Therapiae Experimentalis&lt;/full-title&gt;&lt;/periodical&gt;&lt;pages&gt;1-11&lt;/pages&gt;&lt;volume&gt;57&lt;/volume&gt;&lt;number&gt;1&lt;/number&gt;&lt;dates&gt;&lt;year&gt;2009&lt;/year&gt;&lt;/dates&gt;&lt;work-type&gt;10.1007/s00005-009-0008-y&lt;/work-type&gt;&lt;urls&gt;&lt;related-urls&gt;&lt;url&gt;http://link.springer.com/10.1007/s00005-009-0008-y&lt;/url&gt;&lt;/related-urls&gt;&lt;pdf-urls&gt;&lt;url&gt;file://localhost/Users/Dan/Documents/Papers2/Pendlebury/2009/Articles/Pendlebury_2009_Arch._Immunol._Ther._Exp.pdf&lt;/url&gt;&lt;/pdf-urls&gt;&lt;/urls&gt;&lt;electronic-resource-num&gt;papers2://publication/doi/10.1007/s00005-009-0008-y&lt;/electronic-resource-num&gt;&lt;/record&gt;&lt;/Cite&gt;&lt;/EndNote&gt;</w:instrText>
      </w:r>
      <w:r w:rsidR="001A0D59">
        <w:fldChar w:fldCharType="separate"/>
      </w:r>
      <w:r w:rsidR="001A0D59">
        <w:rPr>
          <w:noProof/>
        </w:rPr>
        <w:t>(</w:t>
      </w:r>
      <w:hyperlink w:anchor="_ENREF_29" w:tooltip="Pendlebury, 2009 #2883" w:history="1">
        <w:r w:rsidR="0035119B">
          <w:rPr>
            <w:noProof/>
          </w:rPr>
          <w:t>Pendlebury 2009</w:t>
        </w:r>
      </w:hyperlink>
      <w:r w:rsidR="001A0D59">
        <w:rPr>
          <w:noProof/>
        </w:rPr>
        <w:t>)</w:t>
      </w:r>
      <w:r w:rsidR="001A0D59">
        <w:fldChar w:fldCharType="end"/>
      </w:r>
      <w:r w:rsidR="00A07CC3">
        <w:t>, 8) difficulty of comparing journals across disciplines and the influence of multidisciplinary</w:t>
      </w:r>
      <w:r w:rsidR="001A0D59">
        <w:t xml:space="preserve"> journals </w:t>
      </w:r>
      <w:r w:rsidR="001A0D59">
        <w:fldChar w:fldCharType="begin">
          <w:fldData xml:space="preserve">PEVuZE5vdGU+PENpdGU+PEF1dGhvcj5QZW5kbGVidXJ5PC9BdXRob3I+PFllYXI+MjAwOTwvWWVh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</w:fldData>
        </w:fldChar>
      </w:r>
      <w:r w:rsidR="00A501CF">
        <w:instrText xml:space="preserve"> ADDIN EN.CITE </w:instrText>
      </w:r>
      <w:r w:rsidR="00A501CF">
        <w:fldChar w:fldCharType="begin">
          <w:fldData xml:space="preserve">PEVuZE5vdGU+PENpdGU+PEF1dGhvcj5QZW5kbGVidXJ5PC9BdXRob3I+PFllYXI+MjAwOTwvWWVh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</w:fldData>
        </w:fldChar>
      </w:r>
      <w:r w:rsidR="00A501CF">
        <w:instrText xml:space="preserve"> ADDIN EN.CITE.DATA </w:instrText>
      </w:r>
      <w:r w:rsidR="00A501CF">
        <w:fldChar w:fldCharType="end"/>
      </w:r>
      <w:r w:rsidR="001A0D59">
        <w:fldChar w:fldCharType="separate"/>
      </w:r>
      <w:r w:rsidR="00A501CF">
        <w:rPr>
          <w:noProof/>
        </w:rPr>
        <w:t>(</w:t>
      </w:r>
      <w:hyperlink w:anchor="_ENREF_6" w:tooltip="Cameron, 2005 #2905" w:history="1">
        <w:r w:rsidR="0035119B">
          <w:rPr>
            <w:noProof/>
          </w:rPr>
          <w:t>Cameron 2005</w:t>
        </w:r>
      </w:hyperlink>
      <w:r w:rsidR="00A501CF">
        <w:rPr>
          <w:noProof/>
        </w:rPr>
        <w:t xml:space="preserve">; </w:t>
      </w:r>
      <w:hyperlink w:anchor="_ENREF_29" w:tooltip="Pendlebury, 2009 #2883" w:history="1">
        <w:r w:rsidR="0035119B">
          <w:rPr>
            <w:noProof/>
          </w:rPr>
          <w:t>Pendlebury 2009</w:t>
        </w:r>
      </w:hyperlink>
      <w:r w:rsidR="00A501CF">
        <w:rPr>
          <w:noProof/>
        </w:rPr>
        <w:t>)</w:t>
      </w:r>
      <w:r w:rsidR="001A0D59">
        <w:fldChar w:fldCharType="end"/>
      </w:r>
      <w:r w:rsidR="00A07CC3">
        <w:t>, 9) exclusion of many journals from t</w:t>
      </w:r>
      <w:r w:rsidR="001A0D59">
        <w:t xml:space="preserve">he database </w:t>
      </w:r>
      <w:r w:rsidR="001A0D59">
        <w:fldChar w:fldCharType="begin">
          <w:fldData xml:space="preserve">PEVuZE5vdGU+PENpdGU+PEF1dGhvcj5QZW5kbGVidXJ5PC9BdXRob3I+PFllYXI+MjAwOTwvWWVh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</w:fldData>
        </w:fldChar>
      </w:r>
      <w:r w:rsidR="00A501CF">
        <w:instrText xml:space="preserve"> ADDIN EN.CITE </w:instrText>
      </w:r>
      <w:r w:rsidR="00A501CF">
        <w:fldChar w:fldCharType="begin">
          <w:fldData xml:space="preserve">PEVuZE5vdGU+PENpdGU+PEF1dGhvcj5QZW5kbGVidXJ5PC9BdXRob3I+PFllYXI+MjAwOTwvWWVh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</w:fldData>
        </w:fldChar>
      </w:r>
      <w:r w:rsidR="00A501CF">
        <w:instrText xml:space="preserve"> ADDIN EN.CITE.DATA </w:instrText>
      </w:r>
      <w:r w:rsidR="00A501CF">
        <w:fldChar w:fldCharType="end"/>
      </w:r>
      <w:r w:rsidR="001A0D59">
        <w:fldChar w:fldCharType="separate"/>
      </w:r>
      <w:r w:rsidR="00A501CF">
        <w:rPr>
          <w:noProof/>
        </w:rPr>
        <w:t>(</w:t>
      </w:r>
      <w:hyperlink w:anchor="_ENREF_6" w:tooltip="Cameron, 2005 #2905" w:history="1">
        <w:r w:rsidR="0035119B">
          <w:rPr>
            <w:noProof/>
          </w:rPr>
          <w:t>Cameron 2005</w:t>
        </w:r>
      </w:hyperlink>
      <w:r w:rsidR="00A501CF">
        <w:rPr>
          <w:noProof/>
        </w:rPr>
        <w:t xml:space="preserve">; </w:t>
      </w:r>
      <w:hyperlink w:anchor="_ENREF_29" w:tooltip="Pendlebury, 2009 #2883" w:history="1">
        <w:r w:rsidR="0035119B">
          <w:rPr>
            <w:noProof/>
          </w:rPr>
          <w:t>Pendlebury 2009</w:t>
        </w:r>
      </w:hyperlink>
      <w:r w:rsidR="00A501CF">
        <w:rPr>
          <w:noProof/>
        </w:rPr>
        <w:t>)</w:t>
      </w:r>
      <w:r w:rsidR="001A0D59">
        <w:fldChar w:fldCharType="end"/>
      </w:r>
      <w:r w:rsidR="00A07CC3">
        <w:t>, 10) ease of manipulation by publishers to increase their JIF through altered publication practices</w:t>
      </w:r>
      <w:r w:rsidR="00A501CF">
        <w:rPr>
          <w:rFonts w:ascii="Cambria" w:hAnsi="Cambria"/>
          <w:noProof/>
        </w:rPr>
        <w:t xml:space="preserve"> </w:t>
      </w:r>
      <w:r w:rsidR="00A501CF">
        <w:rPr>
          <w:rFonts w:ascii="Cambria" w:hAnsi="Cambria"/>
          <w:noProof/>
        </w:rPr>
        <w:fldChar w:fldCharType="begin"/>
      </w:r>
      <w:r w:rsidR="00A501CF">
        <w:rPr>
          <w:rFonts w:ascii="Cambria" w:hAnsi="Cambria"/>
          <w:noProof/>
        </w:rPr>
        <w:instrText xml:space="preserve"> ADDIN EN.CITE &lt;EndNote&gt;&lt;Cite&gt;&lt;Author&gt;Falagas&lt;/Author&gt;&lt;Year&gt;2008&lt;/Year&gt;&lt;RecNum&gt;2821&lt;/RecNum&gt;&lt;DisplayText&gt;(Falagas &amp;amp; Alexiou 2008)&lt;/DisplayText&gt;&lt;record&gt;&lt;rec-number&gt;2821&lt;/rec-number&gt;&lt;foreign-keys&gt;&lt;key app="EN" db-id="0vvewaaw2tv52metddmpw50kewd0fe9e2t2v"&gt;2821&lt;/key&gt;&lt;/foreign-keys&gt;&lt;ref-type name="Journal Article"&gt;17&lt;/ref-type&gt;&lt;contributors&gt;&lt;authors&gt;&lt;author&gt;Falagas, Matthew&lt;/author&gt;&lt;author&gt;Alexiou, Vangelis&lt;/author&gt;&lt;/authors&gt;&lt;/contributors&gt;&lt;titles&gt;&lt;title&gt;The top-ten in journal impact factor manipulation&lt;/title&gt;&lt;secondary-title&gt;Archivum Immunologiae et Therapiae Experimentalis&lt;/secondary-title&gt;&lt;/titles&gt;&lt;periodical&gt;&lt;full-title&gt;Archivum Immunologiae et Therapiae Experimentalis&lt;/full-title&gt;&lt;/periodical&gt;&lt;pages&gt;223-226&lt;/pages&gt;&lt;volume&gt;56&lt;/volume&gt;&lt;number&gt;4&lt;/number&gt;&lt;keywords&gt;&lt;keyword&gt;IF&lt;/keyword&gt;&lt;keyword&gt;citations&lt;/keyword&gt;&lt;keyword&gt;metrics&lt;/keyword&gt;&lt;/keywords&gt;&lt;dates&gt;&lt;year&gt;2008&lt;/year&gt;&lt;pub-dates&gt;&lt;date&gt;2008&lt;/date&gt;&lt;/pub-dates&gt;&lt;/dates&gt;&lt;urls&gt;&lt;related-urls&gt;&lt;url&gt;http://dx.doi.org/10.1007/s00005-008-0024-5&lt;/url&gt;&lt;/related-urls&gt;&lt;/urls&gt;&lt;electronic-resource-num&gt;10.1007/s00005-008-0024-5&lt;/electronic-resource-num&gt;&lt;remote-database-provider&gt;SpringerLink&lt;/remote-database-provider&gt;&lt;access-date&gt;2009/11/25/08:03:06&lt;/access-date&gt;&lt;/record&gt;&lt;/Cite&gt;&lt;/EndNote&gt;</w:instrText>
      </w:r>
      <w:r w:rsidR="00A501CF">
        <w:rPr>
          <w:rFonts w:ascii="Cambria" w:hAnsi="Cambria"/>
          <w:noProof/>
        </w:rPr>
        <w:fldChar w:fldCharType="separate"/>
      </w:r>
      <w:r w:rsidR="00A501CF">
        <w:rPr>
          <w:rFonts w:ascii="Cambria" w:hAnsi="Cambria"/>
          <w:noProof/>
        </w:rPr>
        <w:t>(</w:t>
      </w:r>
      <w:hyperlink w:anchor="_ENREF_12" w:tooltip="Falagas, 2008 #2821" w:history="1">
        <w:r w:rsidR="0035119B">
          <w:rPr>
            <w:rFonts w:ascii="Cambria" w:hAnsi="Cambria"/>
            <w:noProof/>
          </w:rPr>
          <w:t>Falagas &amp; Alexiou 2008</w:t>
        </w:r>
      </w:hyperlink>
      <w:r w:rsidR="00A501CF">
        <w:rPr>
          <w:rFonts w:ascii="Cambria" w:hAnsi="Cambria"/>
          <w:noProof/>
        </w:rPr>
        <w:t>)</w:t>
      </w:r>
      <w:r w:rsidR="00A501CF">
        <w:rPr>
          <w:rFonts w:ascii="Cambria" w:hAnsi="Cambria"/>
          <w:noProof/>
        </w:rPr>
        <w:fldChar w:fldCharType="end"/>
      </w:r>
      <w:r w:rsidR="00A07CC3">
        <w:t>. Further details regarding criticisms of the JIF can be found in Appendix A and the citations within.</w:t>
      </w:r>
    </w:p>
    <w:p w14:paraId="273E9475" w14:textId="77777777" w:rsidR="00D82686" w:rsidRDefault="00FB1565" w:rsidP="006D0BD3">
      <w:pPr>
        <w:spacing w:line="480" w:lineRule="auto"/>
        <w:ind w:firstLine="720"/>
      </w:pPr>
      <w:r>
        <w:t xml:space="preserve">In response to these criticisms, numerous </w:t>
      </w:r>
      <w:r w:rsidR="002D369B">
        <w:t>other citation-based</w:t>
      </w:r>
      <w:r>
        <w:t xml:space="preserve"> metrics have been put forth. </w:t>
      </w:r>
      <w:r w:rsidR="00D135A2">
        <w:t xml:space="preserve">These range from slight adjustments to address some of the JIF limitations to metrics based on different conceptual frameworks. </w:t>
      </w:r>
      <w:commentRangeStart w:id="8"/>
      <w:r w:rsidR="00D135A2">
        <w:t>All the metrics considered here are still citation based and do not consider other forms of influence or impact</w:t>
      </w:r>
      <w:r w:rsidR="001D316F">
        <w:t>. There are alternative metrics (</w:t>
      </w:r>
      <w:proofErr w:type="spellStart"/>
      <w:r w:rsidR="001D316F">
        <w:t>Altmetrics</w:t>
      </w:r>
      <w:proofErr w:type="spellEnd"/>
      <w:r w:rsidR="001D316F">
        <w:t xml:space="preserve">; </w:t>
      </w:r>
      <w:hyperlink r:id="rId8" w:history="1">
        <w:r w:rsidR="001D316F" w:rsidRPr="0036019D">
          <w:rPr>
            <w:rStyle w:val="Hyperlink"/>
          </w:rPr>
          <w:t>www.altmetric.com</w:t>
        </w:r>
      </w:hyperlink>
      <w:r w:rsidR="001D316F">
        <w:t xml:space="preserve">) that include article downloads, ratings on </w:t>
      </w:r>
      <w:r w:rsidR="001D316F">
        <w:lastRenderedPageBreak/>
        <w:t xml:space="preserve">websites, and </w:t>
      </w:r>
      <w:r w:rsidR="006D0BD3">
        <w:t>Internet</w:t>
      </w:r>
      <w:r w:rsidR="001D316F">
        <w:t xml:space="preserve"> links via websites, blog posts, and even Twitter. These </w:t>
      </w:r>
      <w:proofErr w:type="spellStart"/>
      <w:r w:rsidR="001D316F">
        <w:t>Altmetrics</w:t>
      </w:r>
      <w:proofErr w:type="spellEnd"/>
      <w:r w:rsidR="001D316F">
        <w:t xml:space="preserve"> are beyond the scope of this paper but may be useful for appreciating the full reach of particular papers and for inclusion in grant reports.</w:t>
      </w:r>
      <w:commentRangeEnd w:id="8"/>
      <w:r w:rsidR="00171641">
        <w:rPr>
          <w:rStyle w:val="CommentReference"/>
        </w:rPr>
        <w:commentReference w:id="8"/>
      </w:r>
      <w:r w:rsidR="001D316F">
        <w:t xml:space="preserve"> Here I compare</w:t>
      </w:r>
      <w:r w:rsidR="00103F17">
        <w:t xml:space="preserve"> 11 </w:t>
      </w:r>
      <w:r w:rsidR="001D316F">
        <w:t xml:space="preserve">strictly citation-based metrics </w:t>
      </w:r>
      <w:r w:rsidR="00103F17">
        <w:t>for ecology journals</w:t>
      </w:r>
      <w:r w:rsidR="001D316F">
        <w:t>:</w:t>
      </w:r>
      <w:r w:rsidR="004E03DF">
        <w:t xml:space="preserve"> Journal Impact Factor (JIF), 5-year Journal Impact Factor (JIF5), </w:t>
      </w:r>
      <w:proofErr w:type="spellStart"/>
      <w:r w:rsidR="004E03DF">
        <w:t>Eigenfactor</w:t>
      </w:r>
      <w:proofErr w:type="spellEnd"/>
      <w:r w:rsidR="004E03DF">
        <w:t>, Article Influence (AI), h-index, contemporary h-index (</w:t>
      </w:r>
      <w:proofErr w:type="spellStart"/>
      <w:r w:rsidR="004E03DF">
        <w:t>hc</w:t>
      </w:r>
      <w:proofErr w:type="spellEnd"/>
      <w:r w:rsidR="004E03DF">
        <w:t>-index)</w:t>
      </w:r>
      <w:r w:rsidR="00914195">
        <w:t xml:space="preserve">, </w:t>
      </w:r>
      <w:r w:rsidR="004E03DF">
        <w:t xml:space="preserve">e-index, g-index, </w:t>
      </w:r>
      <w:r w:rsidR="00F4655D">
        <w:t>AR-index</w:t>
      </w:r>
      <w:r w:rsidR="004E03DF">
        <w:t xml:space="preserve">, Source-Normalized Impact per Paper (SNIP), and </w:t>
      </w:r>
      <w:proofErr w:type="spellStart"/>
      <w:r w:rsidR="004E03DF">
        <w:t>SCImago</w:t>
      </w:r>
      <w:proofErr w:type="spellEnd"/>
      <w:r w:rsidR="004E03DF">
        <w:t xml:space="preserve"> Journal Factor (SJR). Brief definitions are found in Table 1, characteristics are found in Tab</w:t>
      </w:r>
      <w:r w:rsidR="000616DE">
        <w:t>le 2, and more detail on the metrics can be found in Appendix B.</w:t>
      </w:r>
      <w:r w:rsidR="00073365">
        <w:t xml:space="preserve"> </w:t>
      </w:r>
      <w:r w:rsidR="006F4666">
        <w:t>Inference related to influence and citation patterns among ecology journals varies by metric. I explore the relationships among these metrics, discuss their interpretation, and make suggestions related to the use of each metric for ecologists.</w:t>
      </w:r>
    </w:p>
    <w:p w14:paraId="26D21E8D" w14:textId="77777777" w:rsidR="006F4666" w:rsidRDefault="006F4666" w:rsidP="00C35A4E">
      <w:pPr>
        <w:spacing w:line="480" w:lineRule="auto"/>
      </w:pPr>
    </w:p>
    <w:p w14:paraId="65EADD17" w14:textId="77777777" w:rsidR="00D82686" w:rsidRPr="006D0BD3" w:rsidRDefault="006D0BD3" w:rsidP="00C35A4E">
      <w:pPr>
        <w:spacing w:line="480" w:lineRule="auto"/>
        <w:rPr>
          <w:b/>
          <w:bCs/>
          <w:caps/>
        </w:rPr>
      </w:pPr>
      <w:r>
        <w:rPr>
          <w:b/>
          <w:bCs/>
          <w:caps/>
        </w:rPr>
        <w:t xml:space="preserve">Materials and </w:t>
      </w:r>
      <w:r w:rsidR="00D82686" w:rsidRPr="006D0BD3">
        <w:rPr>
          <w:b/>
          <w:bCs/>
          <w:caps/>
        </w:rPr>
        <w:t>Methods</w:t>
      </w:r>
    </w:p>
    <w:p w14:paraId="7E309B56" w14:textId="2E0645D7" w:rsidR="00AE0663" w:rsidRDefault="00CA5A36" w:rsidP="00C35A4E">
      <w:pPr>
        <w:spacing w:line="480" w:lineRule="auto"/>
      </w:pPr>
      <w:r>
        <w:t>I identified</w:t>
      </w:r>
      <w:commentRangeStart w:id="9"/>
      <w:r>
        <w:t xml:space="preserve"> 134 </w:t>
      </w:r>
      <w:commentRangeEnd w:id="9"/>
      <w:r w:rsidR="00171641">
        <w:rPr>
          <w:rStyle w:val="CommentReference"/>
        </w:rPr>
        <w:commentReference w:id="9"/>
      </w:r>
      <w:r>
        <w:t xml:space="preserve">ecology-related journals based on the Web of Science </w:t>
      </w:r>
      <w:r w:rsidR="002626EF">
        <w:t>(</w:t>
      </w:r>
      <w:proofErr w:type="spellStart"/>
      <w:r w:rsidR="002626EF">
        <w:t>WoS</w:t>
      </w:r>
      <w:proofErr w:type="spellEnd"/>
      <w:r w:rsidR="002626EF">
        <w:t>) Journal Citation Reports (JCR</w:t>
      </w:r>
      <w:r>
        <w:t xml:space="preserve">) Ecology category. For these journals, </w:t>
      </w:r>
      <w:r w:rsidR="00D82686">
        <w:t xml:space="preserve">I downloaded the </w:t>
      </w:r>
      <w:r w:rsidR="000616DE">
        <w:t xml:space="preserve">Journal Impact Factor, </w:t>
      </w:r>
      <w:r w:rsidR="00D82686">
        <w:t xml:space="preserve">5-year journal impact factor, </w:t>
      </w:r>
      <w:proofErr w:type="spellStart"/>
      <w:r w:rsidR="00D82686">
        <w:t>Eigenfactor</w:t>
      </w:r>
      <w:r w:rsidR="00D82686">
        <w:rPr>
          <w:vertAlign w:val="superscript"/>
        </w:rPr>
        <w:t>TM</w:t>
      </w:r>
      <w:proofErr w:type="spellEnd"/>
      <w:r w:rsidR="00D82686">
        <w:t xml:space="preserve">, Article Importance, number of citations, </w:t>
      </w:r>
      <w:r w:rsidR="007667D4">
        <w:t xml:space="preserve">immediacy, and citation half-life from </w:t>
      </w:r>
      <w:proofErr w:type="spellStart"/>
      <w:r>
        <w:t>WoS</w:t>
      </w:r>
      <w:proofErr w:type="spellEnd"/>
      <w:r w:rsidR="007667D4">
        <w:t xml:space="preserve"> (retrieved 05 April 2013, </w:t>
      </w:r>
      <w:hyperlink r:id="rId9" w:history="1">
        <w:r w:rsidR="007667D4" w:rsidRPr="001C4048">
          <w:rPr>
            <w:rStyle w:val="Hyperlink"/>
          </w:rPr>
          <w:t>http://admin-apps.webofknowledge.com.libproxy.unh.edu/JCR/JCR?RQ=HOME</w:t>
        </w:r>
      </w:hyperlink>
      <w:r w:rsidR="007667D4">
        <w:t xml:space="preserve">). </w:t>
      </w:r>
      <w:r w:rsidR="00991CE0">
        <w:t>I used Pu</w:t>
      </w:r>
      <w:r w:rsidR="00C3421C">
        <w:t xml:space="preserve">blish or Perish software </w:t>
      </w:r>
      <w:r w:rsidR="00C3421C">
        <w:fldChar w:fldCharType="begin"/>
      </w:r>
      <w:r w:rsidR="00C3421C">
        <w:instrText xml:space="preserve"> ADDIN EN.CITE &lt;EndNote&gt;&lt;Cite&gt;&lt;Author&gt;Harzing&lt;/Author&gt;&lt;Year&gt;2007&lt;/Year&gt;&lt;RecNum&gt;2908&lt;/RecNum&gt;&lt;DisplayText&gt;(Harzing 2007)&lt;/DisplayText&gt;&lt;record&gt;&lt;rec-number&gt;2908&lt;/rec-number&gt;&lt;foreign-keys&gt;&lt;key app="EN" db-id="0vvewaaw2tv52metddmpw50kewd0fe9e2t2v"&gt;2908&lt;/key&gt;&lt;/foreign-keys&gt;&lt;ref-type name="Computer Program"&gt;9&lt;/ref-type&gt;&lt;contributors&gt;&lt;authors&gt;&lt;author&gt;Harzing, Anne-Wil&lt;/author&gt;&lt;/authors&gt;&lt;/contributors&gt;&lt;titles&gt;&lt;title&gt;Publish or Perish, available from http://www.harzing.com/pop.htm &lt;/title&gt;&lt;/titles&gt;&lt;dates&gt;&lt;year&gt;2007&lt;/year&gt;&lt;/dates&gt;&lt;urls&gt;&lt;/urls&gt;&lt;/record&gt;&lt;/Cite&gt;&lt;/EndNote&gt;</w:instrText>
      </w:r>
      <w:r w:rsidR="00C3421C">
        <w:fldChar w:fldCharType="separate"/>
      </w:r>
      <w:r w:rsidR="00C3421C">
        <w:rPr>
          <w:noProof/>
        </w:rPr>
        <w:t>(</w:t>
      </w:r>
      <w:hyperlink w:anchor="_ENREF_19" w:tooltip="Harzing, 2007 #2908" w:history="1">
        <w:r w:rsidR="0035119B">
          <w:rPr>
            <w:noProof/>
          </w:rPr>
          <w:t>Harzing 2007</w:t>
        </w:r>
      </w:hyperlink>
      <w:r w:rsidR="00C3421C">
        <w:rPr>
          <w:noProof/>
        </w:rPr>
        <w:t>)</w:t>
      </w:r>
      <w:r w:rsidR="00C3421C">
        <w:fldChar w:fldCharType="end"/>
      </w:r>
      <w:r w:rsidR="00991CE0">
        <w:t xml:space="preserve"> to search Google Scho</w:t>
      </w:r>
      <w:r w:rsidR="00A86CCA">
        <w:t>lar and calculate the h</w:t>
      </w:r>
      <w:r w:rsidR="00103F17">
        <w:t xml:space="preserve">-index, </w:t>
      </w:r>
      <w:proofErr w:type="spellStart"/>
      <w:r w:rsidR="00A86CCA">
        <w:t>h</w:t>
      </w:r>
      <w:r w:rsidR="004A2656">
        <w:rPr>
          <w:vertAlign w:val="subscript"/>
        </w:rPr>
        <w:t>c</w:t>
      </w:r>
      <w:proofErr w:type="spellEnd"/>
      <w:r w:rsidR="004A2656">
        <w:t xml:space="preserve">-index, </w:t>
      </w:r>
      <w:r w:rsidR="00103F17">
        <w:t>g-index, e</w:t>
      </w:r>
      <w:r w:rsidR="004A2656">
        <w:t xml:space="preserve">-index, and </w:t>
      </w:r>
      <w:r w:rsidR="00F4655D">
        <w:t>AR-index (reported as AW-index by Publish or Perish)</w:t>
      </w:r>
      <w:r w:rsidR="004A2656">
        <w:t>.</w:t>
      </w:r>
      <w:r w:rsidR="003B0113">
        <w:t xml:space="preserve"> </w:t>
      </w:r>
      <w:commentRangeStart w:id="10"/>
      <w:r w:rsidR="003B0113">
        <w:t>I removed all results where Google Scholar indicated the reference type was a citation</w:t>
      </w:r>
      <w:commentRangeEnd w:id="10"/>
      <w:r w:rsidR="00171641">
        <w:rPr>
          <w:rStyle w:val="CommentReference"/>
        </w:rPr>
        <w:commentReference w:id="10"/>
      </w:r>
      <w:r w:rsidR="003B0113">
        <w:t xml:space="preserve"> and checked for articles with incorrectly identified journals.</w:t>
      </w:r>
      <w:r w:rsidR="004A2656">
        <w:t xml:space="preserve"> All metrics</w:t>
      </w:r>
      <w:r w:rsidR="00657DAC">
        <w:t xml:space="preserve"> of importance were calculated</w:t>
      </w:r>
      <w:r w:rsidR="00AA4102">
        <w:t xml:space="preserve"> for</w:t>
      </w:r>
      <w:r w:rsidR="00657DAC">
        <w:t xml:space="preserve"> </w:t>
      </w:r>
      <w:r w:rsidR="00AA4102">
        <w:t xml:space="preserve">articles published in </w:t>
      </w:r>
      <w:r w:rsidR="00657DAC">
        <w:t xml:space="preserve">the 5-year interval from 2007 – 2011. </w:t>
      </w:r>
      <w:r w:rsidR="00AA4102">
        <w:lastRenderedPageBreak/>
        <w:t xml:space="preserve">The metrics derived from Google Scholar include citations from the date of publication until the date of the query (05 – </w:t>
      </w:r>
      <w:r w:rsidR="006231F5">
        <w:t>25</w:t>
      </w:r>
      <w:r w:rsidR="00AA4102">
        <w:t xml:space="preserve"> April 2013).</w:t>
      </w:r>
      <w:r w:rsidR="00A903C2">
        <w:t xml:space="preserve"> I downloaded the </w:t>
      </w:r>
      <w:r w:rsidR="00F16823">
        <w:t xml:space="preserve">2011 </w:t>
      </w:r>
      <w:r w:rsidR="00A903C2">
        <w:t xml:space="preserve">SNIP and SJR metrics from </w:t>
      </w:r>
      <w:hyperlink r:id="rId10" w:history="1">
        <w:r w:rsidR="00F16823" w:rsidRPr="0036019D">
          <w:rPr>
            <w:rStyle w:val="Hyperlink"/>
          </w:rPr>
          <w:t>www.journalmetrics.com</w:t>
        </w:r>
      </w:hyperlink>
      <w:r w:rsidR="00F16823">
        <w:t xml:space="preserve"> (retrieved 13 May 2013) for these same journals. </w:t>
      </w:r>
    </w:p>
    <w:p w14:paraId="29C4263C" w14:textId="4EB5B860" w:rsidR="004F7F7F" w:rsidRDefault="009815EA" w:rsidP="00C35A4E">
      <w:pPr>
        <w:spacing w:line="480" w:lineRule="auto"/>
        <w:ind w:firstLine="720"/>
      </w:pPr>
      <w:r>
        <w:t xml:space="preserve">To examine relationships among metrics, </w:t>
      </w:r>
      <w:r w:rsidR="00A44DF7">
        <w:t>I calculated the pairwise correlations among all metrics using Pearson</w:t>
      </w:r>
      <w:r>
        <w:t xml:space="preserve"> correlations</w:t>
      </w:r>
      <w:r w:rsidR="00A44DF7">
        <w:t xml:space="preserve"> </w:t>
      </w:r>
      <w:r>
        <w:t xml:space="preserve">for pairs with linear relationships </w:t>
      </w:r>
      <w:r w:rsidR="00A44DF7">
        <w:t>and Spearman correlations</w:t>
      </w:r>
      <w:r>
        <w:t xml:space="preserve"> for pairs exhibiting deviations from linearity</w:t>
      </w:r>
      <w:r w:rsidR="00A44DF7">
        <w:t>.</w:t>
      </w:r>
      <w:r>
        <w:t xml:space="preserve"> J</w:t>
      </w:r>
      <w:r w:rsidR="004F7F7F">
        <w:t>ournals with fewer than 50 articles identified in Google Scholar search</w:t>
      </w:r>
      <w:r w:rsidR="00A61055">
        <w:t>es</w:t>
      </w:r>
      <w:r w:rsidR="004F7F7F">
        <w:t xml:space="preserve"> were excluded from the analyses, as were any journals with incomplete data (i.e. inability to calculate 1 or more metrics).</w:t>
      </w:r>
      <w:r w:rsidR="00E566DC">
        <w:t xml:space="preserve"> </w:t>
      </w:r>
      <w:r w:rsidR="00E566DC">
        <w:rPr>
          <w:rStyle w:val="CommentReference"/>
        </w:rPr>
        <w:commentReference w:id="11"/>
      </w:r>
    </w:p>
    <w:p w14:paraId="64FB862A" w14:textId="77777777" w:rsidR="009833F5" w:rsidRDefault="009833F5" w:rsidP="00C35A4E">
      <w:pPr>
        <w:spacing w:line="480" w:lineRule="auto"/>
      </w:pPr>
    </w:p>
    <w:p w14:paraId="2056E635" w14:textId="77777777" w:rsidR="009833F5" w:rsidRPr="00F4655D" w:rsidRDefault="009833F5" w:rsidP="00C35A4E">
      <w:pPr>
        <w:spacing w:line="480" w:lineRule="auto"/>
        <w:rPr>
          <w:b/>
          <w:bCs/>
          <w:caps/>
        </w:rPr>
      </w:pPr>
      <w:r w:rsidRPr="00F4655D">
        <w:rPr>
          <w:b/>
          <w:bCs/>
          <w:caps/>
        </w:rPr>
        <w:t>Results</w:t>
      </w:r>
    </w:p>
    <w:p w14:paraId="40CA36C7" w14:textId="4C9689CD" w:rsidR="009833F5" w:rsidRDefault="009833F5" w:rsidP="00C35A4E">
      <w:pPr>
        <w:spacing w:line="480" w:lineRule="auto"/>
      </w:pPr>
      <w:r>
        <w:t xml:space="preserve">I compiled a total of </w:t>
      </w:r>
      <w:r w:rsidR="00A61055">
        <w:t xml:space="preserve">1,084,169 </w:t>
      </w:r>
      <w:r>
        <w:t xml:space="preserve">citations for </w:t>
      </w:r>
      <w:r w:rsidR="00A61055">
        <w:t>63,868</w:t>
      </w:r>
      <w:r>
        <w:t xml:space="preserve"> articles from</w:t>
      </w:r>
      <w:r w:rsidR="00A61055">
        <w:t xml:space="preserve"> 131</w:t>
      </w:r>
      <w:r>
        <w:t xml:space="preserve"> ecology journals from Google Scholar searches</w:t>
      </w:r>
      <w:r w:rsidR="00A61055">
        <w:t xml:space="preserve"> for articles published </w:t>
      </w:r>
      <w:r w:rsidR="00E3374D">
        <w:t>from</w:t>
      </w:r>
      <w:r w:rsidR="00A61055">
        <w:t xml:space="preserve"> 2007 – 2011</w:t>
      </w:r>
      <w:r>
        <w:t xml:space="preserve">. </w:t>
      </w:r>
      <w:r w:rsidR="00A61055">
        <w:t xml:space="preserve">These were combined with data from the 2011 Thompson Reuters Journal Citations Report </w:t>
      </w:r>
      <w:ins w:id="12" w:author="Rowe, Rebecca" w:date="2013-06-08T17:42:00Z">
        <w:r w:rsidR="00E566DC">
          <w:t xml:space="preserve">(JCR) </w:t>
        </w:r>
      </w:ins>
      <w:r w:rsidR="00A61055">
        <w:t>accessed on the Web of Science</w:t>
      </w:r>
      <w:r w:rsidR="008C1AB9">
        <w:t xml:space="preserve">, and </w:t>
      </w:r>
      <w:r w:rsidR="00F15683">
        <w:t xml:space="preserve">data from the Scopus database. From these </w:t>
      </w:r>
      <w:r w:rsidR="00A61055">
        <w:t>sources, I had sufficient data to estimate all metrics for</w:t>
      </w:r>
      <w:r w:rsidR="00F15683">
        <w:t xml:space="preserve"> 110</w:t>
      </w:r>
      <w:r w:rsidR="00A61055">
        <w:t xml:space="preserve"> journals.</w:t>
      </w:r>
      <w:r w:rsidR="00CC64B5">
        <w:t xml:space="preserve"> F</w:t>
      </w:r>
      <w:r w:rsidR="00CB4638">
        <w:t xml:space="preserve">rom the JCR, </w:t>
      </w:r>
      <w:r w:rsidR="00F4655D">
        <w:t xml:space="preserve">the mean JIF was 2.93 (range: 0.043 – 17.557), with </w:t>
      </w:r>
      <w:r w:rsidR="00F4655D">
        <w:rPr>
          <w:i/>
        </w:rPr>
        <w:t>Ecology Letters</w:t>
      </w:r>
      <w:r w:rsidR="00F4655D">
        <w:t xml:space="preserve"> having the highest JIF. </w:t>
      </w:r>
      <w:commentRangeStart w:id="13"/>
      <w:r w:rsidR="00F4655D">
        <w:t>T</w:t>
      </w:r>
      <w:r w:rsidR="00CB4638">
        <w:t xml:space="preserve">he mean </w:t>
      </w:r>
      <w:r w:rsidR="00ED6AA3">
        <w:t>JIF5</w:t>
      </w:r>
      <w:r w:rsidR="00CB4638">
        <w:t xml:space="preserve"> was 3.31 (range: </w:t>
      </w:r>
      <w:r w:rsidR="00CC64B5">
        <w:t>0.134 – 18.007</w:t>
      </w:r>
      <w:r w:rsidR="00CB4638">
        <w:t>)</w:t>
      </w:r>
      <w:r w:rsidR="00F4655D">
        <w:t>, t</w:t>
      </w:r>
      <w:r w:rsidR="00CB4638">
        <w:t>he Article Influence mean was 1.28 (range: 0.049</w:t>
      </w:r>
      <w:r w:rsidR="00CC64B5">
        <w:t xml:space="preserve"> –</w:t>
      </w:r>
      <w:r w:rsidR="00CB4638">
        <w:t xml:space="preserve"> 9.273), and </w:t>
      </w:r>
      <w:proofErr w:type="spellStart"/>
      <w:r w:rsidR="00CB4638">
        <w:t>Eigenfactor</w:t>
      </w:r>
      <w:proofErr w:type="spellEnd"/>
      <w:r w:rsidR="00CB4638">
        <w:t xml:space="preserve"> mean was 0.0148 (range: </w:t>
      </w:r>
      <w:r w:rsidR="00CC64B5">
        <w:t>0.00026 – 0.09614</w:t>
      </w:r>
      <w:r w:rsidR="00CB4638">
        <w:t>)</w:t>
      </w:r>
      <w:r w:rsidR="00CC64B5">
        <w:t>.</w:t>
      </w:r>
      <w:r w:rsidR="00A61055">
        <w:t xml:space="preserve"> </w:t>
      </w:r>
      <w:r>
        <w:t xml:space="preserve">From </w:t>
      </w:r>
      <w:r w:rsidR="00CB4638">
        <w:t xml:space="preserve">the </w:t>
      </w:r>
      <w:r>
        <w:t>results</w:t>
      </w:r>
      <w:r w:rsidR="00CC64B5">
        <w:t xml:space="preserve"> of Google Scholar searches</w:t>
      </w:r>
      <w:r>
        <w:t>, I estimate</w:t>
      </w:r>
      <w:r w:rsidR="00CB4638">
        <w:t xml:space="preserve">d mean values of 35.1 (range: </w:t>
      </w:r>
      <w:r w:rsidR="00841BDF">
        <w:t>5 – 103</w:t>
      </w:r>
      <w:r w:rsidR="00CB4638">
        <w:t xml:space="preserve">), </w:t>
      </w:r>
      <w:r w:rsidR="00841BDF">
        <w:t xml:space="preserve">28.3 (range: 5 – 84), </w:t>
      </w:r>
      <w:r w:rsidR="00CB4638">
        <w:t xml:space="preserve">50.3 (range: </w:t>
      </w:r>
      <w:r w:rsidR="00841BDF">
        <w:t>6 – 151</w:t>
      </w:r>
      <w:r w:rsidR="00CB4638">
        <w:t xml:space="preserve">), 29.2 (range: </w:t>
      </w:r>
      <w:r w:rsidR="00841BDF">
        <w:t>3.46 – 91.10</w:t>
      </w:r>
      <w:r w:rsidR="00CB4638">
        <w:t xml:space="preserve">), and 37.2 (range: </w:t>
      </w:r>
      <w:r w:rsidR="00841BDF">
        <w:t>6.61 – 90.05</w:t>
      </w:r>
      <w:r w:rsidR="00CB4638">
        <w:t xml:space="preserve">) for the h-index, </w:t>
      </w:r>
      <w:proofErr w:type="spellStart"/>
      <w:r w:rsidR="0007082A">
        <w:t>hc</w:t>
      </w:r>
      <w:r w:rsidR="0007082A">
        <w:softHyphen/>
      </w:r>
      <w:proofErr w:type="spellEnd"/>
      <w:r w:rsidR="0007082A">
        <w:t xml:space="preserve">-index, </w:t>
      </w:r>
      <w:r w:rsidR="00CB4638">
        <w:t xml:space="preserve">g-index, e-index, and </w:t>
      </w:r>
      <w:r w:rsidR="00F4655D">
        <w:t>AR-index</w:t>
      </w:r>
      <w:r w:rsidR="00CB4638">
        <w:t>, respectively</w:t>
      </w:r>
      <w:r w:rsidR="00F15683">
        <w:t xml:space="preserve">. I estimated a means of </w:t>
      </w:r>
      <w:r w:rsidR="00841BDF">
        <w:t>1.28</w:t>
      </w:r>
      <w:r w:rsidR="00F15683">
        <w:t xml:space="preserve"> (range: </w:t>
      </w:r>
      <w:r w:rsidR="0007082A">
        <w:t>0.094 – 5.483</w:t>
      </w:r>
      <w:r w:rsidR="00F15683">
        <w:t xml:space="preserve">) and </w:t>
      </w:r>
      <w:r w:rsidR="00841BDF">
        <w:t>1.48</w:t>
      </w:r>
      <w:r w:rsidR="00F15683">
        <w:t xml:space="preserve"> (range: </w:t>
      </w:r>
      <w:r w:rsidR="0007082A">
        <w:t>0.111 – 8.702</w:t>
      </w:r>
      <w:r w:rsidR="00F15683">
        <w:t>) for the SNIP and SJR metrics, respectively.</w:t>
      </w:r>
      <w:commentRangeEnd w:id="13"/>
      <w:r w:rsidR="00E566DC">
        <w:rPr>
          <w:rStyle w:val="CommentReference"/>
        </w:rPr>
        <w:commentReference w:id="13"/>
      </w:r>
    </w:p>
    <w:p w14:paraId="28A43AA0" w14:textId="77777777" w:rsidR="00F67252" w:rsidRPr="004E5032" w:rsidRDefault="00F67252" w:rsidP="00914195">
      <w:pPr>
        <w:spacing w:line="480" w:lineRule="auto"/>
        <w:ind w:firstLine="720"/>
        <w:rPr>
          <w:rFonts w:ascii="Cambria" w:hAnsi="Cambria"/>
        </w:rPr>
      </w:pPr>
      <w:r>
        <w:lastRenderedPageBreak/>
        <w:t>All five of the influence metrics calculated on a per-article basis</w:t>
      </w:r>
      <w:r w:rsidR="00914195">
        <w:t xml:space="preserve"> (JIF, JIF5, AI, SNIP, SJR)</w:t>
      </w:r>
      <w:r>
        <w:t xml:space="preserve"> were highly linearly correlated (Pearson’s correlation </w:t>
      </w:r>
      <w:r>
        <w:rPr>
          <w:rFonts w:ascii="Cambria" w:hAnsi="Cambria"/>
        </w:rPr>
        <w:t xml:space="preserve">≥ 0.90; Figure 1). </w:t>
      </w:r>
      <w:r w:rsidR="00F10184">
        <w:rPr>
          <w:rFonts w:ascii="Cambria" w:hAnsi="Cambria"/>
        </w:rPr>
        <w:t xml:space="preserve">The </w:t>
      </w:r>
      <w:proofErr w:type="spellStart"/>
      <w:r w:rsidR="00F10184">
        <w:rPr>
          <w:rFonts w:ascii="Cambria" w:hAnsi="Cambria"/>
        </w:rPr>
        <w:t>Eigenfactor</w:t>
      </w:r>
      <w:proofErr w:type="spellEnd"/>
      <w:r w:rsidR="00F10184">
        <w:rPr>
          <w:rFonts w:ascii="Cambria" w:hAnsi="Cambria"/>
        </w:rPr>
        <w:t xml:space="preserve"> was nonlinearly correlated with all other metrics. The Google-derived </w:t>
      </w:r>
      <w:r w:rsidR="004E5032">
        <w:rPr>
          <w:rFonts w:ascii="Cambria" w:hAnsi="Cambria"/>
        </w:rPr>
        <w:t>indices</w:t>
      </w:r>
      <w:r w:rsidR="00F10184">
        <w:rPr>
          <w:rFonts w:ascii="Cambria" w:hAnsi="Cambria"/>
        </w:rPr>
        <w:t xml:space="preserve"> (h, </w:t>
      </w:r>
      <w:proofErr w:type="spellStart"/>
      <w:r w:rsidR="00F10184">
        <w:rPr>
          <w:rFonts w:ascii="Cambria" w:hAnsi="Cambria"/>
        </w:rPr>
        <w:t>h</w:t>
      </w:r>
      <w:r w:rsidR="00F10184">
        <w:rPr>
          <w:rFonts w:ascii="Cambria" w:hAnsi="Cambria"/>
          <w:vertAlign w:val="subscript"/>
        </w:rPr>
        <w:t>c</w:t>
      </w:r>
      <w:proofErr w:type="spellEnd"/>
      <w:r w:rsidR="00914195">
        <w:rPr>
          <w:rFonts w:ascii="Cambria" w:hAnsi="Cambria"/>
        </w:rPr>
        <w:t>,</w:t>
      </w:r>
      <w:r w:rsidR="004E5032">
        <w:rPr>
          <w:rFonts w:ascii="Cambria" w:hAnsi="Cambria"/>
        </w:rPr>
        <w:t xml:space="preserve"> </w:t>
      </w:r>
      <w:r w:rsidR="002C6FF1">
        <w:rPr>
          <w:rFonts w:ascii="Cambria" w:hAnsi="Cambria"/>
        </w:rPr>
        <w:t>g, e, AR</w:t>
      </w:r>
      <w:r w:rsidR="00F10184">
        <w:rPr>
          <w:rFonts w:ascii="Cambria" w:hAnsi="Cambria"/>
        </w:rPr>
        <w:t xml:space="preserve">) were highly linearly correlated to each other and nonlinearly correlated to the other metrics. All metrics had either Pearson (if linear relationship) or Spearman (nonlinear relationship) correlations greater than 0.75 (Figure 1). The distribution of scores among journals was highly skewed, as expected, with most journals having low scores and few journals having </w:t>
      </w:r>
      <w:r w:rsidR="00950D03">
        <w:rPr>
          <w:rFonts w:ascii="Cambria" w:hAnsi="Cambria"/>
        </w:rPr>
        <w:t xml:space="preserve">very </w:t>
      </w:r>
      <w:r w:rsidR="00F10184">
        <w:rPr>
          <w:rFonts w:ascii="Cambria" w:hAnsi="Cambria"/>
        </w:rPr>
        <w:t xml:space="preserve">high scores. </w:t>
      </w:r>
      <w:r w:rsidR="00AA4D78">
        <w:rPr>
          <w:rFonts w:ascii="Cambria" w:hAnsi="Cambria"/>
        </w:rPr>
        <w:t>The Google-based metrics had more evenly distributed scores than the other metrics (</w:t>
      </w:r>
      <w:r w:rsidR="004E5032">
        <w:rPr>
          <w:rFonts w:ascii="Cambria" w:hAnsi="Cambria"/>
        </w:rPr>
        <w:t>Figure 1, diagonal histograms). The SNIP had the most even distribution among the metrics calculated on a per article basis</w:t>
      </w:r>
      <w:r w:rsidR="00ED6AA3">
        <w:rPr>
          <w:rFonts w:ascii="Cambria" w:hAnsi="Cambria"/>
        </w:rPr>
        <w:t>.</w:t>
      </w:r>
      <w:r w:rsidR="004E5032">
        <w:rPr>
          <w:rFonts w:ascii="Cambria" w:hAnsi="Cambria"/>
        </w:rPr>
        <w:t xml:space="preserve"> </w:t>
      </w:r>
    </w:p>
    <w:p w14:paraId="3F69C6CB" w14:textId="63FED769" w:rsidR="00BD523D" w:rsidRDefault="00B947ED" w:rsidP="00B947ED">
      <w:pPr>
        <w:spacing w:line="480" w:lineRule="auto"/>
      </w:pPr>
      <w:ins w:id="14" w:author="Rowe, Rebecca" w:date="2013-06-08T17:49:00Z">
        <w:r>
          <w:tab/>
        </w:r>
      </w:ins>
      <w:ins w:id="15" w:author="Rowe, Rebecca" w:date="2013-06-08T17:52:00Z">
        <w:r>
          <w:rPr>
            <w:rStyle w:val="CommentReference"/>
          </w:rPr>
          <w:commentReference w:id="16"/>
        </w:r>
      </w:ins>
    </w:p>
    <w:p w14:paraId="57FC3C33" w14:textId="77777777" w:rsidR="00376882" w:rsidRPr="00ED6AA3" w:rsidRDefault="00841BDF" w:rsidP="00C35A4E">
      <w:pPr>
        <w:spacing w:line="480" w:lineRule="auto"/>
        <w:rPr>
          <w:b/>
          <w:bCs/>
          <w:caps/>
        </w:rPr>
      </w:pPr>
      <w:r w:rsidRPr="00ED6AA3">
        <w:rPr>
          <w:b/>
          <w:bCs/>
          <w:caps/>
        </w:rPr>
        <w:t>Discussion</w:t>
      </w:r>
    </w:p>
    <w:p w14:paraId="029E644C" w14:textId="1E6BC31C" w:rsidR="0097603A" w:rsidRDefault="006F4666" w:rsidP="00C35A4E">
      <w:pPr>
        <w:spacing w:line="480" w:lineRule="auto"/>
      </w:pPr>
      <w:r>
        <w:t xml:space="preserve">All metrics were highly correlated for ecology journals, but there was still considerable variation in the rank and relative influence of journals among metrics. </w:t>
      </w:r>
      <w:r w:rsidR="00B43FE7">
        <w:t>Rankings of journals in ecol</w:t>
      </w:r>
      <w:r w:rsidR="00ED6AA3">
        <w:t xml:space="preserve">ogy based on the </w:t>
      </w:r>
      <w:r w:rsidR="004D03AA">
        <w:t xml:space="preserve">JIF, </w:t>
      </w:r>
      <w:r w:rsidR="00ED6AA3">
        <w:t xml:space="preserve">JIF5, </w:t>
      </w:r>
      <w:r w:rsidR="004D03AA">
        <w:t xml:space="preserve">AI, SNIP, and SJR </w:t>
      </w:r>
      <w:r w:rsidR="00B43FE7">
        <w:t>correspond</w:t>
      </w:r>
      <w:r>
        <w:t>ed</w:t>
      </w:r>
      <w:r w:rsidR="00B43FE7">
        <w:t xml:space="preserve"> we</w:t>
      </w:r>
      <w:r w:rsidR="004D03AA">
        <w:t>ll</w:t>
      </w:r>
      <w:r w:rsidR="002A4BA6">
        <w:t xml:space="preserve"> (Table 3)</w:t>
      </w:r>
      <w:r w:rsidR="004D03AA">
        <w:t xml:space="preserve">. The top 3 journals </w:t>
      </w:r>
      <w:r w:rsidR="00ED6AA3">
        <w:t>based all 5</w:t>
      </w:r>
      <w:r w:rsidR="004D03AA">
        <w:t xml:space="preserve"> metric </w:t>
      </w:r>
      <w:r w:rsidR="00B43FE7">
        <w:t xml:space="preserve">rankings are </w:t>
      </w:r>
      <w:r w:rsidR="00B43FE7" w:rsidRPr="004D4CAD">
        <w:rPr>
          <w:i/>
        </w:rPr>
        <w:t>Annual Review of Ecology, Evolution</w:t>
      </w:r>
      <w:r w:rsidR="00B43FE7">
        <w:t xml:space="preserve">, </w:t>
      </w:r>
      <w:r w:rsidR="00B43FE7" w:rsidRPr="002F3448">
        <w:rPr>
          <w:i/>
        </w:rPr>
        <w:t xml:space="preserve">and </w:t>
      </w:r>
      <w:r w:rsidR="00B43FE7" w:rsidRPr="004D4CAD">
        <w:rPr>
          <w:i/>
        </w:rPr>
        <w:t>Systematics, Trends in Ecology and Evolution</w:t>
      </w:r>
      <w:r w:rsidR="00B43FE7">
        <w:t xml:space="preserve">, and </w:t>
      </w:r>
      <w:r w:rsidR="00B43FE7" w:rsidRPr="004D4CAD">
        <w:rPr>
          <w:i/>
        </w:rPr>
        <w:t>Ecology Letter</w:t>
      </w:r>
      <w:r w:rsidR="00B43FE7">
        <w:t>s.</w:t>
      </w:r>
      <w:r w:rsidR="004D4CAD">
        <w:t xml:space="preserve"> The first two publish primarily review articles, which tend to be highly cited</w:t>
      </w:r>
      <w:r w:rsidR="002A4BA6">
        <w:t xml:space="preserve"> and hopefully highly synthetic. </w:t>
      </w:r>
      <w:r w:rsidR="004D4CAD">
        <w:rPr>
          <w:i/>
        </w:rPr>
        <w:t>Ecology Letters</w:t>
      </w:r>
      <w:r w:rsidR="004D4CAD">
        <w:t xml:space="preserve"> is the highest ranked journal that focuses on primary research</w:t>
      </w:r>
      <w:r w:rsidR="002C6FF1">
        <w:t xml:space="preserve">, although </w:t>
      </w:r>
      <w:r w:rsidR="00ED6AA3">
        <w:t>it</w:t>
      </w:r>
      <w:r w:rsidR="002C6FF1">
        <w:t xml:space="preserve"> do</w:t>
      </w:r>
      <w:r w:rsidR="00ED6AA3">
        <w:t>es</w:t>
      </w:r>
      <w:r w:rsidR="002C6FF1">
        <w:t xml:space="preserve"> publish reviews and opinion articles as well</w:t>
      </w:r>
      <w:r w:rsidR="004D4CAD">
        <w:t>.</w:t>
      </w:r>
      <w:r w:rsidR="004D03AA">
        <w:t xml:space="preserve"> The biggest difference among the </w:t>
      </w:r>
      <w:r w:rsidR="00ED6AA3">
        <w:t>five</w:t>
      </w:r>
      <w:r w:rsidR="004D03AA">
        <w:t xml:space="preserve"> metrics in the top 20 journals </w:t>
      </w:r>
      <w:r w:rsidR="00B43FE7">
        <w:t xml:space="preserve">is </w:t>
      </w:r>
      <w:r w:rsidR="00B43FE7" w:rsidRPr="002F3448">
        <w:rPr>
          <w:i/>
        </w:rPr>
        <w:t>Molecular Ecology</w:t>
      </w:r>
      <w:r w:rsidR="00B43FE7">
        <w:t>, which is ranked 9</w:t>
      </w:r>
      <w:r w:rsidR="00B43FE7" w:rsidRPr="007E1CDE">
        <w:rPr>
          <w:vertAlign w:val="superscript"/>
        </w:rPr>
        <w:t>th</w:t>
      </w:r>
      <w:r w:rsidR="00ED6AA3">
        <w:t xml:space="preserve"> by the</w:t>
      </w:r>
      <w:r w:rsidR="00B43FE7">
        <w:t xml:space="preserve"> JIF</w:t>
      </w:r>
      <w:r w:rsidR="00ED6AA3">
        <w:t>5</w:t>
      </w:r>
      <w:r w:rsidR="00B43FE7">
        <w:t xml:space="preserve"> but </w:t>
      </w:r>
      <w:ins w:id="17" w:author="Rowe, Rebecca" w:date="2013-06-08T17:57:00Z">
        <w:r w:rsidR="00FB40EB">
          <w:t xml:space="preserve">drops </w:t>
        </w:r>
        <w:commentRangeStart w:id="18"/>
        <w:r w:rsidR="00FB40EB">
          <w:t>to</w:t>
        </w:r>
        <w:commentRangeEnd w:id="18"/>
        <w:r w:rsidR="00FB40EB">
          <w:rPr>
            <w:rStyle w:val="CommentReference"/>
          </w:rPr>
          <w:commentReference w:id="18"/>
        </w:r>
        <w:r w:rsidR="00FB40EB">
          <w:t xml:space="preserve"> </w:t>
        </w:r>
      </w:ins>
      <w:del w:id="19" w:author="Rowe, Rebecca" w:date="2013-06-08T17:57:00Z">
        <w:r w:rsidR="00B43FE7" w:rsidDel="00FB40EB">
          <w:delText xml:space="preserve">only </w:delText>
        </w:r>
      </w:del>
      <w:r w:rsidR="00B43FE7">
        <w:t>21</w:t>
      </w:r>
      <w:r w:rsidR="00B43FE7" w:rsidRPr="007E1CDE">
        <w:rPr>
          <w:vertAlign w:val="superscript"/>
        </w:rPr>
        <w:t>st</w:t>
      </w:r>
      <w:r w:rsidR="00B43FE7">
        <w:t xml:space="preserve"> by the AI score</w:t>
      </w:r>
      <w:r w:rsidR="004D03AA">
        <w:t xml:space="preserve"> and 20</w:t>
      </w:r>
      <w:r w:rsidR="004D03AA" w:rsidRPr="004D03AA">
        <w:rPr>
          <w:vertAlign w:val="superscript"/>
        </w:rPr>
        <w:t>th</w:t>
      </w:r>
      <w:r w:rsidR="004D03AA">
        <w:t xml:space="preserve"> by the SNIP</w:t>
      </w:r>
      <w:r w:rsidR="00B43FE7">
        <w:t xml:space="preserve">. This suggests that while the average </w:t>
      </w:r>
      <w:r w:rsidR="00B43FE7" w:rsidRPr="002F3448">
        <w:rPr>
          <w:i/>
        </w:rPr>
        <w:t>Molecular Ecology</w:t>
      </w:r>
      <w:r w:rsidR="00B43FE7">
        <w:t xml:space="preserve"> article is highly cited, the influence of those articles does not spread as </w:t>
      </w:r>
      <w:r w:rsidR="00B43FE7">
        <w:lastRenderedPageBreak/>
        <w:t>much through science as a whole. This may be due to higher than average rates of self-citations (with</w:t>
      </w:r>
      <w:r w:rsidR="004D03AA">
        <w:t>in</w:t>
      </w:r>
      <w:r w:rsidR="00B43FE7">
        <w:t xml:space="preserve"> journal). This pattern may</w:t>
      </w:r>
      <w:r w:rsidR="004D03AA">
        <w:t xml:space="preserve"> also</w:t>
      </w:r>
      <w:r w:rsidR="00B43FE7">
        <w:t xml:space="preserve"> be related to </w:t>
      </w:r>
      <w:r w:rsidR="00B43FE7" w:rsidRPr="002F3448">
        <w:rPr>
          <w:i/>
        </w:rPr>
        <w:t>Molecular Ecology</w:t>
      </w:r>
      <w:r w:rsidR="00B43FE7">
        <w:t xml:space="preserve"> being slightly more specialized than the other ecology journals </w:t>
      </w:r>
      <w:ins w:id="20" w:author="Rowe, Rebecca" w:date="2013-06-08T17:58:00Z">
        <w:r w:rsidR="00FB40EB">
          <w:t xml:space="preserve">placed </w:t>
        </w:r>
      </w:ins>
      <w:r w:rsidR="00B43FE7">
        <w:t>in the top 20</w:t>
      </w:r>
      <w:ins w:id="21" w:author="Rowe, Rebecca" w:date="2013-06-08T17:58:00Z">
        <w:r w:rsidR="00FB40EB">
          <w:t xml:space="preserve"> under this metric</w:t>
        </w:r>
      </w:ins>
      <w:r w:rsidR="00B43FE7">
        <w:t xml:space="preserve">. The </w:t>
      </w:r>
      <w:r w:rsidR="00B43FE7" w:rsidRPr="002F3448">
        <w:rPr>
          <w:i/>
        </w:rPr>
        <w:t>American Naturalist</w:t>
      </w:r>
      <w:r w:rsidR="00B43FE7">
        <w:t xml:space="preserve"> also d</w:t>
      </w:r>
      <w:r w:rsidR="0097603A">
        <w:t>iffers considerably between the</w:t>
      </w:r>
      <w:r w:rsidR="00B43FE7">
        <w:t xml:space="preserve"> metrics, where </w:t>
      </w:r>
      <w:r w:rsidR="00826518">
        <w:t xml:space="preserve">it </w:t>
      </w:r>
      <w:r w:rsidR="00B43FE7">
        <w:t>is ranked 19</w:t>
      </w:r>
      <w:r w:rsidR="00B43FE7" w:rsidRPr="007E1CDE">
        <w:rPr>
          <w:vertAlign w:val="superscript"/>
        </w:rPr>
        <w:t>th</w:t>
      </w:r>
      <w:r w:rsidR="00856889">
        <w:t xml:space="preserve"> by the </w:t>
      </w:r>
      <w:r w:rsidR="00ED6AA3">
        <w:t>JIF5</w:t>
      </w:r>
      <w:r w:rsidR="00856889">
        <w:t xml:space="preserve">, </w:t>
      </w:r>
      <w:r w:rsidR="00B43FE7">
        <w:t>11</w:t>
      </w:r>
      <w:r w:rsidR="00B43FE7" w:rsidRPr="007E1CDE">
        <w:rPr>
          <w:vertAlign w:val="superscript"/>
        </w:rPr>
        <w:t>th</w:t>
      </w:r>
      <w:r w:rsidR="00B43FE7">
        <w:t xml:space="preserve"> by AI score</w:t>
      </w:r>
      <w:r w:rsidR="00856889">
        <w:t>, 23</w:t>
      </w:r>
      <w:r w:rsidR="00856889" w:rsidRPr="00856889">
        <w:rPr>
          <w:vertAlign w:val="superscript"/>
        </w:rPr>
        <w:t>rd</w:t>
      </w:r>
      <w:r w:rsidR="00856889">
        <w:t xml:space="preserve"> by SNIP, and 10</w:t>
      </w:r>
      <w:r w:rsidR="00856889" w:rsidRPr="00856889">
        <w:rPr>
          <w:vertAlign w:val="superscript"/>
        </w:rPr>
        <w:t>th</w:t>
      </w:r>
      <w:r w:rsidR="00856889">
        <w:t xml:space="preserve"> by SJR</w:t>
      </w:r>
      <w:r w:rsidR="00B43FE7">
        <w:t xml:space="preserve">. </w:t>
      </w:r>
      <w:r w:rsidR="00856889">
        <w:t>The AI and SJR</w:t>
      </w:r>
      <w:r w:rsidR="0097603A">
        <w:t>,</w:t>
      </w:r>
      <w:r w:rsidR="00856889">
        <w:t xml:space="preserve"> which account for the scientific citation network</w:t>
      </w:r>
      <w:r w:rsidR="0097603A">
        <w:t>,</w:t>
      </w:r>
      <w:r w:rsidR="00856889">
        <w:t xml:space="preserve"> both rank the </w:t>
      </w:r>
      <w:r w:rsidR="00856889">
        <w:rPr>
          <w:i/>
        </w:rPr>
        <w:t>American Naturalist</w:t>
      </w:r>
      <w:r w:rsidR="00856889">
        <w:t xml:space="preserve"> higher than the </w:t>
      </w:r>
      <w:r w:rsidR="00ED6AA3">
        <w:t>JIF5</w:t>
      </w:r>
      <w:r w:rsidR="00856889">
        <w:t xml:space="preserve"> or SNIP, which only account for the number of citations to a given journal directly.</w:t>
      </w:r>
      <w:r w:rsidR="00856889" w:rsidRPr="00856889">
        <w:t xml:space="preserve"> </w:t>
      </w:r>
      <w:r w:rsidR="00856889">
        <w:t>This suggests a better spread of ideas through science than indicated by single-le</w:t>
      </w:r>
      <w:r w:rsidR="009941C8">
        <w:t xml:space="preserve">vel citation metrics. </w:t>
      </w:r>
      <w:r w:rsidR="0097603A">
        <w:t>Surprisingly</w:t>
      </w:r>
      <w:r w:rsidR="009941C8">
        <w:t>, the ISME Journal</w:t>
      </w:r>
      <w:r w:rsidR="00234DEE">
        <w:t>,</w:t>
      </w:r>
      <w:r w:rsidR="009941C8">
        <w:t xml:space="preserve"> with a focus on microbial ecology</w:t>
      </w:r>
      <w:r w:rsidR="00234DEE">
        <w:t>,</w:t>
      </w:r>
      <w:r w:rsidR="009941C8">
        <w:t xml:space="preserve"> was ranked more highly by the </w:t>
      </w:r>
      <w:r w:rsidR="00ED6AA3">
        <w:t>JIF5</w:t>
      </w:r>
      <w:r w:rsidR="009941C8">
        <w:t xml:space="preserve"> and AI compared with the SNIP and SJR. This is unexpected because the AI and SJR are more similar in theoretical foundation; therefore, the differences may be more due to differences in the databases than with the metrics.</w:t>
      </w:r>
    </w:p>
    <w:p w14:paraId="117A5D14" w14:textId="3D4E8153" w:rsidR="00234DEE" w:rsidRDefault="0097603A" w:rsidP="00234DEE">
      <w:pPr>
        <w:spacing w:line="480" w:lineRule="auto"/>
        <w:ind w:firstLine="720"/>
      </w:pPr>
      <w:r>
        <w:t>T</w:t>
      </w:r>
      <w:r w:rsidR="00B43FE7">
        <w:t xml:space="preserve">he ranking of journals shifts considerably when </w:t>
      </w:r>
      <w:del w:id="22" w:author="Rowe, Rebecca" w:date="2013-06-08T18:00:00Z">
        <w:r w:rsidR="00B43FE7" w:rsidDel="00FB40EB">
          <w:delText xml:space="preserve">considering </w:delText>
        </w:r>
      </w:del>
      <w:ins w:id="23" w:author="Rowe, Rebecca" w:date="2013-06-08T18:00:00Z">
        <w:r w:rsidR="00FB40EB">
          <w:t xml:space="preserve">evaluated on </w:t>
        </w:r>
      </w:ins>
      <w:r w:rsidR="00B43FE7">
        <w:t xml:space="preserve">total scientific influence rather than influence on a per article basis. The top three journals based on </w:t>
      </w:r>
      <w:proofErr w:type="spellStart"/>
      <w:r w:rsidR="00B43FE7">
        <w:t>Eigenfactor</w:t>
      </w:r>
      <w:proofErr w:type="spellEnd"/>
      <w:r w:rsidR="00B43FE7">
        <w:t xml:space="preserve"> rank are </w:t>
      </w:r>
      <w:r w:rsidR="00B43FE7" w:rsidRPr="002F3448">
        <w:rPr>
          <w:i/>
        </w:rPr>
        <w:t xml:space="preserve">Proceedings of the Royal Society </w:t>
      </w:r>
      <w:r w:rsidR="00D43440">
        <w:rPr>
          <w:i/>
        </w:rPr>
        <w:t>B: Biological Sciences</w:t>
      </w:r>
      <w:r w:rsidR="00B43FE7" w:rsidRPr="002F3448">
        <w:rPr>
          <w:i/>
        </w:rPr>
        <w:t>, Ecology</w:t>
      </w:r>
      <w:r w:rsidR="00B43FE7">
        <w:t xml:space="preserve">, and </w:t>
      </w:r>
      <w:r w:rsidR="00B43FE7" w:rsidRPr="002F3448">
        <w:rPr>
          <w:i/>
        </w:rPr>
        <w:t>Molecular Ecology</w:t>
      </w:r>
      <w:r w:rsidR="002A4BA6">
        <w:rPr>
          <w:i/>
        </w:rPr>
        <w:t xml:space="preserve"> </w:t>
      </w:r>
      <w:r w:rsidR="002A4BA6">
        <w:t>(Table 4)</w:t>
      </w:r>
      <w:r w:rsidR="00B43FE7">
        <w:t xml:space="preserve">. </w:t>
      </w:r>
      <w:r w:rsidR="00D43440">
        <w:t xml:space="preserve">A journal like </w:t>
      </w:r>
      <w:r w:rsidR="00D43440">
        <w:rPr>
          <w:i/>
        </w:rPr>
        <w:t>Proceedings</w:t>
      </w:r>
      <w:r w:rsidR="00D43440">
        <w:t xml:space="preserve"> might have a higher total influence than other ecology journals because it publishes many papers in more areas of biology than most of the journals on this list, but it is included as it is not as broad as the general science giants, </w:t>
      </w:r>
      <w:r w:rsidR="00D43440">
        <w:rPr>
          <w:i/>
        </w:rPr>
        <w:t xml:space="preserve">Nature, Science, </w:t>
      </w:r>
      <w:r w:rsidR="00D43440">
        <w:t xml:space="preserve">and </w:t>
      </w:r>
      <w:r w:rsidR="00D43440">
        <w:rPr>
          <w:i/>
        </w:rPr>
        <w:t>Proceedings of the National Academic of Sciences</w:t>
      </w:r>
      <w:r w:rsidR="00D43440">
        <w:t xml:space="preserve">. </w:t>
      </w:r>
      <w:r w:rsidR="00B43FE7">
        <w:t xml:space="preserve">Of those journals in the top 20 of the JIF or AI indices, only 12 are also in the top 20 in </w:t>
      </w:r>
      <w:proofErr w:type="spellStart"/>
      <w:r w:rsidR="00B43FE7">
        <w:t>Eigenfactor</w:t>
      </w:r>
      <w:proofErr w:type="spellEnd"/>
      <w:r w:rsidR="00B43FE7">
        <w:t xml:space="preserve"> rank. One extreme case is the </w:t>
      </w:r>
      <w:r w:rsidR="00B43FE7" w:rsidRPr="002F3448">
        <w:rPr>
          <w:i/>
        </w:rPr>
        <w:t>Bulletin of the American Museum of Natural History</w:t>
      </w:r>
      <w:r w:rsidR="00B43FE7">
        <w:t>, which is ranked 9</w:t>
      </w:r>
      <w:r w:rsidR="00B43FE7" w:rsidRPr="005D7558">
        <w:rPr>
          <w:vertAlign w:val="superscript"/>
        </w:rPr>
        <w:t>th</w:t>
      </w:r>
      <w:r w:rsidR="00B43FE7">
        <w:t xml:space="preserve"> and 10</w:t>
      </w:r>
      <w:r w:rsidR="00B43FE7" w:rsidRPr="005D7558">
        <w:rPr>
          <w:vertAlign w:val="superscript"/>
        </w:rPr>
        <w:t>th</w:t>
      </w:r>
      <w:r w:rsidR="00B43FE7">
        <w:t xml:space="preserve"> by AI and JIF, respectively. </w:t>
      </w:r>
      <w:r w:rsidR="00B43FE7" w:rsidRPr="002F3448">
        <w:rPr>
          <w:i/>
        </w:rPr>
        <w:t>The Bulletin</w:t>
      </w:r>
      <w:r w:rsidR="00B43FE7">
        <w:t xml:space="preserve"> is only ranked 75</w:t>
      </w:r>
      <w:r w:rsidR="00B43FE7" w:rsidRPr="005D7558">
        <w:rPr>
          <w:vertAlign w:val="superscript"/>
        </w:rPr>
        <w:t>th</w:t>
      </w:r>
      <w:r w:rsidR="00B43FE7">
        <w:t xml:space="preserve"> by the </w:t>
      </w:r>
      <w:proofErr w:type="spellStart"/>
      <w:r w:rsidR="00B43FE7">
        <w:t>Eigenfactor</w:t>
      </w:r>
      <w:proofErr w:type="spellEnd"/>
      <w:r w:rsidR="00B43FE7">
        <w:t xml:space="preserve"> and 92</w:t>
      </w:r>
      <w:r w:rsidR="00B43FE7" w:rsidRPr="005D7558">
        <w:rPr>
          <w:vertAlign w:val="superscript"/>
        </w:rPr>
        <w:t>nd</w:t>
      </w:r>
      <w:r w:rsidR="00B43FE7">
        <w:t xml:space="preserve"> by the H-index. The discrepancy between the first two metrics and </w:t>
      </w:r>
      <w:r w:rsidR="00967966">
        <w:t xml:space="preserve">the </w:t>
      </w:r>
      <w:r w:rsidR="00967966">
        <w:lastRenderedPageBreak/>
        <w:t xml:space="preserve">second two metrics </w:t>
      </w:r>
      <w:r w:rsidR="00B43FE7">
        <w:t xml:space="preserve">(rank per article and rank on overall scientific influence) is likely a function of the number of articles published, primarily. Journals that publish more articles are likely to have greater total influence on scholarly thought, all else being equal. A publisher may try to maximize total influence by increasing publication output through increased frequency and accepting a greater number of short articles. Similarly, librarians may be interested in the subscription price of journals relative to their total influence rather than on the per article influence. Researchers, in contrast, are likely to be primarily interested in the average article influence and therefore focus on AI and JIF. </w:t>
      </w:r>
      <w:r w:rsidR="00B43FE7" w:rsidRPr="002F3448">
        <w:rPr>
          <w:i/>
        </w:rPr>
        <w:t>Ecology Letters</w:t>
      </w:r>
      <w:r w:rsidR="00B43FE7">
        <w:t xml:space="preserve"> and </w:t>
      </w:r>
      <w:r w:rsidR="00B43FE7" w:rsidRPr="002F3448">
        <w:rPr>
          <w:i/>
        </w:rPr>
        <w:t>Trends in Ecology and Evolution</w:t>
      </w:r>
      <w:r w:rsidR="00B43FE7">
        <w:t xml:space="preserve"> are two of the only journals that rank among the top in all metrics. This indicates they publish a large number of highly influential articles. Those articles tend to be highly cited and have influence that spread through scientific thought.</w:t>
      </w:r>
    </w:p>
    <w:p w14:paraId="1E5174DA" w14:textId="0C5944C7" w:rsidR="00234DEE" w:rsidRDefault="00B43FE7" w:rsidP="00234DEE">
      <w:pPr>
        <w:spacing w:line="480" w:lineRule="auto"/>
        <w:ind w:firstLine="720"/>
      </w:pPr>
      <w:r>
        <w:t xml:space="preserve">One journal that made a surprise entry into the top ecology journals is the new comer, </w:t>
      </w:r>
      <w:r w:rsidRPr="002F3448">
        <w:rPr>
          <w:i/>
        </w:rPr>
        <w:t>Methods in Ecology</w:t>
      </w:r>
      <w:r w:rsidR="002F3448">
        <w:t xml:space="preserve"> </w:t>
      </w:r>
      <w:r w:rsidR="002F3448" w:rsidRPr="002F3448">
        <w:rPr>
          <w:i/>
        </w:rPr>
        <w:t>and Evolution</w:t>
      </w:r>
      <w:r>
        <w:t>. This is a relatively new journal</w:t>
      </w:r>
      <w:ins w:id="24" w:author="Rowe, Rebecca" w:date="2013-06-08T18:02:00Z">
        <w:r w:rsidR="00FB40EB">
          <w:t xml:space="preserve"> (founded 20XX)</w:t>
        </w:r>
      </w:ins>
      <w:r>
        <w:t>, parti</w:t>
      </w:r>
      <w:r w:rsidR="00234DEE">
        <w:t xml:space="preserve">cularly in relation to the 2007 – 2011 </w:t>
      </w:r>
      <w:r>
        <w:t xml:space="preserve">time period of this study. </w:t>
      </w:r>
      <w:r w:rsidR="0097603A">
        <w:t>T</w:t>
      </w:r>
      <w:r>
        <w:t xml:space="preserve">he rise of a methodological ecology journal reveals the increasing complexity and sophistication of ecological studies and analyses. Increasing use of hierarchical models, Bayesian methods, Random Forests, Network Theory, and similarly complex analyses require a specialty journal where authors can explain challenging mathematics in </w:t>
      </w:r>
      <w:r w:rsidR="0097603A">
        <w:t xml:space="preserve">a form </w:t>
      </w:r>
      <w:r w:rsidR="00A67853">
        <w:t>accessible</w:t>
      </w:r>
      <w:r w:rsidR="0097603A">
        <w:t xml:space="preserve"> to applied</w:t>
      </w:r>
      <w:r>
        <w:t xml:space="preserve"> </w:t>
      </w:r>
      <w:r w:rsidR="0097603A">
        <w:t>ecologists</w:t>
      </w:r>
      <w:r>
        <w:t xml:space="preserve">. This </w:t>
      </w:r>
      <w:r w:rsidR="00A67853">
        <w:t>new outlet</w:t>
      </w:r>
      <w:r>
        <w:t xml:space="preserve"> facilitates the use</w:t>
      </w:r>
      <w:r w:rsidR="00A67853">
        <w:t xml:space="preserve"> of </w:t>
      </w:r>
      <w:r w:rsidR="00234DEE">
        <w:t>novel</w:t>
      </w:r>
      <w:r w:rsidR="00A67853">
        <w:t xml:space="preserve"> methods</w:t>
      </w:r>
      <w:r>
        <w:t>, as evidenced by the high citation metrics, by</w:t>
      </w:r>
      <w:r w:rsidR="00234DEE">
        <w:t xml:space="preserve"> helping ecologists</w:t>
      </w:r>
      <w:r>
        <w:t xml:space="preserve"> better understand complex and dynamic aspects of nature that could previously only be </w:t>
      </w:r>
      <w:r w:rsidR="00234DEE">
        <w:t>examined</w:t>
      </w:r>
      <w:r>
        <w:t xml:space="preserve"> qualitatively.</w:t>
      </w:r>
    </w:p>
    <w:p w14:paraId="35FC9C99" w14:textId="08180C1A" w:rsidR="0018548C" w:rsidRDefault="00234DEE" w:rsidP="0018548C">
      <w:pPr>
        <w:spacing w:line="480" w:lineRule="auto"/>
        <w:ind w:firstLine="720"/>
      </w:pPr>
      <w:r>
        <w:t>While journal ranks are</w:t>
      </w:r>
      <w:r w:rsidR="005A5B94">
        <w:t xml:space="preserve"> interesting, the various metrics show different patterns of </w:t>
      </w:r>
      <w:r w:rsidR="000D784F">
        <w:t>distribution</w:t>
      </w:r>
      <w:r w:rsidR="009F3AB2">
        <w:t xml:space="preserve"> in scores</w:t>
      </w:r>
      <w:r>
        <w:t xml:space="preserve"> among journals</w:t>
      </w:r>
      <w:r w:rsidR="005A5B94">
        <w:t>.</w:t>
      </w:r>
      <w:r>
        <w:t xml:space="preserve"> Most journals have relatively low values across all </w:t>
      </w:r>
      <w:r>
        <w:lastRenderedPageBreak/>
        <w:t>metrics, whereas a few journals have much high</w:t>
      </w:r>
      <w:r w:rsidR="00826518">
        <w:t>er</w:t>
      </w:r>
      <w:r>
        <w:t xml:space="preserve"> values. The top t</w:t>
      </w:r>
      <w:r w:rsidR="008919A6">
        <w:t xml:space="preserve">hree </w:t>
      </w:r>
      <w:r>
        <w:t xml:space="preserve">ranked </w:t>
      </w:r>
      <w:r w:rsidR="008919A6">
        <w:t xml:space="preserve">journals </w:t>
      </w:r>
      <w:r>
        <w:t xml:space="preserve">had scores </w:t>
      </w:r>
      <w:r w:rsidR="008919A6">
        <w:t>well above the others for</w:t>
      </w:r>
      <w:r>
        <w:t xml:space="preserve"> most</w:t>
      </w:r>
      <w:r w:rsidR="008919A6">
        <w:t xml:space="preserve"> metrics on a per article basis.</w:t>
      </w:r>
      <w:r>
        <w:t xml:space="preserve"> </w:t>
      </w:r>
      <w:r w:rsidR="008919A6">
        <w:t xml:space="preserve">The </w:t>
      </w:r>
      <w:r w:rsidR="008919A6" w:rsidRPr="00234DEE">
        <w:rPr>
          <w:i/>
        </w:rPr>
        <w:t>Annual Review of Ecology, Evolution, and Systematics</w:t>
      </w:r>
      <w:r w:rsidR="008919A6">
        <w:t xml:space="preserve">, </w:t>
      </w:r>
      <w:r w:rsidR="008919A6" w:rsidRPr="00234DEE">
        <w:rPr>
          <w:i/>
        </w:rPr>
        <w:t>Trends in Ecology and Evolution</w:t>
      </w:r>
      <w:r w:rsidR="008919A6">
        <w:t xml:space="preserve">, and </w:t>
      </w:r>
      <w:r w:rsidR="008919A6" w:rsidRPr="00234DEE">
        <w:rPr>
          <w:i/>
        </w:rPr>
        <w:t>Ecology Letters</w:t>
      </w:r>
      <w:r w:rsidR="008919A6">
        <w:t xml:space="preserve"> had AI,</w:t>
      </w:r>
      <w:r>
        <w:t xml:space="preserve"> JIF, </w:t>
      </w:r>
      <w:r w:rsidR="008919A6">
        <w:t xml:space="preserve">JIF5, and SJR metrics greater than 50% higher </w:t>
      </w:r>
      <w:r>
        <w:t xml:space="preserve">than </w:t>
      </w:r>
      <w:r w:rsidR="008919A6">
        <w:t>the 4</w:t>
      </w:r>
      <w:r w:rsidR="008919A6" w:rsidRPr="00234DEE">
        <w:rPr>
          <w:vertAlign w:val="superscript"/>
        </w:rPr>
        <w:t>th</w:t>
      </w:r>
      <w:r w:rsidR="008919A6">
        <w:t xml:space="preserve"> r</w:t>
      </w:r>
      <w:r w:rsidR="009F3AB2">
        <w:t>anked journal for each metric</w:t>
      </w:r>
      <w:r w:rsidR="002A4BA6">
        <w:t xml:space="preserve"> (Table 5)</w:t>
      </w:r>
      <w:r w:rsidR="009F3AB2">
        <w:t>. By design, t</w:t>
      </w:r>
      <w:r w:rsidR="008919A6">
        <w:t>he SNIP</w:t>
      </w:r>
      <w:r w:rsidR="00DD0298">
        <w:t xml:space="preserve"> doe</w:t>
      </w:r>
      <w:r w:rsidR="009F3AB2">
        <w:t xml:space="preserve">s not have this separation </w:t>
      </w:r>
      <w:r w:rsidR="00DD0298">
        <w:t xml:space="preserve">due to </w:t>
      </w:r>
      <w:r w:rsidR="009F3AB2">
        <w:t>the normalization process of adjusting the</w:t>
      </w:r>
      <w:r w:rsidR="00DD0298">
        <w:t xml:space="preserve"> </w:t>
      </w:r>
      <w:r w:rsidR="009F3AB2">
        <w:t xml:space="preserve">journal </w:t>
      </w:r>
      <w:r w:rsidR="00DD0298">
        <w:t xml:space="preserve">citation potential </w:t>
      </w:r>
      <w:r w:rsidR="009F3AB2">
        <w:t>(</w:t>
      </w:r>
      <w:r w:rsidR="00DD0298">
        <w:t>denominator of the SNIP calculation</w:t>
      </w:r>
      <w:r w:rsidR="009F3AB2">
        <w:t>)</w:t>
      </w:r>
      <w:r w:rsidR="00DD0298">
        <w:t>.</w:t>
      </w:r>
      <w:r w:rsidR="009F3AB2">
        <w:t xml:space="preserve"> Depending on the fields of study covered, journals have different citation potentials. Ecology is an integrative discipline and different journals focus on different aspects of ecology, giving them different citation potential within science as a whole.</w:t>
      </w:r>
      <w:r w:rsidR="00DD0298">
        <w:t xml:space="preserve"> The SNIP</w:t>
      </w:r>
      <w:r w:rsidR="009F3AB2">
        <w:t xml:space="preserve"> values suggest</w:t>
      </w:r>
      <w:r w:rsidR="00DD0298">
        <w:t xml:space="preserve"> that </w:t>
      </w:r>
      <w:r w:rsidR="00DD0298" w:rsidRPr="009F3AB2">
        <w:rPr>
          <w:i/>
        </w:rPr>
        <w:t>Trends in Ecology and Evolution</w:t>
      </w:r>
      <w:r w:rsidR="00DD0298">
        <w:t xml:space="preserve"> </w:t>
      </w:r>
      <w:r w:rsidR="00C3421C">
        <w:t>is</w:t>
      </w:r>
      <w:r w:rsidR="00DD0298">
        <w:t xml:space="preserve"> the clear lead</w:t>
      </w:r>
      <w:r w:rsidR="009F3AB2">
        <w:t>er</w:t>
      </w:r>
      <w:r w:rsidR="00DD0298">
        <w:t xml:space="preserve"> in influence once corrected for citation potential of the fields. However, it is unclear if </w:t>
      </w:r>
      <w:r w:rsidR="00291C52">
        <w:t>the citation potential</w:t>
      </w:r>
      <w:r w:rsidR="00DD0298">
        <w:t xml:space="preserve"> distinction</w:t>
      </w:r>
      <w:r w:rsidR="00291C52">
        <w:t xml:space="preserve"> </w:t>
      </w:r>
      <w:r w:rsidR="00DD0298">
        <w:t xml:space="preserve">is precise enough for use among journals </w:t>
      </w:r>
      <w:r w:rsidR="00291C52">
        <w:t>within</w:t>
      </w:r>
      <w:r w:rsidR="00DD0298">
        <w:t xml:space="preserve"> similar fields</w:t>
      </w:r>
      <w:r w:rsidR="00291C52">
        <w:t>,</w:t>
      </w:r>
      <w:r w:rsidR="00DD0298">
        <w:t xml:space="preserve"> such as the top ecology journals. The </w:t>
      </w:r>
      <w:proofErr w:type="spellStart"/>
      <w:r w:rsidR="00DD0298">
        <w:t>Eigenfac</w:t>
      </w:r>
      <w:r w:rsidR="00D83A06">
        <w:t>tor</w:t>
      </w:r>
      <w:proofErr w:type="spellEnd"/>
      <w:r w:rsidR="00D83A06">
        <w:t xml:space="preserve">, h-index, </w:t>
      </w:r>
      <w:proofErr w:type="spellStart"/>
      <w:r w:rsidR="00D83A06">
        <w:t>h</w:t>
      </w:r>
      <w:r w:rsidR="00DD0298" w:rsidRPr="00234DEE">
        <w:rPr>
          <w:vertAlign w:val="subscript"/>
        </w:rPr>
        <w:t>c</w:t>
      </w:r>
      <w:r w:rsidR="00DD0298" w:rsidRPr="00234DEE">
        <w:rPr>
          <w:vertAlign w:val="subscript"/>
        </w:rPr>
        <w:softHyphen/>
      </w:r>
      <w:proofErr w:type="spellEnd"/>
      <w:r w:rsidR="00DD0298">
        <w:t xml:space="preserve">-index, g-index, e-index, and </w:t>
      </w:r>
      <w:r w:rsidR="00F4655D">
        <w:t>AR-index</w:t>
      </w:r>
      <w:r w:rsidR="00DD0298">
        <w:t xml:space="preserve"> do not show the same clear separation of these, or any, ecology journals</w:t>
      </w:r>
      <w:r w:rsidR="002A4BA6">
        <w:t xml:space="preserve"> (Table 6)</w:t>
      </w:r>
      <w:r w:rsidR="00DD0298">
        <w:t>. The difference in pattern compared with the AI, JIF, JIF5, and SJR is because they measure influence without correcting for the volume of publications from a journal. Therefore, journals that publish more papers will always increase their scores for these metrics, all else being equal.</w:t>
      </w:r>
    </w:p>
    <w:p w14:paraId="37106569" w14:textId="2C6A0B2F" w:rsidR="00DA590B" w:rsidRDefault="00912057" w:rsidP="00DA590B">
      <w:pPr>
        <w:spacing w:line="480" w:lineRule="auto"/>
        <w:ind w:firstLine="720"/>
      </w:pPr>
      <w:r>
        <w:t>Comparing metrics is less about which metric is best, but rather whi</w:t>
      </w:r>
      <w:r w:rsidR="00A03FBF">
        <w:t>ch is the most useful metric or metrics for a specific purpose. Each metric provides particular information about a journal’s influence on the scientific community, or at least on the scientific community’s citation habits</w:t>
      </w:r>
      <w:r w:rsidR="00592CC4">
        <w:t xml:space="preserve"> </w:t>
      </w:r>
      <w:r w:rsidR="00505284">
        <w:fldChar w:fldCharType="begin"/>
      </w:r>
      <w:r w:rsidR="00505284">
        <w:instrText xml:space="preserve"> ADDIN EN.CITE &lt;EndNote&gt;&lt;Cite&gt;&lt;Author&gt;Moed&lt;/Author&gt;&lt;Year&gt;2012&lt;/Year&gt;&lt;RecNum&gt;2879&lt;/RecNum&gt;&lt;DisplayText&gt;(Moed&lt;style face="italic"&gt; et al.&lt;/style&gt; 2012)&lt;/DisplayText&gt;&lt;record&gt;&lt;rec-number&gt;2879&lt;/rec-number&gt;&lt;foreign-keys&gt;&lt;key app="EN" db-id="0vvewaaw2tv52metddmpw50kewd0fe9e2t2v"&gt;2879&lt;/key&gt;&lt;/foreign-keys&gt;&lt;ref-type name="Journal Article"&gt;17&lt;/ref-type&gt;&lt;contributors&gt;&lt;authors&gt;&lt;author&gt;Moed, Henk F.&lt;/author&gt;&lt;author&gt;Colledge, Lisa&lt;/author&gt;&lt;author&gt;Reedijk, Jan&lt;/author&gt;&lt;author&gt;Moya-Anegón, Félix&lt;/author&gt;&lt;author&gt;Guerrero-Bote, Vicente&lt;/author&gt;&lt;author&gt;Plume, Andrew&lt;/author&gt;&lt;author&gt;Amin, Mayur&lt;/author&gt;&lt;/authors&gt;&lt;/contributors&gt;&lt;titles&gt;&lt;title&gt;Citation-based metrics are appropriate tools in journal assessment provided that they are accurate and used in an informed way&lt;/title&gt;&lt;secondary-title&gt;Scientometrics&lt;/secondary-title&gt;&lt;alt-title&gt;Scientometrics&lt;/alt-title&gt;&lt;/titles&gt;&lt;periodical&gt;&lt;full-title&gt;Scientometrics&lt;/full-title&gt;&lt;abbr-1&gt;Scientometrics&lt;/abbr-1&gt;&lt;/periodical&gt;&lt;alt-periodical&gt;&lt;full-title&gt;Scientometrics&lt;/full-title&gt;&lt;abbr-1&gt;Scientometrics&lt;/abbr-1&gt;&lt;/alt-periodical&gt;&lt;pages&gt;367-376&lt;/pages&gt;&lt;volume&gt;92&lt;/volume&gt;&lt;number&gt;2&lt;/number&gt;&lt;dates&gt;&lt;year&gt;2012&lt;/year&gt;&lt;/dates&gt;&lt;work-type&gt;10.1007/s11192-012-0679-8&lt;/work-type&gt;&lt;urls&gt;&lt;related-urls&gt;&lt;url&gt;http://link.springer.com/10.1007/s11192-012-0679-8&lt;/url&gt;&lt;/related-urls&gt;&lt;pdf-urls&gt;&lt;url&gt;file://localhost/Users/Dan/Documents/Papers2/Moed/2012/Articles/Moed_2012_Scientometrics.pdf&lt;/url&gt;&lt;/pdf-urls&gt;&lt;/urls&gt;&lt;electronic-resource-num&gt;papers2://publication/doi/10.1007/s11192-012-0679-8&lt;/electronic-resource-num&gt;&lt;/record&gt;&lt;/Cite&gt;&lt;/EndNote&gt;</w:instrText>
      </w:r>
      <w:r w:rsidR="00505284">
        <w:fldChar w:fldCharType="separate"/>
      </w:r>
      <w:r w:rsidR="00505284">
        <w:rPr>
          <w:noProof/>
        </w:rPr>
        <w:t>(</w:t>
      </w:r>
      <w:hyperlink w:anchor="_ENREF_27" w:tooltip="Moed, 2012 #2879" w:history="1">
        <w:r w:rsidR="0035119B">
          <w:rPr>
            <w:noProof/>
          </w:rPr>
          <w:t>Moed</w:t>
        </w:r>
        <w:r w:rsidR="0035119B" w:rsidRPr="00505284">
          <w:rPr>
            <w:i/>
            <w:noProof/>
          </w:rPr>
          <w:t xml:space="preserve"> et al.</w:t>
        </w:r>
        <w:r w:rsidR="0035119B">
          <w:rPr>
            <w:noProof/>
          </w:rPr>
          <w:t xml:space="preserve"> 2012</w:t>
        </w:r>
      </w:hyperlink>
      <w:r w:rsidR="00505284">
        <w:rPr>
          <w:noProof/>
        </w:rPr>
        <w:t>)</w:t>
      </w:r>
      <w:r w:rsidR="00505284">
        <w:fldChar w:fldCharType="end"/>
      </w:r>
      <w:r w:rsidR="00A03FBF">
        <w:t>.</w:t>
      </w:r>
      <w:r w:rsidR="0018548C">
        <w:t xml:space="preserve"> </w:t>
      </w:r>
      <w:r w:rsidR="00A03FBF">
        <w:t xml:space="preserve">However, given the numerous, valid criticisms of the JIF, I recommend avoiding much inference based on this particular metric. </w:t>
      </w:r>
      <w:r w:rsidR="00A03FBF">
        <w:lastRenderedPageBreak/>
        <w:t xml:space="preserve">The JIF5 is probably a better metric for most purposes than the JIF, but the AI, SNIP, and SJR all have qualities that are superior to the JIF5. </w:t>
      </w:r>
      <w:r w:rsidR="000D784F">
        <w:t xml:space="preserve">The process of citing previous research creates a massive network of scientific documents </w:t>
      </w:r>
      <w:r w:rsidR="006A13D7">
        <w:fldChar w:fldCharType="begin"/>
      </w:r>
      <w:r w:rsidR="006A13D7">
        <w:instrText xml:space="preserve"> ADDIN EN.CITE &lt;EndNote&gt;&lt;Cite&gt;&lt;Author&gt;Garfield&lt;/Author&gt;&lt;Year&gt;1955&lt;/Year&gt;&lt;RecNum&gt;2924&lt;/RecNum&gt;&lt;DisplayText&gt;(Garfield 1955)&lt;/DisplayText&gt;&lt;record&gt;&lt;rec-number&gt;2924&lt;/rec-number&gt;&lt;foreign-keys&gt;&lt;key app="EN" db-id="0vvewaaw2tv52metddmpw50kewd0fe9e2t2v"&gt;2924&lt;/key&gt;&lt;/foreign-keys&gt;&lt;ref-type name="Journal Article"&gt;17&lt;/ref-type&gt;&lt;contributors&gt;&lt;authors&gt;&lt;author&gt;Garfield, Eugene&lt;/author&gt;&lt;/authors&gt;&lt;/contributors&gt;&lt;titles&gt;&lt;title&gt;Citation indexes for science: a new dimension in documentation through association of idea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108-111&lt;/pages&gt;&lt;volume&gt;122&lt;/volume&gt;&lt;number&gt;3159&lt;/number&gt;&lt;dates&gt;&lt;year&gt;1955&lt;/year&gt;&lt;/dates&gt;&lt;urls&gt;&lt;pdf-urls&gt;&lt;url&gt;file://localhost/Users/Dan/Documents/Papers2/Garfield/1955/Articles/Garfield_1955_Science.pdf&lt;/url&gt;&lt;/pdf-urls&gt;&lt;/urls&gt;&lt;electronic-resource-num&gt;papers2://publication/uuid/F4C2B1E2-083A-4978-9946-BADFEA83E20E&lt;/electronic-resource-num&gt;&lt;/record&gt;&lt;/Cite&gt;&lt;/EndNote&gt;</w:instrText>
      </w:r>
      <w:r w:rsidR="006A13D7">
        <w:fldChar w:fldCharType="separate"/>
      </w:r>
      <w:r w:rsidR="006A13D7">
        <w:rPr>
          <w:noProof/>
        </w:rPr>
        <w:t>(</w:t>
      </w:r>
      <w:hyperlink w:anchor="_ENREF_15" w:tooltip="Garfield, 1955 #2924" w:history="1">
        <w:r w:rsidR="0035119B">
          <w:rPr>
            <w:noProof/>
          </w:rPr>
          <w:t>Garfield 1955</w:t>
        </w:r>
      </w:hyperlink>
      <w:r w:rsidR="006A13D7">
        <w:rPr>
          <w:noProof/>
        </w:rPr>
        <w:t>)</w:t>
      </w:r>
      <w:r w:rsidR="006A13D7">
        <w:fldChar w:fldCharType="end"/>
      </w:r>
      <w:r w:rsidR="000D784F">
        <w:t>. As such, network-based metrics (</w:t>
      </w:r>
      <w:proofErr w:type="spellStart"/>
      <w:r w:rsidR="000D784F">
        <w:t>Eigenfactor</w:t>
      </w:r>
      <w:proofErr w:type="spellEnd"/>
      <w:r w:rsidR="000D784F">
        <w:t xml:space="preserve">, AI, SJR) are best suited for understanding the flow of ideas through science and the influence of particular journals. </w:t>
      </w:r>
      <w:r w:rsidR="00A03FBF">
        <w:t xml:space="preserve">The AI, as well as the </w:t>
      </w:r>
      <w:proofErr w:type="spellStart"/>
      <w:r w:rsidR="00A03FBF">
        <w:t>Eigenfactor</w:t>
      </w:r>
      <w:proofErr w:type="spellEnd"/>
      <w:r w:rsidR="00A03FBF">
        <w:t>, currently suffer from some of the limitations of the JIF because they are calculated using the same Thompson Reuter’s database; however, in theory they could be calculated from other databases. The SNIP and SJR are calculated from the Scopus database, which is larger and more inclusive than the Thompson Reuter’s database</w:t>
      </w:r>
      <w:r w:rsidR="0018548C">
        <w:t>, but these metrics also have their own limitations and therefore appropriate uses</w:t>
      </w:r>
      <w:r w:rsidR="00A03FBF">
        <w:t>.</w:t>
      </w:r>
      <w:r w:rsidR="005552A8">
        <w:t xml:space="preserve"> T</w:t>
      </w:r>
      <w:r w:rsidR="00A03FBF">
        <w:t xml:space="preserve">he SNIP is useful for </w:t>
      </w:r>
      <w:r w:rsidR="00FD73EC">
        <w:t>comparing among diverse fields of study. However, the database potential used in the denominator of the SNIP calculation may not match the field of study as accurately as desired, potentially leading to bias for some fields.</w:t>
      </w:r>
      <w:r w:rsidR="00457734">
        <w:t xml:space="preserve"> T</w:t>
      </w:r>
      <w:r w:rsidR="00FD73EC">
        <w:t xml:space="preserve">he weighting of the journals differentiates </w:t>
      </w:r>
      <w:r w:rsidR="00457734">
        <w:t xml:space="preserve">between </w:t>
      </w:r>
      <w:r w:rsidR="00FD73EC">
        <w:t xml:space="preserve">the SJR from the AI, but whether </w:t>
      </w:r>
      <w:r w:rsidR="00DA590B">
        <w:t xml:space="preserve">increased </w:t>
      </w:r>
      <w:r w:rsidR="00FD73EC">
        <w:t>weighting</w:t>
      </w:r>
      <w:r w:rsidR="00DA590B">
        <w:t xml:space="preserve"> for citations from similar journals, as done in the SJR,</w:t>
      </w:r>
      <w:r w:rsidR="00FD73EC">
        <w:t xml:space="preserve"> is desirable is unclear.</w:t>
      </w:r>
      <w:r w:rsidR="00DA590B">
        <w:t xml:space="preserve"> The theory behind closeness weighting is that researchers in the same field are better able to critically choose the papers to cite within that field. The closeness weighting relates more to journal quality than to overall scientific influence. This also creates less intuitive and interpretable values for the SJR compared with the AI.</w:t>
      </w:r>
    </w:p>
    <w:p w14:paraId="0B0F4018" w14:textId="7360007E" w:rsidR="00DA590B" w:rsidRDefault="00DA590B" w:rsidP="00DA590B">
      <w:pPr>
        <w:spacing w:line="480" w:lineRule="auto"/>
        <w:ind w:firstLine="720"/>
      </w:pPr>
      <w:r>
        <w:t xml:space="preserve">One appealing aspect of the </w:t>
      </w:r>
      <w:proofErr w:type="spellStart"/>
      <w:r>
        <w:t>Eigenfactor</w:t>
      </w:r>
      <w:proofErr w:type="spellEnd"/>
      <w:r>
        <w:t xml:space="preserve">, and the associated AI, is the relational interpretation both within and among fields. For example, </w:t>
      </w:r>
      <w:r>
        <w:rPr>
          <w:i/>
        </w:rPr>
        <w:t>Ecology Letters</w:t>
      </w:r>
      <w:r>
        <w:t xml:space="preserve"> with an </w:t>
      </w:r>
      <w:proofErr w:type="spellStart"/>
      <w:r>
        <w:t>Eigenfactor</w:t>
      </w:r>
      <w:proofErr w:type="spellEnd"/>
      <w:r>
        <w:t xml:space="preserve"> of 0.06713 can be interpreted to have 32 times the influence on science compared with </w:t>
      </w:r>
      <w:proofErr w:type="spellStart"/>
      <w:r w:rsidRPr="003727F1">
        <w:rPr>
          <w:i/>
        </w:rPr>
        <w:t>Pedobiologia</w:t>
      </w:r>
      <w:proofErr w:type="spellEnd"/>
      <w:r>
        <w:t xml:space="preserve"> (</w:t>
      </w:r>
      <w:proofErr w:type="spellStart"/>
      <w:r>
        <w:t>Eigenfactor</w:t>
      </w:r>
      <w:proofErr w:type="spellEnd"/>
      <w:r>
        <w:t xml:space="preserve"> = 0.00209), a smaller more specialized ecology journal. Similarly, </w:t>
      </w:r>
      <w:r>
        <w:rPr>
          <w:i/>
        </w:rPr>
        <w:t>Ecology Letters</w:t>
      </w:r>
      <w:r>
        <w:t xml:space="preserve"> (AI: 7.38) has 52 times the influence per article compared </w:t>
      </w:r>
      <w:r>
        <w:lastRenderedPageBreak/>
        <w:t xml:space="preserve">with the more specialized </w:t>
      </w:r>
      <w:r>
        <w:rPr>
          <w:i/>
        </w:rPr>
        <w:t>Journal of Freshwater Ecology</w:t>
      </w:r>
      <w:r>
        <w:t xml:space="preserve"> (AI: 0.143). That is not to say that </w:t>
      </w:r>
      <w:proofErr w:type="spellStart"/>
      <w:r>
        <w:rPr>
          <w:i/>
        </w:rPr>
        <w:t>Pedobiologia</w:t>
      </w:r>
      <w:proofErr w:type="spellEnd"/>
      <w:r>
        <w:t xml:space="preserve"> and </w:t>
      </w:r>
      <w:r>
        <w:rPr>
          <w:i/>
        </w:rPr>
        <w:t xml:space="preserve">Journal of Freshwater Ecology </w:t>
      </w:r>
      <w:r>
        <w:t>are not good journals, i</w:t>
      </w:r>
      <w:r w:rsidR="00F70EDF">
        <w:t>n</w:t>
      </w:r>
      <w:r>
        <w:t xml:space="preserve"> fact, I selected them for comparison because they are generally high-quality journals, but with a smaller audience and narrower scope. As such, they have less total influence on science (</w:t>
      </w:r>
      <w:proofErr w:type="spellStart"/>
      <w:r>
        <w:t>Eigenfactor</w:t>
      </w:r>
      <w:proofErr w:type="spellEnd"/>
      <w:r>
        <w:t>) and less influence per article (</w:t>
      </w:r>
      <w:commentRangeStart w:id="25"/>
      <w:r>
        <w:t>AI</w:t>
      </w:r>
      <w:commentRangeEnd w:id="25"/>
      <w:r w:rsidR="00FB40EB">
        <w:rPr>
          <w:rStyle w:val="CommentReference"/>
        </w:rPr>
        <w:commentReference w:id="25"/>
      </w:r>
      <w:r>
        <w:t>).</w:t>
      </w:r>
    </w:p>
    <w:p w14:paraId="631A8F1D" w14:textId="5046D23D" w:rsidR="008E3B64" w:rsidRDefault="00635795" w:rsidP="008E3B64">
      <w:pPr>
        <w:spacing w:line="480" w:lineRule="auto"/>
        <w:ind w:firstLine="720"/>
      </w:pPr>
      <w:r>
        <w:t xml:space="preserve">The h-index has a less clear interpretation than the </w:t>
      </w:r>
      <w:proofErr w:type="spellStart"/>
      <w:r>
        <w:t>Eigenfactor</w:t>
      </w:r>
      <w:proofErr w:type="spellEnd"/>
      <w:r>
        <w:t xml:space="preserve"> or AI. The h-index was designed for evaluation of research influence. While it can be used to evaluate journal influence and has a reasonably high correlation to other influence metrics, it is even more problematic for journals than for researchers. Researchers have limits to the number of articles they can publish. Journals</w:t>
      </w:r>
      <w:r w:rsidR="00465043">
        <w:t>,</w:t>
      </w:r>
      <w:r>
        <w:t xml:space="preserve"> </w:t>
      </w:r>
      <w:r w:rsidR="00465043">
        <w:t>in contrast,</w:t>
      </w:r>
      <w:r>
        <w:t xml:space="preserve"> have vastly different publishing capacities and the number of highly cited articles, representing the h-index, is not necessarily representative of the general citation structure of the journal as a whole. </w:t>
      </w:r>
      <w:r w:rsidR="009F3AB2">
        <w:t>For journals, the h</w:t>
      </w:r>
      <w:r w:rsidR="00883F1D">
        <w:t xml:space="preserve">-index and its variations may better represent </w:t>
      </w:r>
      <w:r w:rsidR="007C16E1">
        <w:t>prestige</w:t>
      </w:r>
      <w:r w:rsidR="00DA590B">
        <w:t xml:space="preserve"> </w:t>
      </w:r>
      <w:r>
        <w:t xml:space="preserve">than influence, </w:t>
      </w:r>
      <w:r w:rsidR="00DA590B">
        <w:t>because they are</w:t>
      </w:r>
      <w:r w:rsidR="00883F1D">
        <w:t xml:space="preserve"> metric</w:t>
      </w:r>
      <w:r w:rsidR="00DA590B">
        <w:t>s</w:t>
      </w:r>
      <w:r w:rsidR="00883F1D">
        <w:t xml:space="preserve"> of the number </w:t>
      </w:r>
      <w:r w:rsidR="00DA590B">
        <w:t>of highly cited papers, but do</w:t>
      </w:r>
      <w:r w:rsidR="00883F1D">
        <w:t xml:space="preserve"> not indicate the</w:t>
      </w:r>
      <w:r w:rsidR="00D83A06">
        <w:t xml:space="preserve"> average</w:t>
      </w:r>
      <w:r w:rsidR="00883F1D">
        <w:t xml:space="preserve"> influence per article or the total inf</w:t>
      </w:r>
      <w:r w:rsidR="00D83A06">
        <w:t xml:space="preserve">luence on the scientific field. </w:t>
      </w:r>
      <w:r w:rsidR="009F3AB2">
        <w:t xml:space="preserve">The h-index, </w:t>
      </w:r>
      <w:proofErr w:type="spellStart"/>
      <w:r w:rsidR="009F3AB2">
        <w:t>h</w:t>
      </w:r>
      <w:r w:rsidR="009F3AB2">
        <w:rPr>
          <w:vertAlign w:val="subscript"/>
        </w:rPr>
        <w:t>c</w:t>
      </w:r>
      <w:proofErr w:type="spellEnd"/>
      <w:r w:rsidR="009F3AB2">
        <w:t>-index</w:t>
      </w:r>
      <w:r w:rsidR="005D1760">
        <w:t>, e-index, g-index</w:t>
      </w:r>
      <w:r w:rsidR="009F3AB2">
        <w:t>, and AR-index</w:t>
      </w:r>
      <w:r w:rsidR="005D1760">
        <w:t xml:space="preserve"> can be useful to compliment the other indices and add nuance to the understanding of a jo</w:t>
      </w:r>
      <w:r w:rsidR="004E03DF">
        <w:t xml:space="preserve">urnal’s citation patterns. </w:t>
      </w:r>
      <w:r>
        <w:t xml:space="preserve">For journals with similar scores based on other metrics of influence, the h-index and g-index can help understand whether a journal’s influence comes from many moderately cited papers or from just a few very highly cited papers. </w:t>
      </w:r>
      <w:r w:rsidR="004E03DF">
        <w:t xml:space="preserve">However, these </w:t>
      </w:r>
      <w:r w:rsidR="00D83A06">
        <w:t>indices</w:t>
      </w:r>
      <w:r w:rsidR="004E03DF">
        <w:t xml:space="preserve"> are still best suited for examining the influence of individual researchers</w:t>
      </w:r>
      <w:r>
        <w:t xml:space="preserve"> (with caution)</w:t>
      </w:r>
      <w:r w:rsidR="004E03DF">
        <w:t xml:space="preserve">. </w:t>
      </w:r>
      <w:r w:rsidR="00D83A06">
        <w:t>Dividing the h-index by the number of papers published to create the normalized h-index has been proposed to standardize the h-</w:t>
      </w:r>
      <w:r w:rsidR="004D23F8">
        <w:t xml:space="preserve">index for journal comparison </w:t>
      </w:r>
      <w:r w:rsidR="004D23F8">
        <w:fldChar w:fldCharType="begin">
          <w:fldData xml:space="preserve">PEVuZE5vdGU+PENpdGU+PEF1dGhvcj5BbG9uc288L0F1dGhvcj48WWVhcj4yMDA5PC9ZZWFyPjxS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</w:fldData>
        </w:fldChar>
      </w:r>
      <w:r w:rsidR="004D23F8">
        <w:instrText xml:space="preserve"> ADDIN EN.CITE </w:instrText>
      </w:r>
      <w:r w:rsidR="004D23F8">
        <w:fldChar w:fldCharType="begin">
          <w:fldData xml:space="preserve">PEVuZE5vdGU+PENpdGU+PEF1dGhvcj5BbG9uc288L0F1dGhvcj48WWVhcj4yMDA5PC9ZZWFyPjxS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</w:fldData>
        </w:fldChar>
      </w:r>
      <w:r w:rsidR="004D23F8">
        <w:instrText xml:space="preserve"> ADDIN EN.CITE.DATA </w:instrText>
      </w:r>
      <w:r w:rsidR="004D23F8">
        <w:fldChar w:fldCharType="end"/>
      </w:r>
      <w:r w:rsidR="004D23F8">
        <w:fldChar w:fldCharType="separate"/>
      </w:r>
      <w:r w:rsidR="004D23F8">
        <w:rPr>
          <w:noProof/>
        </w:rPr>
        <w:t>(</w:t>
      </w:r>
      <w:hyperlink w:anchor="_ENREF_31" w:tooltip="Sidiropoulos, 2007 #2921" w:history="1">
        <w:r w:rsidR="0035119B">
          <w:rPr>
            <w:noProof/>
          </w:rPr>
          <w:t>Sidiropoulos</w:t>
        </w:r>
        <w:r w:rsidR="0035119B" w:rsidRPr="004D23F8">
          <w:rPr>
            <w:i/>
            <w:noProof/>
          </w:rPr>
          <w:t xml:space="preserve"> et al.</w:t>
        </w:r>
        <w:r w:rsidR="0035119B">
          <w:rPr>
            <w:noProof/>
          </w:rPr>
          <w:t xml:space="preserve"> 2007</w:t>
        </w:r>
      </w:hyperlink>
      <w:r w:rsidR="004D23F8">
        <w:rPr>
          <w:noProof/>
        </w:rPr>
        <w:t xml:space="preserve">; </w:t>
      </w:r>
      <w:hyperlink w:anchor="_ENREF_2" w:tooltip="Alonso, 2009 #2922" w:history="1">
        <w:r w:rsidR="0035119B">
          <w:rPr>
            <w:noProof/>
          </w:rPr>
          <w:t>Alonso</w:t>
        </w:r>
        <w:r w:rsidR="0035119B" w:rsidRPr="004D23F8">
          <w:rPr>
            <w:i/>
            <w:noProof/>
          </w:rPr>
          <w:t xml:space="preserve"> et al.</w:t>
        </w:r>
        <w:r w:rsidR="0035119B">
          <w:rPr>
            <w:noProof/>
          </w:rPr>
          <w:t xml:space="preserve"> 2009</w:t>
        </w:r>
      </w:hyperlink>
      <w:r w:rsidR="004D23F8">
        <w:rPr>
          <w:noProof/>
        </w:rPr>
        <w:t>)</w:t>
      </w:r>
      <w:r w:rsidR="004D23F8">
        <w:fldChar w:fldCharType="end"/>
      </w:r>
      <w:r w:rsidR="00D83A06">
        <w:t xml:space="preserve">. However, the </w:t>
      </w:r>
      <w:r w:rsidR="00D83A06">
        <w:lastRenderedPageBreak/>
        <w:t xml:space="preserve">normalized h-index does not have the intuitive interpretation of the JIF or full network inference of the </w:t>
      </w:r>
      <w:proofErr w:type="spellStart"/>
      <w:r w:rsidR="00D83A06">
        <w:t>Eigenfactor</w:t>
      </w:r>
      <w:proofErr w:type="spellEnd"/>
      <w:r w:rsidR="00D83A06">
        <w:t>, AI, or SJR metrics.</w:t>
      </w:r>
    </w:p>
    <w:p w14:paraId="3E547933" w14:textId="23388C27" w:rsidR="00BF4E53" w:rsidRDefault="00B31BE7" w:rsidP="00BF4E53">
      <w:pPr>
        <w:spacing w:line="480" w:lineRule="auto"/>
        <w:ind w:firstLine="720"/>
      </w:pPr>
      <w:r>
        <w:t xml:space="preserve">All the metrics compared in this paper have limitations and all evaluate slightly different aspects of journal influence. </w:t>
      </w:r>
      <w:r w:rsidR="0088712A">
        <w:t xml:space="preserve">As such, different indices may be more appropriate for different purposes. </w:t>
      </w:r>
      <w:r>
        <w:t xml:space="preserve">Librarians and publishers may be interested in the total influence of particular journals, making the </w:t>
      </w:r>
      <w:proofErr w:type="spellStart"/>
      <w:r>
        <w:t>Eigenfactor</w:t>
      </w:r>
      <w:proofErr w:type="spellEnd"/>
      <w:r>
        <w:t xml:space="preserve"> the primary metric of interest. </w:t>
      </w:r>
      <w:r w:rsidR="0088712A">
        <w:t xml:space="preserve">This can help inform decisions regarding subscriptions and purchasing. </w:t>
      </w:r>
      <w:r w:rsidR="005D1760">
        <w:t>Of course, librarians listen to faculty member recommendations and make strategic decisions based on costs, database bundles, departmental representation, and other criteria, but citation metrics and journal influence can help further distinguish subscription purchasing decisions. This is increasingly important given the rising costs of higher education outstripping revenue.</w:t>
      </w:r>
      <w:r w:rsidR="00635795">
        <w:t xml:space="preserve"> </w:t>
      </w:r>
    </w:p>
    <w:p w14:paraId="1F35ABDF" w14:textId="05C71A24" w:rsidR="00934C39" w:rsidRDefault="00B31BE7" w:rsidP="00934C39">
      <w:pPr>
        <w:spacing w:line="480" w:lineRule="auto"/>
        <w:ind w:firstLine="720"/>
      </w:pPr>
      <w:r>
        <w:t>In contrast, researchers may be interested in the chance of their article being high</w:t>
      </w:r>
      <w:r w:rsidR="00082EB5">
        <w:t>ly influential (read and cited).</w:t>
      </w:r>
      <w:r w:rsidR="00635795">
        <w:t xml:space="preserve"> </w:t>
      </w:r>
      <w:r w:rsidR="00082EB5">
        <w:t>When choosing among journals as an outlet for research and scientific ideas, researchers consider n</w:t>
      </w:r>
      <w:r w:rsidR="00635795">
        <w:t>umerous factors. These include overall fit, intended audience, cost, publishing speed, novelty of research, open-access options, and perceived journal quality or influence.</w:t>
      </w:r>
      <w:r w:rsidR="00082EB5">
        <w:t xml:space="preserve"> Although, I frequently hear colleagues criticize impact factors and other metrics as irrelevant, these metrics do play some role in how many scientists select journals for manuscript submission.</w:t>
      </w:r>
      <w:r w:rsidR="00BF4E53">
        <w:t xml:space="preserve"> With so many papers published, these metrics can also serve as a filter to narrow the selec</w:t>
      </w:r>
      <w:r w:rsidR="000874DE">
        <w:t>tion of potential readings</w:t>
      </w:r>
      <w:r w:rsidR="00BF4E53">
        <w:t xml:space="preserve"> </w:t>
      </w:r>
      <w:r w:rsidR="000874DE">
        <w:fldChar w:fldCharType="begin"/>
      </w:r>
      <w:r w:rsidR="000874DE">
        <w:instrText xml:space="preserve"> ADDIN EN.CITE &lt;EndNote&gt;&lt;Cite&gt;&lt;Author&gt;Bergstrom&lt;/Author&gt;&lt;Year&gt;2010&lt;/Year&gt;&lt;RecNum&gt;2909&lt;/RecNum&gt;&lt;DisplayText&gt;(Bergstrom 2010)&lt;/DisplayText&gt;&lt;record&gt;&lt;rec-number&gt;2909&lt;/rec-number&gt;&lt;foreign-keys&gt;&lt;key app="EN" db-id="0vvewaaw2tv52metddmpw50kewd0fe9e2t2v"&gt;2909&lt;/key&gt;&lt;/foreign-keys&gt;&lt;ref-type name="Journal Article"&gt;17&lt;/ref-type&gt;&lt;contributors&gt;&lt;authors&gt;&lt;author&gt;Bergstrom, Carl T.&lt;/author&gt;&lt;/authors&gt;&lt;/contributors&gt;&lt;titles&gt;&lt;title&gt;How to improve the use of metrics&lt;/title&gt;&lt;secondary-title&gt;Nature&lt;/secondary-title&gt;&lt;alt-title&gt;Nature&lt;/alt-title&gt;&lt;/titles&gt;&lt;periodical&gt;&lt;full-title&gt;Nature&lt;/full-title&gt;&lt;abbr-1&gt;Nature&lt;/abbr-1&gt;&lt;abbr-2&gt;Nature&lt;/abbr-2&gt;&lt;/periodical&gt;&lt;alt-periodical&gt;&lt;full-title&gt;Nature&lt;/full-title&gt;&lt;abbr-1&gt;Nature&lt;/abbr-1&gt;&lt;abbr-2&gt;Nature&lt;/abbr-2&gt;&lt;/alt-periodical&gt;&lt;pages&gt;870-871&lt;/pages&gt;&lt;volume&gt;465&lt;/volume&gt;&lt;number&gt;17&lt;/number&gt;&lt;dates&gt;&lt;year&gt;2010&lt;/year&gt;&lt;/dates&gt;&lt;publisher&gt;Nature Publishing Group&lt;/publisher&gt;&lt;urls&gt;&lt;related-urls&gt;&lt;url&gt;http://octavia.zoology.washington.edu/publications/Bergstrom10.pdf&lt;/url&gt;&lt;/related-urls&gt;&lt;pdf-urls&gt;&lt;url&gt;file://localhost/Users/Dan/Documents/Papers2/Bergstrom/2010/Articles/Bergstrom_2010_Nature.pdf&lt;/url&gt;&lt;/pdf-urls&gt;&lt;/urls&gt;&lt;electronic-resource-num&gt;papers2://publication/uuid/B70D7B60-DA7A-4A5D-8047-9E0D4060A5BA&lt;/electronic-resource-num&gt;&lt;/record&gt;&lt;/Cite&gt;&lt;/EndNote&gt;</w:instrText>
      </w:r>
      <w:r w:rsidR="000874DE">
        <w:fldChar w:fldCharType="separate"/>
      </w:r>
      <w:r w:rsidR="000874DE">
        <w:rPr>
          <w:noProof/>
        </w:rPr>
        <w:t>(</w:t>
      </w:r>
      <w:hyperlink w:anchor="_ENREF_4" w:tooltip="Bergstrom, 2010 #2909" w:history="1">
        <w:r w:rsidR="0035119B">
          <w:rPr>
            <w:noProof/>
          </w:rPr>
          <w:t>Bergstrom 2010</w:t>
        </w:r>
      </w:hyperlink>
      <w:r w:rsidR="000874DE">
        <w:rPr>
          <w:noProof/>
        </w:rPr>
        <w:t>)</w:t>
      </w:r>
      <w:r w:rsidR="000874DE">
        <w:fldChar w:fldCharType="end"/>
      </w:r>
      <w:r w:rsidR="00BF4E53">
        <w:t>, although journals with low rankings should not be dismissed as</w:t>
      </w:r>
      <w:r w:rsidR="000874DE">
        <w:t xml:space="preserve"> irrelevant or unimportant </w:t>
      </w:r>
      <w:r w:rsidR="00663406">
        <w:fldChar w:fldCharType="begin"/>
      </w:r>
      <w:r w:rsidR="00663406">
        <w:instrText xml:space="preserve"> ADDIN EN.CITE &lt;EndNote&gt;&lt;Cite&gt;&lt;Author&gt;Fitzsimmons&lt;/Author&gt;&lt;Year&gt;2010&lt;/Year&gt;&lt;RecNum&gt;2862&lt;/RecNum&gt;&lt;DisplayText&gt;(Fitzsimmons &amp;amp; Skevington 2010)&lt;/DisplayText&gt;&lt;record&gt;&lt;rec-number&gt;2862&lt;/rec-number&gt;&lt;foreign-keys&gt;&lt;key app="EN" db-id="0vvewaaw2tv52metddmpw50kewd0fe9e2t2v"&gt;2862&lt;/key&gt;&lt;/foreign-keys&gt;&lt;ref-type name="Journal Article"&gt;17&lt;/ref-type&gt;&lt;contributors&gt;&lt;authors&gt;&lt;author&gt;Fitzsimmons, Jay M.&lt;/author&gt;&lt;author&gt;Skevington, Jeffrey H.&lt;/author&gt;&lt;/authors&gt;&lt;/contributors&gt;&lt;titles&gt;&lt;title&gt;Metrics: don’t dismiss journals with a low impact factor&lt;/title&gt;&lt;secondary-title&gt;Nature&lt;/secondary-title&gt;&lt;alt-title&gt;Nature&lt;/alt-title&gt;&lt;/titles&gt;&lt;periodical&gt;&lt;full-title&gt;Nature&lt;/full-title&gt;&lt;abbr-1&gt;Nature&lt;/abbr-1&gt;&lt;abbr-2&gt;Nature&lt;/abbr-2&gt;&lt;/periodical&gt;&lt;alt-periodical&gt;&lt;full-title&gt;Nature&lt;/full-title&gt;&lt;abbr-1&gt;Nature&lt;/abbr-1&gt;&lt;abbr-2&gt;Nature&lt;/abbr-2&gt;&lt;/alt-periodical&gt;&lt;pages&gt;179&lt;/pages&gt;&lt;volume&gt;466&lt;/volume&gt;&lt;number&gt;8&lt;/number&gt;&lt;dates&gt;&lt;year&gt;2010&lt;/year&gt;&lt;/dates&gt;&lt;publisher&gt;Nature Publishing Group&lt;/publisher&gt;&lt;urls&gt;&lt;pdf-urls&gt;&lt;url&gt;file://localhost/Users/Dan/Documents/Papers2/Fitzsimmons/2010/Articles/Fitzsimmons_2010_Nature.pdf&lt;/url&gt;&lt;/pdf-urls&gt;&lt;/urls&gt;&lt;electronic-resource-num&gt;papers2://publication/uuid/1C9103EE-49BE-4F46-95A8-17E0BDDCF0CE&lt;/electronic-resource-num&gt;&lt;/record&gt;&lt;/Cite&gt;&lt;/EndNote&gt;</w:instrText>
      </w:r>
      <w:r w:rsidR="00663406">
        <w:fldChar w:fldCharType="separate"/>
      </w:r>
      <w:r w:rsidR="00663406">
        <w:rPr>
          <w:noProof/>
        </w:rPr>
        <w:t>(</w:t>
      </w:r>
      <w:hyperlink w:anchor="_ENREF_13" w:tooltip="Fitzsimmons, 2010 #2862" w:history="1">
        <w:r w:rsidR="0035119B">
          <w:rPr>
            <w:noProof/>
          </w:rPr>
          <w:t>Fitzsimmons &amp; Skevington 2010</w:t>
        </w:r>
      </w:hyperlink>
      <w:r w:rsidR="00663406">
        <w:rPr>
          <w:noProof/>
        </w:rPr>
        <w:t>)</w:t>
      </w:r>
      <w:r w:rsidR="00663406">
        <w:fldChar w:fldCharType="end"/>
      </w:r>
      <w:r w:rsidR="00BF4E53">
        <w:t>.</w:t>
      </w:r>
      <w:r w:rsidR="00635795">
        <w:t xml:space="preserve"> </w:t>
      </w:r>
      <w:r w:rsidR="00082EB5">
        <w:t>As such</w:t>
      </w:r>
      <w:r>
        <w:t xml:space="preserve">, the AI score may be of </w:t>
      </w:r>
      <w:r w:rsidR="00082EB5">
        <w:t>most</w:t>
      </w:r>
      <w:r>
        <w:t xml:space="preserve"> interest because it is a per article representation of the </w:t>
      </w:r>
      <w:proofErr w:type="spellStart"/>
      <w:r>
        <w:t>Eigenfactor</w:t>
      </w:r>
      <w:proofErr w:type="spellEnd"/>
      <w:r>
        <w:t xml:space="preserve"> score. </w:t>
      </w:r>
      <w:r w:rsidR="00082EB5">
        <w:t>I</w:t>
      </w:r>
      <w:r w:rsidR="0088712A">
        <w:t>n ecology</w:t>
      </w:r>
      <w:r w:rsidR="00082EB5">
        <w:t>,</w:t>
      </w:r>
      <w:r w:rsidR="0088712A">
        <w:t xml:space="preserve"> the JIF5 is highly correlated with the AI score and could be used as an accurate estimate of a journal’s per </w:t>
      </w:r>
      <w:r w:rsidR="0088712A">
        <w:lastRenderedPageBreak/>
        <w:t xml:space="preserve">article influence. However, this is not always true. </w:t>
      </w:r>
      <w:r w:rsidR="00FE0639">
        <w:t>In economics, mathematics, and medicine, the relationship between the JIF5 and AI score is different than for ecology (</w:t>
      </w:r>
      <w:hyperlink r:id="rId11" w:history="1">
        <w:r w:rsidR="00FE0639" w:rsidRPr="00DC20AD">
          <w:rPr>
            <w:rStyle w:val="Hyperlink"/>
          </w:rPr>
          <w:t>www.eigenfactor.org</w:t>
        </w:r>
      </w:hyperlink>
      <w:r w:rsidR="00FE0639">
        <w:t xml:space="preserve"> - see if can get reprint permission). It is possible that the relationship between the two metrics will change within ecology over time or for particular journals. The AI score currently suffers from some of the same limitations as the JIF5, including a limited, albeit large, database of journals, limited inclusion of citations from books, and free citations because not all communications are included in the number of published articles. However, given the conceptually superior calculation of influence throughout scholarly publications, I recommend scholars focus on the AI score rather than either the 2-year or 5-year impact factors.</w:t>
      </w:r>
      <w:r w:rsidR="00291C52">
        <w:t xml:space="preserve"> When interested in comparing widely disparate fields, the SJR might be superior to even the AI.</w:t>
      </w:r>
    </w:p>
    <w:p w14:paraId="2C39AEC6" w14:textId="77887008" w:rsidR="00BF4E53" w:rsidRDefault="00BF4E53" w:rsidP="00BF4E53">
      <w:pPr>
        <w:spacing w:line="480" w:lineRule="auto"/>
        <w:ind w:firstLine="720"/>
      </w:pPr>
      <w:r>
        <w:t xml:space="preserve">Familiarity, complexity, and scale are the biggest challenges for moving scientists away from the JIF and to other metrics, particularly the </w:t>
      </w:r>
      <w:proofErr w:type="spellStart"/>
      <w:proofErr w:type="gramStart"/>
      <w:r>
        <w:t>Eigenfactors</w:t>
      </w:r>
      <w:proofErr w:type="spellEnd"/>
      <w:r>
        <w:t xml:space="preserve"> </w:t>
      </w:r>
      <w:r w:rsidR="00505898">
        <w:t>,</w:t>
      </w:r>
      <w:proofErr w:type="gramEnd"/>
      <w:r w:rsidR="00505898">
        <w:t xml:space="preserve"> </w:t>
      </w:r>
      <w:r>
        <w:t>AI</w:t>
      </w:r>
      <w:r w:rsidR="00505898">
        <w:t>, and SJR</w:t>
      </w:r>
      <w:r>
        <w:t xml:space="preserve">. The Journal Impact Factor has been part of the scientific lexicon for </w:t>
      </w:r>
      <w:r w:rsidR="008B39E5">
        <w:t xml:space="preserve">half a century </w:t>
      </w:r>
      <w:r w:rsidR="008B39E5">
        <w:fldChar w:fldCharType="begin"/>
      </w:r>
      <w:r w:rsidR="008B39E5">
        <w:instrText xml:space="preserve"> ADDIN EN.CITE &lt;EndNote&gt;&lt;Cite&gt;&lt;Author&gt;Garfield&lt;/Author&gt;&lt;Year&gt;2006&lt;/Year&gt;&lt;RecNum&gt;2910&lt;/RecNum&gt;&lt;DisplayText&gt;(Garfield 2006)&lt;/DisplayText&gt;&lt;record&gt;&lt;rec-number&gt;2910&lt;/rec-number&gt;&lt;foreign-keys&gt;&lt;key app="EN" db-id="0vvewaaw2tv52metddmpw50kewd0fe9e2t2v"&gt;2910&lt;/key&gt;&lt;/foreign-keys&gt;&lt;ref-type name="Journal Article"&gt;17&lt;/ref-type&gt;&lt;contributors&gt;&lt;authors&gt;&lt;author&gt;Garfield, Eugene&lt;/author&gt;&lt;/authors&gt;&lt;/contributors&gt;&lt;titles&gt;&lt;title&gt;The history and meaning of the Journal Impact Factor&lt;/title&gt;&lt;secondary-title&gt;Journal of the American Medical Association&lt;/secondary-title&gt;&lt;alt-title&gt;JAMA&lt;/alt-title&gt;&lt;/titles&gt;&lt;alt-periodical&gt;&lt;full-title&gt;JAMA&lt;/full-title&gt;&lt;abbr-1&gt;JAMA&lt;/abbr-1&gt;&lt;/alt-periodical&gt;&lt;pages&gt;90-93&lt;/pages&gt;&lt;volume&gt;295&lt;/volume&gt;&lt;number&gt;1&lt;/number&gt;&lt;dates&gt;&lt;year&gt;2006&lt;/year&gt;&lt;/dates&gt;&lt;publisher&gt;American Medical Association&lt;/publisher&gt;&lt;work-type&gt;10.1001/jama.295.1.90&lt;/work-type&gt;&lt;urls&gt;&lt;related-urls&gt;&lt;url&gt;http://garfield.library.upenn.edu/essays/V1p527y1962-73.pdf&lt;/url&gt;&lt;/related-urls&gt;&lt;pdf-urls&gt;&lt;url&gt;file://localhost/Users/Dan/Documents/Papers2/Garfield/2006/Articles/Garfield_2006_JAMA.pdf&lt;/url&gt;&lt;/pdf-urls&gt;&lt;/urls&gt;&lt;electronic-resource-num&gt;papers2://publication/doi/10.1001/jama.295.1.90&lt;/electronic-resource-num&gt;&lt;/record&gt;&lt;/Cite&gt;&lt;/EndNote&gt;</w:instrText>
      </w:r>
      <w:r w:rsidR="008B39E5">
        <w:fldChar w:fldCharType="separate"/>
      </w:r>
      <w:r w:rsidR="008B39E5">
        <w:rPr>
          <w:noProof/>
        </w:rPr>
        <w:t>(</w:t>
      </w:r>
      <w:hyperlink w:anchor="_ENREF_17" w:tooltip="Garfield, 2006 #2910" w:history="1">
        <w:r w:rsidR="0035119B">
          <w:rPr>
            <w:noProof/>
          </w:rPr>
          <w:t>Garfield 2006</w:t>
        </w:r>
      </w:hyperlink>
      <w:r w:rsidR="008B39E5">
        <w:rPr>
          <w:noProof/>
        </w:rPr>
        <w:t>)</w:t>
      </w:r>
      <w:r w:rsidR="008B39E5">
        <w:fldChar w:fldCharType="end"/>
      </w:r>
      <w:r>
        <w:t xml:space="preserve"> and most scholars are aware of its use even if they do not consider it as part of their publication process. The JIF is so ingrained in the scientific community that it is possible that the view of journal hierarchy within ecology is based as much on JIFs as it is on the content of the journal. Separating the two is impossible at this point. Even those scholars frustrated with the limitations of JIFs might have trouble with a paradigm shift to </w:t>
      </w:r>
      <w:proofErr w:type="spellStart"/>
      <w:r>
        <w:t>Eigenfactors</w:t>
      </w:r>
      <w:proofErr w:type="spellEnd"/>
      <w:r w:rsidR="00505898">
        <w:t>, AI, or SJR</w:t>
      </w:r>
      <w:r>
        <w:t xml:space="preserve"> because of the complexity of </w:t>
      </w:r>
      <w:r w:rsidR="00505898">
        <w:t>these</w:t>
      </w:r>
      <w:r>
        <w:t xml:space="preserve"> calculation</w:t>
      </w:r>
      <w:r w:rsidR="00291C52">
        <w:t>s</w:t>
      </w:r>
      <w:r>
        <w:t xml:space="preserve">. Most researchers are not experts in network theory and may be confused by the calculation of </w:t>
      </w:r>
      <w:r w:rsidR="00291C52">
        <w:t>these metrics</w:t>
      </w:r>
      <w:r>
        <w:t>, m</w:t>
      </w:r>
      <w:r w:rsidR="00291C52">
        <w:t>aking researchers dubious of them</w:t>
      </w:r>
      <w:r>
        <w:t xml:space="preserve">. Finally, the JIF is on a scale that is easy to remember and talk about. Journals with JIFs below 1 are generally smaller, specialty journals with </w:t>
      </w:r>
      <w:r>
        <w:lastRenderedPageBreak/>
        <w:t xml:space="preserve">lower reach and readership. Many good journals in the field of ecology fall in the range of 3-6 and the very top ecology journals are between 10 and 20. </w:t>
      </w:r>
      <w:proofErr w:type="spellStart"/>
      <w:r>
        <w:t>Eigenfactors</w:t>
      </w:r>
      <w:proofErr w:type="spellEnd"/>
      <w:r>
        <w:t xml:space="preserve"> for ecology journals, in contrast, range from 0.00014 - 0.08167. </w:t>
      </w:r>
      <w:commentRangeStart w:id="26"/>
      <w:r>
        <w:t xml:space="preserve">Although they represent the percent influence on scientific citations as a whole (i.e. all </w:t>
      </w:r>
      <w:proofErr w:type="spellStart"/>
      <w:r>
        <w:t>Eigenfactor</w:t>
      </w:r>
      <w:proofErr w:type="spellEnd"/>
      <w:r>
        <w:t xml:space="preserve"> scores sum to 100), these are not numbers that are easy to remember or discuss in casual conversations. Using a scaled </w:t>
      </w:r>
      <w:proofErr w:type="spellStart"/>
      <w:r>
        <w:t>Eigenfactor</w:t>
      </w:r>
      <w:proofErr w:type="spellEnd"/>
      <w:r>
        <w:t xml:space="preserve"> value might enable </w:t>
      </w:r>
      <w:proofErr w:type="spellStart"/>
      <w:r>
        <w:t>Eigenfactors</w:t>
      </w:r>
      <w:proofErr w:type="spellEnd"/>
      <w:r>
        <w:t xml:space="preserve"> to gain greater traction in the ecological community</w:t>
      </w:r>
      <w:commentRangeStart w:id="27"/>
      <w:r>
        <w:t xml:space="preserve">. </w:t>
      </w:r>
      <w:proofErr w:type="spellStart"/>
      <w:r>
        <w:t>Eigenfactors</w:t>
      </w:r>
      <w:proofErr w:type="spellEnd"/>
      <w:r>
        <w:t xml:space="preserve"> have a greater relative range than JIFs, allowing for greater separation of journals by network influence. Multiplying </w:t>
      </w:r>
      <w:proofErr w:type="spellStart"/>
      <w:r>
        <w:t>Eigenfactors</w:t>
      </w:r>
      <w:proofErr w:type="spellEnd"/>
      <w:r>
        <w:t xml:space="preserve"> by 100 to create and </w:t>
      </w:r>
      <w:proofErr w:type="spellStart"/>
      <w:r>
        <w:t>Eigenfactor</w:t>
      </w:r>
      <w:proofErr w:type="spellEnd"/>
      <w:r>
        <w:t xml:space="preserve"> index would allow ecology journals to range from 0.014 to 8.167, and top scientific journals such as Nature, PNAS, and Science would have an </w:t>
      </w:r>
      <w:proofErr w:type="spellStart"/>
      <w:r>
        <w:t>Eigenfactor</w:t>
      </w:r>
      <w:proofErr w:type="spellEnd"/>
      <w:r>
        <w:t xml:space="preserve">-index of 165.5, 160.2, and 141.2, respectively. These are numeric values that would help increase the use of </w:t>
      </w:r>
      <w:proofErr w:type="spellStart"/>
      <w:r>
        <w:t>Eigenfactors</w:t>
      </w:r>
      <w:proofErr w:type="spellEnd"/>
      <w:r>
        <w:t xml:space="preserve"> by the scientific community. This is equivalent to all </w:t>
      </w:r>
      <w:proofErr w:type="spellStart"/>
      <w:r>
        <w:t>Eigenfactor</w:t>
      </w:r>
      <w:proofErr w:type="spellEnd"/>
      <w:r>
        <w:t xml:space="preserve"> scores summing to 10,000.</w:t>
      </w:r>
      <w:commentRangeEnd w:id="27"/>
      <w:r w:rsidR="001A071A">
        <w:rPr>
          <w:rStyle w:val="CommentReference"/>
        </w:rPr>
        <w:commentReference w:id="27"/>
      </w:r>
      <w:r w:rsidR="001449D0">
        <w:t xml:space="preserve"> </w:t>
      </w:r>
      <w:commentRangeEnd w:id="26"/>
      <w:r w:rsidR="001449D0">
        <w:rPr>
          <w:rStyle w:val="CommentReference"/>
        </w:rPr>
        <w:commentReference w:id="26"/>
      </w:r>
      <w:r w:rsidR="001449D0">
        <w:t>The AI and SJR metrics do not suffer this limitation, as they are on scales similar to the more familiar JIF.</w:t>
      </w:r>
    </w:p>
    <w:p w14:paraId="299021FD" w14:textId="5733A89C" w:rsidR="00C050D3" w:rsidRDefault="00BF4E53" w:rsidP="00BF4E53">
      <w:pPr>
        <w:spacing w:line="480" w:lineRule="auto"/>
        <w:ind w:firstLine="720"/>
      </w:pPr>
      <w:r>
        <w:t>Finally</w:t>
      </w:r>
      <w:r w:rsidR="002351DB">
        <w:t xml:space="preserve">, citations and scholarly influence play a part in promotion and tenure decisions. </w:t>
      </w:r>
      <w:r w:rsidR="00934C39">
        <w:t>While adjustments to these metrics and new metrics are proposed regularly, there has recently been pushback in opposition to the incre</w:t>
      </w:r>
      <w:r w:rsidR="00505284">
        <w:t xml:space="preserve">asing use of these metrics </w:t>
      </w:r>
      <w:r w:rsidR="005E426B">
        <w:fldChar w:fldCharType="begin"/>
      </w:r>
      <w:r w:rsidR="00505284">
        <w:instrText xml:space="preserve"> ADDIN EN.CITE &lt;EndNote&gt;&lt;Cite&gt;&lt;Author&gt;Brumback&lt;/Author&gt;&lt;Year&gt;2009&lt;/Year&gt;&lt;RecNum&gt;2824&lt;/RecNum&gt;&lt;Prefix&gt;e.g. &lt;/Prefix&gt;&lt;DisplayText&gt;(e.g. Campbell 2008; Brumback 2009)&lt;/DisplayText&gt;&lt;record&gt;&lt;rec-number&gt;2824&lt;/rec-number&gt;&lt;foreign-keys&gt;&lt;key app="EN" db-id="0vvewaaw2tv52metddmpw50kewd0fe9e2t2v"&gt;2824&lt;/key&gt;&lt;/foreign-keys&gt;&lt;ref-type name="Journal Article"&gt;17&lt;/ref-type&gt;&lt;contributors&gt;&lt;authors&gt;&lt;author&gt;Brumback, R. A.&lt;/author&gt;&lt;/authors&gt;&lt;/contributors&gt;&lt;titles&gt;&lt;title&gt;Impact factor wars: Episode V—the empire strikes back&lt;/title&gt;&lt;secondary-title&gt;Journal of child neurology&lt;/secondary-title&gt;&lt;/titles&gt;&lt;periodical&gt;&lt;full-title&gt;Journal of child neurology&lt;/full-title&gt;&lt;/periodical&gt;&lt;pages&gt;260-262&lt;/pages&gt;&lt;volume&gt;24&lt;/volume&gt;&lt;number&gt;3&lt;/number&gt;&lt;keywords&gt;&lt;keyword&gt;IF&lt;/keyword&gt;&lt;keyword&gt;citations&lt;/keyword&gt;&lt;keyword&gt;metrics&lt;/keyword&gt;&lt;/keywords&gt;&lt;dates&gt;&lt;year&gt;2009&lt;/year&gt;&lt;pub-dates&gt;&lt;date&gt;2009&lt;/date&gt;&lt;/pub-dates&gt;&lt;/dates&gt;&lt;urls&gt;&lt;/urls&gt;&lt;/record&gt;&lt;/Cite&gt;&lt;Cite&gt;&lt;Author&gt;Campbell&lt;/Author&gt;&lt;Year&gt;2008&lt;/Year&gt;&lt;RecNum&gt;2823&lt;/RecNum&gt;&lt;record&gt;&lt;rec-number&gt;2823&lt;/rec-number&gt;&lt;foreign-keys&gt;&lt;key app="EN" db-id="0vvewaaw2tv52metddmpw50kewd0fe9e2t2v"&gt;2823&lt;/key&gt;&lt;/foreign-keys&gt;&lt;ref-type name="Journal Article"&gt;17&lt;/ref-type&gt;&lt;contributors&gt;&lt;authors&gt;&lt;author&gt;Campbell, P.&lt;/author&gt;&lt;/authors&gt;&lt;/contributors&gt;&lt;titles&gt;&lt;title&gt;Escape from the impact factor&lt;/title&gt;&lt;secondary-title&gt;Ethics in Science and Environmental Politics(ESEP)&lt;/secondary-title&gt;&lt;/titles&gt;&lt;periodical&gt;&lt;full-title&gt;Ethics in Science and Environmental Politics(ESEP)&lt;/full-title&gt;&lt;/periodical&gt;&lt;pages&gt;5-7&lt;/pages&gt;&lt;volume&gt;8&lt;/volume&gt;&lt;number&gt;1&lt;/number&gt;&lt;keywords&gt;&lt;keyword&gt;IF&lt;/keyword&gt;&lt;keyword&gt;citations&lt;/keyword&gt;&lt;keyword&gt;metrics&lt;/keyword&gt;&lt;/keywords&gt;&lt;dates&gt;&lt;year&gt;2008&lt;/year&gt;&lt;pub-dates&gt;&lt;date&gt;2008&lt;/date&gt;&lt;/pub-dates&gt;&lt;/dates&gt;&lt;urls&gt;&lt;/urls&gt;&lt;/record&gt;&lt;/Cite&gt;&lt;/EndNote&gt;</w:instrText>
      </w:r>
      <w:r w:rsidR="005E426B">
        <w:fldChar w:fldCharType="separate"/>
      </w:r>
      <w:r w:rsidR="00505284">
        <w:rPr>
          <w:noProof/>
        </w:rPr>
        <w:t xml:space="preserve">(e.g. </w:t>
      </w:r>
      <w:hyperlink w:anchor="_ENREF_7" w:tooltip="Campbell, 2008 #2823" w:history="1">
        <w:r w:rsidR="0035119B">
          <w:rPr>
            <w:noProof/>
          </w:rPr>
          <w:t>Campbell 2008</w:t>
        </w:r>
      </w:hyperlink>
      <w:r w:rsidR="00505284">
        <w:rPr>
          <w:noProof/>
        </w:rPr>
        <w:t xml:space="preserve">; </w:t>
      </w:r>
      <w:hyperlink w:anchor="_ENREF_5" w:tooltip="Brumback, 2009 #2824" w:history="1">
        <w:r w:rsidR="0035119B">
          <w:rPr>
            <w:noProof/>
          </w:rPr>
          <w:t>Brumback 2009</w:t>
        </w:r>
      </w:hyperlink>
      <w:r w:rsidR="00505284">
        <w:rPr>
          <w:noProof/>
        </w:rPr>
        <w:t>)</w:t>
      </w:r>
      <w:r w:rsidR="005E426B">
        <w:fldChar w:fldCharType="end"/>
      </w:r>
      <w:r w:rsidR="00934C39">
        <w:t xml:space="preserve">. In response to what is viewed as misuse of citation-based metrics, researchers recently put forth the San Francisco Declaration on Research Assessment calling for an end to the use of these metrics for evaluating researchers </w:t>
      </w:r>
      <w:r w:rsidR="00922A7A">
        <w:fldChar w:fldCharType="begin"/>
      </w:r>
      <w:r w:rsidR="00922A7A">
        <w:instrText xml:space="preserve"> ADDIN EN.CITE &lt;EndNote&gt;&lt;Cite&gt;&lt;Author&gt;Hoppeler&lt;/Author&gt;&lt;Year&gt;2013&lt;/Year&gt;&lt;RecNum&gt;2919&lt;/RecNum&gt;&lt;DisplayText&gt;(Hoppeler 2013)&lt;/DisplayText&gt;&lt;record&gt;&lt;rec-number&gt;2919&lt;/rec-number&gt;&lt;foreign-keys&gt;&lt;key app="EN" db-id="0vvewaaw2tv52metddmpw50kewd0fe9e2t2v"&gt;2919&lt;/key&gt;&lt;/foreign-keys&gt;&lt;ref-type name="Journal Article"&gt;17&lt;/ref-type&gt;&lt;contributors&gt;&lt;authors&gt;&lt;author&gt;Hoppeler, Hans&lt;/author&gt;&lt;/authors&gt;&lt;/contributors&gt;&lt;titles&gt;&lt;title&gt;The San Francisco declaration on research assessment&lt;/title&gt;&lt;secondary-title&gt;The Journal of experimental biology&lt;/secondary-title&gt;&lt;alt-title&gt;J. Exp. Biol.&lt;/alt-title&gt;&lt;/titles&gt;&lt;alt-periodical&gt;&lt;full-title&gt;Journal of Experimental Biology&lt;/full-title&gt;&lt;abbr-1&gt;J. Exp. Biol.&lt;/abbr-1&gt;&lt;abbr-2&gt;J Exp Biol&lt;/abbr-2&gt;&lt;/alt-periodical&gt;&lt;pages&gt;2163-2164&lt;/pages&gt;&lt;volume&gt;216&lt;/volume&gt;&lt;number&gt;12&lt;/number&gt;&lt;dates&gt;&lt;year&gt;2013&lt;/year&gt;&lt;/dates&gt;&lt;work-type&gt;10.1242/jeb.090779&lt;/work-type&gt;&lt;urls&gt;&lt;related-urls&gt;&lt;url&gt;http://eutils.ncbi.nlm.nih.gov/entrez/eutils/elink.fcgi?dbfrom=pubmed&amp;amp;id=23685979&amp;amp;retmode=ref&amp;amp;cmd=prlinks&lt;/url&gt;&lt;/related-urls&gt;&lt;pdf-urls&gt;&lt;url&gt;file://localhost/Users/Dan/Documents/Papers2/Hoppeler/2013/Articles/Hoppeler_2013_J._Exp._Biol.pdf&lt;/url&gt;&lt;/pdf-urls&gt;&lt;/urls&gt;&lt;electronic-resource-num&gt;papers2://publication/doi/10.1242/jeb.090779&lt;/electronic-resource-num&gt;&lt;/record&gt;&lt;/Cite&gt;&lt;/EndNote&gt;</w:instrText>
      </w:r>
      <w:r w:rsidR="00922A7A">
        <w:fldChar w:fldCharType="separate"/>
      </w:r>
      <w:r w:rsidR="00922A7A">
        <w:rPr>
          <w:noProof/>
        </w:rPr>
        <w:t>(</w:t>
      </w:r>
      <w:hyperlink w:anchor="_ENREF_23" w:tooltip="Hoppeler, 2013 #2919" w:history="1">
        <w:r w:rsidR="0035119B">
          <w:rPr>
            <w:noProof/>
          </w:rPr>
          <w:t>Hoppeler 2013</w:t>
        </w:r>
      </w:hyperlink>
      <w:r w:rsidR="00922A7A">
        <w:rPr>
          <w:noProof/>
        </w:rPr>
        <w:t>)</w:t>
      </w:r>
      <w:r w:rsidR="00922A7A">
        <w:fldChar w:fldCharType="end"/>
      </w:r>
      <w:r w:rsidR="00922A7A">
        <w:t xml:space="preserve">. </w:t>
      </w:r>
      <w:r w:rsidR="00934C39">
        <w:t xml:space="preserve">The signatories of this declaration call for researchers, publishers, administrators, and granting agencies to apply a more holistic approach to evaluating research outputs. Furthermore, they call on organizations supplying metrics to be more </w:t>
      </w:r>
      <w:r w:rsidR="00934C39">
        <w:lastRenderedPageBreak/>
        <w:t>open in sharing the methods and data used, and specifically to, “</w:t>
      </w:r>
      <w:r w:rsidR="00934C39">
        <w:rPr>
          <w:rFonts w:eastAsia="Times New Roman" w:cs="Times New Roman"/>
        </w:rPr>
        <w:t xml:space="preserve">Provide the data under a </w:t>
      </w:r>
      <w:proofErr w:type="spellStart"/>
      <w:r w:rsidR="00934C39">
        <w:rPr>
          <w:rFonts w:eastAsia="Times New Roman" w:cs="Times New Roman"/>
        </w:rPr>
        <w:t>licence</w:t>
      </w:r>
      <w:proofErr w:type="spellEnd"/>
      <w:r w:rsidR="00934C39">
        <w:rPr>
          <w:rFonts w:eastAsia="Times New Roman" w:cs="Times New Roman"/>
        </w:rPr>
        <w:t xml:space="preserve"> [sic] that allows unrestricted reuse, and provide computational access to data, where possible”</w:t>
      </w:r>
      <w:r w:rsidR="00934C39">
        <w:t xml:space="preserve"> </w:t>
      </w:r>
      <w:r w:rsidR="00922A7A">
        <w:fldChar w:fldCharType="begin"/>
      </w:r>
      <w:r w:rsidR="00922A7A">
        <w:instrText xml:space="preserve"> ADDIN EN.CITE &lt;EndNote&gt;&lt;Cite&gt;&lt;Author&gt;Hoppeler&lt;/Author&gt;&lt;Year&gt;2013&lt;/Year&gt;&lt;RecNum&gt;2919&lt;/RecNum&gt;&lt;DisplayText&gt;(Hoppeler 2013)&lt;/DisplayText&gt;&lt;record&gt;&lt;rec-number&gt;2919&lt;/rec-number&gt;&lt;foreign-keys&gt;&lt;key app="EN" db-id="0vvewaaw2tv52metddmpw50kewd0fe9e2t2v"&gt;2919&lt;/key&gt;&lt;/foreign-keys&gt;&lt;ref-type name="Journal Article"&gt;17&lt;/ref-type&gt;&lt;contributors&gt;&lt;authors&gt;&lt;author&gt;Hoppeler, Hans&lt;/author&gt;&lt;/authors&gt;&lt;/contributors&gt;&lt;titles&gt;&lt;title&gt;The San Francisco declaration on research assessment&lt;/title&gt;&lt;secondary-title&gt;The Journal of experimental biology&lt;/secondary-title&gt;&lt;alt-title&gt;J. Exp. Biol.&lt;/alt-title&gt;&lt;/titles&gt;&lt;alt-periodical&gt;&lt;full-title&gt;Journal of Experimental Biology&lt;/full-title&gt;&lt;abbr-1&gt;J. Exp. Biol.&lt;/abbr-1&gt;&lt;abbr-2&gt;J Exp Biol&lt;/abbr-2&gt;&lt;/alt-periodical&gt;&lt;pages&gt;2163-2164&lt;/pages&gt;&lt;volume&gt;216&lt;/volume&gt;&lt;number&gt;12&lt;/number&gt;&lt;dates&gt;&lt;year&gt;2013&lt;/year&gt;&lt;/dates&gt;&lt;work-type&gt;10.1242/jeb.090779&lt;/work-type&gt;&lt;urls&gt;&lt;related-urls&gt;&lt;url&gt;http://eutils.ncbi.nlm.nih.gov/entrez/eutils/elink.fcgi?dbfrom=pubmed&amp;amp;id=23685979&amp;amp;retmode=ref&amp;amp;cmd=prlinks&lt;/url&gt;&lt;/related-urls&gt;&lt;pdf-urls&gt;&lt;url&gt;file://localhost/Users/Dan/Documents/Papers2/Hoppeler/2013/Articles/Hoppeler_2013_J._Exp._Biol.pdf&lt;/url&gt;&lt;/pdf-urls&gt;&lt;/urls&gt;&lt;electronic-resource-num&gt;papers2://publication/doi/10.1242/jeb.090779&lt;/electronic-resource-num&gt;&lt;/record&gt;&lt;/Cite&gt;&lt;/EndNote&gt;</w:instrText>
      </w:r>
      <w:r w:rsidR="00922A7A">
        <w:fldChar w:fldCharType="separate"/>
      </w:r>
      <w:r w:rsidR="00922A7A">
        <w:rPr>
          <w:noProof/>
        </w:rPr>
        <w:t>(</w:t>
      </w:r>
      <w:hyperlink w:anchor="_ENREF_23" w:tooltip="Hoppeler, 2013 #2919" w:history="1">
        <w:r w:rsidR="0035119B">
          <w:rPr>
            <w:noProof/>
          </w:rPr>
          <w:t>Hoppeler 2013</w:t>
        </w:r>
      </w:hyperlink>
      <w:r w:rsidR="00922A7A">
        <w:rPr>
          <w:noProof/>
        </w:rPr>
        <w:t>)</w:t>
      </w:r>
      <w:r w:rsidR="00922A7A">
        <w:fldChar w:fldCharType="end"/>
      </w:r>
      <w:r w:rsidR="00922A7A">
        <w:t xml:space="preserve">. </w:t>
      </w:r>
      <w:r w:rsidR="00934C39">
        <w:t>The grievances highlighted in this Declaration cannot be ignored. Citation-based metrics provide valuable information about the publishing and citation patterns among researchers, journals, research fields, and publishers. While useful, this information should not be weighted excessively when considering publishing research or evaluating research</w:t>
      </w:r>
      <w:r>
        <w:t>ers for hiring, promotion, tenure</w:t>
      </w:r>
      <w:r w:rsidR="00934C39">
        <w:t>, or funding. A more inclusive approach in evaluating subscription decisions, publishing outlets, and researchers is necessary</w:t>
      </w:r>
      <w:r>
        <w:t>.</w:t>
      </w:r>
    </w:p>
    <w:p w14:paraId="2A1CD096" w14:textId="77777777" w:rsidR="00C050D3" w:rsidRDefault="00C050D3" w:rsidP="00C35A4E">
      <w:pPr>
        <w:spacing w:line="480" w:lineRule="auto"/>
      </w:pPr>
    </w:p>
    <w:p w14:paraId="388885BA" w14:textId="29D8018E" w:rsidR="00C050D3" w:rsidRDefault="00AA7F76" w:rsidP="00663406">
      <w:pPr>
        <w:spacing w:line="480" w:lineRule="auto"/>
        <w:rPr>
          <w:b/>
          <w:bCs/>
          <w:caps/>
        </w:rPr>
      </w:pPr>
      <w:r w:rsidRPr="00AA7F76">
        <w:rPr>
          <w:b/>
          <w:bCs/>
          <w:caps/>
        </w:rPr>
        <w:t>Acknowledgements</w:t>
      </w:r>
    </w:p>
    <w:p w14:paraId="270D95C3" w14:textId="71CA429F" w:rsidR="00663406" w:rsidRPr="00B17877" w:rsidRDefault="00B17877" w:rsidP="00663406">
      <w:pPr>
        <w:spacing w:line="480" w:lineRule="auto"/>
      </w:pPr>
      <w:r>
        <w:t>Thanks to W. Peterman for providing feedback on earlier versions of this manuscript. Additional thanks to R. Rowe, A. Kovach, and their lab groups for early discussions and encouragement in developing this research.</w:t>
      </w:r>
    </w:p>
    <w:p w14:paraId="687F1259" w14:textId="77777777" w:rsidR="00C050D3" w:rsidRDefault="00C050D3"/>
    <w:p w14:paraId="7EEEAD37" w14:textId="3C5DD559" w:rsidR="00011E8E" w:rsidRPr="00922A7A" w:rsidRDefault="002347DE">
      <w:pPr>
        <w:rPr>
          <w:b/>
          <w:bCs/>
          <w:caps/>
        </w:rPr>
      </w:pPr>
      <w:r w:rsidRPr="00AA7F76">
        <w:rPr>
          <w:b/>
          <w:bCs/>
          <w:caps/>
        </w:rPr>
        <w:t>References</w:t>
      </w:r>
    </w:p>
    <w:p w14:paraId="76D22BD3" w14:textId="77777777" w:rsidR="0035119B" w:rsidRPr="0035119B" w:rsidRDefault="00011E8E" w:rsidP="0035119B">
      <w:pPr>
        <w:ind w:left="720" w:hanging="720"/>
        <w:rPr>
          <w:rFonts w:ascii="Cambria" w:hAnsi="Cambria"/>
          <w:noProof/>
        </w:rPr>
      </w:pPr>
      <w:r>
        <w:fldChar w:fldCharType="begin"/>
      </w:r>
      <w:r>
        <w:instrText xml:space="preserve"> ADDIN EN.REFLIST </w:instrText>
      </w:r>
      <w:r>
        <w:fldChar w:fldCharType="separate"/>
      </w:r>
      <w:bookmarkStart w:id="28" w:name="_ENREF_1"/>
      <w:r w:rsidR="0035119B" w:rsidRPr="0035119B">
        <w:rPr>
          <w:rFonts w:ascii="Cambria" w:hAnsi="Cambria"/>
          <w:noProof/>
        </w:rPr>
        <w:t xml:space="preserve">Aarssen L.W., Tregenza T., Budden A.E., Lortie C.J., Koricheva J. &amp; Leimu R. (2008). Bang for your buck: rejection rates and impact factors in ecological journals. </w:t>
      </w:r>
      <w:r w:rsidR="0035119B" w:rsidRPr="0035119B">
        <w:rPr>
          <w:rFonts w:ascii="Cambria" w:hAnsi="Cambria"/>
          <w:i/>
          <w:noProof/>
        </w:rPr>
        <w:t>Open Ecology Journal</w:t>
      </w:r>
      <w:r w:rsidR="0035119B" w:rsidRPr="0035119B">
        <w:rPr>
          <w:rFonts w:ascii="Cambria" w:hAnsi="Cambria"/>
          <w:noProof/>
        </w:rPr>
        <w:t>, 1, 14-19.</w:t>
      </w:r>
      <w:bookmarkEnd w:id="28"/>
    </w:p>
    <w:p w14:paraId="01749EC7" w14:textId="77777777" w:rsidR="0035119B" w:rsidRPr="0035119B" w:rsidRDefault="0035119B" w:rsidP="0035119B">
      <w:pPr>
        <w:ind w:left="720" w:hanging="720"/>
        <w:rPr>
          <w:rFonts w:ascii="Cambria" w:hAnsi="Cambria"/>
          <w:noProof/>
        </w:rPr>
      </w:pPr>
      <w:bookmarkStart w:id="29" w:name="_ENREF_2"/>
      <w:r w:rsidRPr="0035119B">
        <w:rPr>
          <w:rFonts w:ascii="Cambria" w:hAnsi="Cambria"/>
          <w:noProof/>
        </w:rPr>
        <w:t xml:space="preserve">Alonso S., Cabrerizo F.J., Herrera-Viedma E. &amp; Herrera F. (2009). h-Index: A review focused in its variants, computation and standardization for different scientific fields. </w:t>
      </w:r>
      <w:r w:rsidRPr="0035119B">
        <w:rPr>
          <w:rFonts w:ascii="Cambria" w:hAnsi="Cambria"/>
          <w:i/>
          <w:noProof/>
        </w:rPr>
        <w:t>Journal of Informetrics</w:t>
      </w:r>
      <w:r w:rsidRPr="0035119B">
        <w:rPr>
          <w:rFonts w:ascii="Cambria" w:hAnsi="Cambria"/>
          <w:noProof/>
        </w:rPr>
        <w:t>, 3, 273-289.</w:t>
      </w:r>
      <w:bookmarkEnd w:id="29"/>
    </w:p>
    <w:p w14:paraId="4FB2B3F6" w14:textId="77777777" w:rsidR="0035119B" w:rsidRPr="0035119B" w:rsidRDefault="0035119B" w:rsidP="0035119B">
      <w:pPr>
        <w:ind w:left="720" w:hanging="720"/>
        <w:rPr>
          <w:rFonts w:ascii="Cambria" w:hAnsi="Cambria"/>
          <w:noProof/>
        </w:rPr>
      </w:pPr>
      <w:bookmarkStart w:id="30" w:name="_ENREF_3"/>
      <w:r w:rsidRPr="0035119B">
        <w:rPr>
          <w:rFonts w:ascii="Cambria" w:hAnsi="Cambria"/>
          <w:noProof/>
        </w:rPr>
        <w:t xml:space="preserve">Bergstrom C.T. (2007). Eigenfactor: Measuring the value and prestige of scholarly journals. </w:t>
      </w:r>
      <w:r w:rsidRPr="0035119B">
        <w:rPr>
          <w:rFonts w:ascii="Cambria" w:hAnsi="Cambria"/>
          <w:i/>
          <w:noProof/>
        </w:rPr>
        <w:t>C&amp;RL News</w:t>
      </w:r>
      <w:r w:rsidRPr="0035119B">
        <w:rPr>
          <w:rFonts w:ascii="Cambria" w:hAnsi="Cambria"/>
          <w:noProof/>
        </w:rPr>
        <w:t>, May 2007, 314-316.</w:t>
      </w:r>
      <w:bookmarkEnd w:id="30"/>
    </w:p>
    <w:p w14:paraId="6B876BA4" w14:textId="77777777" w:rsidR="0035119B" w:rsidRPr="0035119B" w:rsidRDefault="0035119B" w:rsidP="0035119B">
      <w:pPr>
        <w:ind w:left="720" w:hanging="720"/>
        <w:rPr>
          <w:rFonts w:ascii="Cambria" w:hAnsi="Cambria"/>
          <w:noProof/>
        </w:rPr>
      </w:pPr>
      <w:bookmarkStart w:id="31" w:name="_ENREF_4"/>
      <w:r w:rsidRPr="0035119B">
        <w:rPr>
          <w:rFonts w:ascii="Cambria" w:hAnsi="Cambria"/>
          <w:noProof/>
        </w:rPr>
        <w:t xml:space="preserve">Bergstrom C.T. (2010). How to improve the use of metrics. </w:t>
      </w:r>
      <w:r w:rsidRPr="0035119B">
        <w:rPr>
          <w:rFonts w:ascii="Cambria" w:hAnsi="Cambria"/>
          <w:i/>
          <w:noProof/>
        </w:rPr>
        <w:t>Nature</w:t>
      </w:r>
      <w:r w:rsidRPr="0035119B">
        <w:rPr>
          <w:rFonts w:ascii="Cambria" w:hAnsi="Cambria"/>
          <w:noProof/>
        </w:rPr>
        <w:t>, 465, 870-871.</w:t>
      </w:r>
      <w:bookmarkEnd w:id="31"/>
    </w:p>
    <w:p w14:paraId="439CC661" w14:textId="77777777" w:rsidR="0035119B" w:rsidRPr="0035119B" w:rsidRDefault="0035119B" w:rsidP="0035119B">
      <w:pPr>
        <w:ind w:left="720" w:hanging="720"/>
        <w:rPr>
          <w:rFonts w:ascii="Cambria" w:hAnsi="Cambria"/>
          <w:noProof/>
        </w:rPr>
      </w:pPr>
      <w:bookmarkStart w:id="32" w:name="_ENREF_5"/>
      <w:r w:rsidRPr="0035119B">
        <w:rPr>
          <w:rFonts w:ascii="Cambria" w:hAnsi="Cambria"/>
          <w:noProof/>
        </w:rPr>
        <w:t xml:space="preserve">Brumback R.A. (2009). Impact factor wars: Episode V—the empire strikes back. </w:t>
      </w:r>
      <w:r w:rsidRPr="0035119B">
        <w:rPr>
          <w:rFonts w:ascii="Cambria" w:hAnsi="Cambria"/>
          <w:i/>
          <w:noProof/>
        </w:rPr>
        <w:t>Journal of child neurology</w:t>
      </w:r>
      <w:r w:rsidRPr="0035119B">
        <w:rPr>
          <w:rFonts w:ascii="Cambria" w:hAnsi="Cambria"/>
          <w:noProof/>
        </w:rPr>
        <w:t>, 24, 260-262.</w:t>
      </w:r>
      <w:bookmarkEnd w:id="32"/>
    </w:p>
    <w:p w14:paraId="3943E841" w14:textId="77777777" w:rsidR="0035119B" w:rsidRPr="0035119B" w:rsidRDefault="0035119B" w:rsidP="0035119B">
      <w:pPr>
        <w:ind w:left="720" w:hanging="720"/>
        <w:rPr>
          <w:rFonts w:ascii="Cambria" w:hAnsi="Cambria"/>
          <w:noProof/>
        </w:rPr>
      </w:pPr>
      <w:bookmarkStart w:id="33" w:name="_ENREF_6"/>
      <w:r w:rsidRPr="0035119B">
        <w:rPr>
          <w:rFonts w:ascii="Cambria" w:hAnsi="Cambria"/>
          <w:noProof/>
        </w:rPr>
        <w:t xml:space="preserve">Cameron B.D. (2005). Trends in the usage of ISI bibliometric data: uses, abuses, and implications. </w:t>
      </w:r>
      <w:r w:rsidRPr="0035119B">
        <w:rPr>
          <w:rFonts w:ascii="Cambria" w:hAnsi="Cambria"/>
          <w:i/>
          <w:noProof/>
        </w:rPr>
        <w:t>Libraries and the Academy</w:t>
      </w:r>
      <w:r w:rsidRPr="0035119B">
        <w:rPr>
          <w:rFonts w:ascii="Cambria" w:hAnsi="Cambria"/>
          <w:noProof/>
        </w:rPr>
        <w:t>, 5, 105-125.</w:t>
      </w:r>
      <w:bookmarkEnd w:id="33"/>
    </w:p>
    <w:p w14:paraId="7B81ABE4" w14:textId="77777777" w:rsidR="0035119B" w:rsidRPr="0035119B" w:rsidRDefault="0035119B" w:rsidP="0035119B">
      <w:pPr>
        <w:ind w:left="720" w:hanging="720"/>
        <w:rPr>
          <w:rFonts w:ascii="Cambria" w:hAnsi="Cambria"/>
          <w:noProof/>
        </w:rPr>
      </w:pPr>
      <w:bookmarkStart w:id="34" w:name="_ENREF_7"/>
      <w:r w:rsidRPr="0035119B">
        <w:rPr>
          <w:rFonts w:ascii="Cambria" w:hAnsi="Cambria"/>
          <w:noProof/>
        </w:rPr>
        <w:t xml:space="preserve">Campbell P. (2008). Escape from the impact factor. </w:t>
      </w:r>
      <w:r w:rsidRPr="0035119B">
        <w:rPr>
          <w:rFonts w:ascii="Cambria" w:hAnsi="Cambria"/>
          <w:i/>
          <w:noProof/>
        </w:rPr>
        <w:t>Ethics in Science and Environmental Politics(ESEP)</w:t>
      </w:r>
      <w:r w:rsidRPr="0035119B">
        <w:rPr>
          <w:rFonts w:ascii="Cambria" w:hAnsi="Cambria"/>
          <w:noProof/>
        </w:rPr>
        <w:t>, 8, 5-7.</w:t>
      </w:r>
      <w:bookmarkEnd w:id="34"/>
    </w:p>
    <w:p w14:paraId="25539105" w14:textId="77777777" w:rsidR="0035119B" w:rsidRPr="0035119B" w:rsidRDefault="0035119B" w:rsidP="0035119B">
      <w:pPr>
        <w:ind w:left="720" w:hanging="720"/>
        <w:rPr>
          <w:rFonts w:ascii="Cambria" w:hAnsi="Cambria"/>
          <w:noProof/>
        </w:rPr>
      </w:pPr>
      <w:bookmarkStart w:id="35" w:name="_ENREF_8"/>
      <w:r w:rsidRPr="0035119B">
        <w:rPr>
          <w:rFonts w:ascii="Cambria" w:hAnsi="Cambria"/>
          <w:noProof/>
        </w:rPr>
        <w:lastRenderedPageBreak/>
        <w:t xml:space="preserve">Colledge L., de Moya Anegón F., Guerrero-Bote V., López Illescas C., El Aisati M.h. &amp; Moed H. (2010). SJR and SNIP: two new journal metrics in Elsevier's Scopus. </w:t>
      </w:r>
      <w:r w:rsidRPr="0035119B">
        <w:rPr>
          <w:rFonts w:ascii="Cambria" w:hAnsi="Cambria"/>
          <w:i/>
          <w:noProof/>
        </w:rPr>
        <w:t>Serials: The Journal for the Serials Community</w:t>
      </w:r>
      <w:r w:rsidRPr="0035119B">
        <w:rPr>
          <w:rFonts w:ascii="Cambria" w:hAnsi="Cambria"/>
          <w:noProof/>
        </w:rPr>
        <w:t>, 23, 215-221.</w:t>
      </w:r>
      <w:bookmarkEnd w:id="35"/>
    </w:p>
    <w:p w14:paraId="55084DBB" w14:textId="77777777" w:rsidR="0035119B" w:rsidRPr="0035119B" w:rsidRDefault="0035119B" w:rsidP="0035119B">
      <w:pPr>
        <w:ind w:left="720" w:hanging="720"/>
        <w:rPr>
          <w:rFonts w:ascii="Cambria" w:hAnsi="Cambria"/>
          <w:noProof/>
        </w:rPr>
      </w:pPr>
      <w:bookmarkStart w:id="36" w:name="_ENREF_9"/>
      <w:r w:rsidRPr="0035119B">
        <w:rPr>
          <w:rFonts w:ascii="Cambria" w:hAnsi="Cambria"/>
          <w:noProof/>
        </w:rPr>
        <w:t xml:space="preserve">Colquhoun D. (2003). Challenging the tyranny of impact factors. </w:t>
      </w:r>
      <w:r w:rsidRPr="0035119B">
        <w:rPr>
          <w:rFonts w:ascii="Cambria" w:hAnsi="Cambria"/>
          <w:i/>
          <w:noProof/>
        </w:rPr>
        <w:t>Nature</w:t>
      </w:r>
      <w:r w:rsidRPr="0035119B">
        <w:rPr>
          <w:rFonts w:ascii="Cambria" w:hAnsi="Cambria"/>
          <w:noProof/>
        </w:rPr>
        <w:t>, 423.</w:t>
      </w:r>
      <w:bookmarkEnd w:id="36"/>
    </w:p>
    <w:p w14:paraId="62528BE6" w14:textId="77777777" w:rsidR="0035119B" w:rsidRPr="0035119B" w:rsidRDefault="0035119B" w:rsidP="0035119B">
      <w:pPr>
        <w:ind w:left="720" w:hanging="720"/>
        <w:rPr>
          <w:rFonts w:ascii="Cambria" w:hAnsi="Cambria"/>
          <w:noProof/>
        </w:rPr>
      </w:pPr>
      <w:bookmarkStart w:id="37" w:name="_ENREF_10"/>
      <w:r w:rsidRPr="0035119B">
        <w:rPr>
          <w:rFonts w:ascii="Cambria" w:hAnsi="Cambria"/>
          <w:noProof/>
        </w:rPr>
        <w:t xml:space="preserve">Davis P.M. (2008). Eigenfactor: Does the principle of repeated improvement result in better estimates than raw citation counts? </w:t>
      </w:r>
      <w:r w:rsidRPr="0035119B">
        <w:rPr>
          <w:rFonts w:ascii="Cambria" w:hAnsi="Cambria"/>
          <w:i/>
          <w:noProof/>
        </w:rPr>
        <w:t>Journal of the American Society for Information Science and Technology</w:t>
      </w:r>
      <w:r w:rsidRPr="0035119B">
        <w:rPr>
          <w:rFonts w:ascii="Cambria" w:hAnsi="Cambria"/>
          <w:noProof/>
        </w:rPr>
        <w:t>, 59, 2186-2188.</w:t>
      </w:r>
      <w:bookmarkEnd w:id="37"/>
    </w:p>
    <w:p w14:paraId="42D60B05" w14:textId="77777777" w:rsidR="0035119B" w:rsidRPr="0035119B" w:rsidRDefault="0035119B" w:rsidP="0035119B">
      <w:pPr>
        <w:ind w:left="720" w:hanging="720"/>
        <w:rPr>
          <w:rFonts w:ascii="Cambria" w:hAnsi="Cambria"/>
          <w:noProof/>
        </w:rPr>
      </w:pPr>
      <w:bookmarkStart w:id="38" w:name="_ENREF_11"/>
      <w:r w:rsidRPr="0035119B">
        <w:rPr>
          <w:rFonts w:ascii="Cambria" w:hAnsi="Cambria"/>
          <w:noProof/>
        </w:rPr>
        <w:t xml:space="preserve">Egghe L. (2006). Theory and practise of the g-index. </w:t>
      </w:r>
      <w:r w:rsidRPr="0035119B">
        <w:rPr>
          <w:rFonts w:ascii="Cambria" w:hAnsi="Cambria"/>
          <w:i/>
          <w:noProof/>
        </w:rPr>
        <w:t>Scientometrics</w:t>
      </w:r>
      <w:r w:rsidRPr="0035119B">
        <w:rPr>
          <w:rFonts w:ascii="Cambria" w:hAnsi="Cambria"/>
          <w:noProof/>
        </w:rPr>
        <w:t>, 69, 131-152.</w:t>
      </w:r>
      <w:bookmarkEnd w:id="38"/>
    </w:p>
    <w:p w14:paraId="2B055F2B" w14:textId="77777777" w:rsidR="0035119B" w:rsidRPr="0035119B" w:rsidRDefault="0035119B" w:rsidP="0035119B">
      <w:pPr>
        <w:ind w:left="720" w:hanging="720"/>
        <w:rPr>
          <w:rFonts w:ascii="Cambria" w:hAnsi="Cambria"/>
          <w:noProof/>
        </w:rPr>
      </w:pPr>
      <w:bookmarkStart w:id="39" w:name="_ENREF_12"/>
      <w:r w:rsidRPr="0035119B">
        <w:rPr>
          <w:rFonts w:ascii="Cambria" w:hAnsi="Cambria"/>
          <w:noProof/>
        </w:rPr>
        <w:t xml:space="preserve">Falagas M. &amp; Alexiou V. (2008). The top-ten in journal impact factor manipulation. </w:t>
      </w:r>
      <w:r w:rsidRPr="0035119B">
        <w:rPr>
          <w:rFonts w:ascii="Cambria" w:hAnsi="Cambria"/>
          <w:i/>
          <w:noProof/>
        </w:rPr>
        <w:t>Archivum Immunologiae et Therapiae Experimentalis</w:t>
      </w:r>
      <w:r w:rsidRPr="0035119B">
        <w:rPr>
          <w:rFonts w:ascii="Cambria" w:hAnsi="Cambria"/>
          <w:noProof/>
        </w:rPr>
        <w:t>, 56, 223-226.</w:t>
      </w:r>
      <w:bookmarkEnd w:id="39"/>
    </w:p>
    <w:p w14:paraId="38D6A503" w14:textId="77777777" w:rsidR="0035119B" w:rsidRPr="0035119B" w:rsidRDefault="0035119B" w:rsidP="0035119B">
      <w:pPr>
        <w:ind w:left="720" w:hanging="720"/>
        <w:rPr>
          <w:rFonts w:ascii="Cambria" w:hAnsi="Cambria"/>
          <w:noProof/>
        </w:rPr>
      </w:pPr>
      <w:bookmarkStart w:id="40" w:name="_ENREF_13"/>
      <w:r w:rsidRPr="0035119B">
        <w:rPr>
          <w:rFonts w:ascii="Cambria" w:hAnsi="Cambria"/>
          <w:noProof/>
        </w:rPr>
        <w:t xml:space="preserve">Fitzsimmons J.M. &amp; Skevington J.H. (2010). Metrics: don’t dismiss journals with a low impact factor. </w:t>
      </w:r>
      <w:r w:rsidRPr="0035119B">
        <w:rPr>
          <w:rFonts w:ascii="Cambria" w:hAnsi="Cambria"/>
          <w:i/>
          <w:noProof/>
        </w:rPr>
        <w:t>Nature</w:t>
      </w:r>
      <w:r w:rsidRPr="0035119B">
        <w:rPr>
          <w:rFonts w:ascii="Cambria" w:hAnsi="Cambria"/>
          <w:noProof/>
        </w:rPr>
        <w:t>, 466, 179.</w:t>
      </w:r>
      <w:bookmarkEnd w:id="40"/>
    </w:p>
    <w:p w14:paraId="1AFC0CC4" w14:textId="77777777" w:rsidR="0035119B" w:rsidRPr="0035119B" w:rsidRDefault="0035119B" w:rsidP="0035119B">
      <w:pPr>
        <w:ind w:left="720" w:hanging="720"/>
        <w:rPr>
          <w:rFonts w:ascii="Cambria" w:hAnsi="Cambria"/>
          <w:noProof/>
        </w:rPr>
      </w:pPr>
      <w:bookmarkStart w:id="41" w:name="_ENREF_14"/>
      <w:r w:rsidRPr="0035119B">
        <w:rPr>
          <w:rFonts w:ascii="Cambria" w:hAnsi="Cambria"/>
          <w:noProof/>
        </w:rPr>
        <w:t xml:space="preserve">Fogg P. (2007). A new standard for measuring doctoral programs. </w:t>
      </w:r>
      <w:r w:rsidRPr="0035119B">
        <w:rPr>
          <w:rFonts w:ascii="Cambria" w:hAnsi="Cambria"/>
          <w:i/>
          <w:noProof/>
        </w:rPr>
        <w:t>The Chronicle of Higher Education</w:t>
      </w:r>
      <w:r w:rsidRPr="0035119B">
        <w:rPr>
          <w:rFonts w:ascii="Cambria" w:hAnsi="Cambria"/>
          <w:noProof/>
        </w:rPr>
        <w:t>, 53, A8.</w:t>
      </w:r>
      <w:bookmarkEnd w:id="41"/>
    </w:p>
    <w:p w14:paraId="53B4FD3B" w14:textId="77777777" w:rsidR="0035119B" w:rsidRPr="0035119B" w:rsidRDefault="0035119B" w:rsidP="0035119B">
      <w:pPr>
        <w:ind w:left="720" w:hanging="720"/>
        <w:rPr>
          <w:rFonts w:ascii="Cambria" w:hAnsi="Cambria"/>
          <w:noProof/>
        </w:rPr>
      </w:pPr>
      <w:bookmarkStart w:id="42" w:name="_ENREF_15"/>
      <w:r w:rsidRPr="0035119B">
        <w:rPr>
          <w:rFonts w:ascii="Cambria" w:hAnsi="Cambria"/>
          <w:noProof/>
        </w:rPr>
        <w:t xml:space="preserve">Garfield E. (1955). Citation indexes for science: a new dimension in documentation through association of ideas. </w:t>
      </w:r>
      <w:r w:rsidRPr="0035119B">
        <w:rPr>
          <w:rFonts w:ascii="Cambria" w:hAnsi="Cambria"/>
          <w:i/>
          <w:noProof/>
        </w:rPr>
        <w:t>Science</w:t>
      </w:r>
      <w:r w:rsidRPr="0035119B">
        <w:rPr>
          <w:rFonts w:ascii="Cambria" w:hAnsi="Cambria"/>
          <w:noProof/>
        </w:rPr>
        <w:t>, 122, 108-111.</w:t>
      </w:r>
      <w:bookmarkEnd w:id="42"/>
    </w:p>
    <w:p w14:paraId="47052B60" w14:textId="77777777" w:rsidR="0035119B" w:rsidRPr="0035119B" w:rsidRDefault="0035119B" w:rsidP="0035119B">
      <w:pPr>
        <w:ind w:left="720" w:hanging="720"/>
        <w:rPr>
          <w:rFonts w:ascii="Cambria" w:hAnsi="Cambria"/>
          <w:noProof/>
        </w:rPr>
      </w:pPr>
      <w:bookmarkStart w:id="43" w:name="_ENREF_16"/>
      <w:r w:rsidRPr="0035119B">
        <w:rPr>
          <w:rFonts w:ascii="Cambria" w:hAnsi="Cambria"/>
          <w:noProof/>
        </w:rPr>
        <w:t xml:space="preserve">Garfield E. (1972). Citation analysis as a tool in journal evaluation. </w:t>
      </w:r>
      <w:r w:rsidRPr="0035119B">
        <w:rPr>
          <w:rFonts w:ascii="Cambria" w:hAnsi="Cambria"/>
          <w:i/>
          <w:noProof/>
        </w:rPr>
        <w:t>Science</w:t>
      </w:r>
      <w:r w:rsidRPr="0035119B">
        <w:rPr>
          <w:rFonts w:ascii="Cambria" w:hAnsi="Cambria"/>
          <w:noProof/>
        </w:rPr>
        <w:t>, 178, 471-479.</w:t>
      </w:r>
      <w:bookmarkEnd w:id="43"/>
    </w:p>
    <w:p w14:paraId="0B04C1D7" w14:textId="77777777" w:rsidR="0035119B" w:rsidRPr="0035119B" w:rsidRDefault="0035119B" w:rsidP="0035119B">
      <w:pPr>
        <w:ind w:left="720" w:hanging="720"/>
        <w:rPr>
          <w:rFonts w:ascii="Cambria" w:hAnsi="Cambria"/>
          <w:noProof/>
        </w:rPr>
      </w:pPr>
      <w:bookmarkStart w:id="44" w:name="_ENREF_17"/>
      <w:r w:rsidRPr="0035119B">
        <w:rPr>
          <w:rFonts w:ascii="Cambria" w:hAnsi="Cambria"/>
          <w:noProof/>
        </w:rPr>
        <w:t xml:space="preserve">Garfield E. (2006). The history and meaning of the Journal Impact Factor. </w:t>
      </w:r>
      <w:r w:rsidRPr="0035119B">
        <w:rPr>
          <w:rFonts w:ascii="Cambria" w:hAnsi="Cambria"/>
          <w:i/>
          <w:noProof/>
        </w:rPr>
        <w:t>Journal of the American Medical Association</w:t>
      </w:r>
      <w:r w:rsidRPr="0035119B">
        <w:rPr>
          <w:rFonts w:ascii="Cambria" w:hAnsi="Cambria"/>
          <w:noProof/>
        </w:rPr>
        <w:t>, 295, 90-93.</w:t>
      </w:r>
      <w:bookmarkEnd w:id="44"/>
    </w:p>
    <w:p w14:paraId="4FE21308" w14:textId="77777777" w:rsidR="0035119B" w:rsidRPr="0035119B" w:rsidRDefault="0035119B" w:rsidP="0035119B">
      <w:pPr>
        <w:ind w:left="720" w:hanging="720"/>
        <w:rPr>
          <w:rFonts w:ascii="Cambria" w:hAnsi="Cambria"/>
          <w:noProof/>
        </w:rPr>
      </w:pPr>
      <w:bookmarkStart w:id="45" w:name="_ENREF_18"/>
      <w:r w:rsidRPr="0035119B">
        <w:rPr>
          <w:rFonts w:ascii="Cambria" w:hAnsi="Cambria"/>
          <w:noProof/>
        </w:rPr>
        <w:t xml:space="preserve">Guerrero-Bote V.P. &amp; Moya-Anegón F. (2012). A further step forward in measuring journals’ scientific prestige: The SJR2 indicator. </w:t>
      </w:r>
      <w:r w:rsidRPr="0035119B">
        <w:rPr>
          <w:rFonts w:ascii="Cambria" w:hAnsi="Cambria"/>
          <w:i/>
          <w:noProof/>
        </w:rPr>
        <w:t>Journal of Informetrics</w:t>
      </w:r>
      <w:r w:rsidRPr="0035119B">
        <w:rPr>
          <w:rFonts w:ascii="Cambria" w:hAnsi="Cambria"/>
          <w:noProof/>
        </w:rPr>
        <w:t>, 6, 674-688.</w:t>
      </w:r>
      <w:bookmarkEnd w:id="45"/>
    </w:p>
    <w:p w14:paraId="531A68B9" w14:textId="1FB9AFCD" w:rsidR="0035119B" w:rsidRPr="0035119B" w:rsidRDefault="0035119B" w:rsidP="0035119B">
      <w:pPr>
        <w:ind w:left="720" w:hanging="720"/>
        <w:rPr>
          <w:rFonts w:ascii="Cambria" w:hAnsi="Cambria"/>
          <w:noProof/>
        </w:rPr>
      </w:pPr>
      <w:bookmarkStart w:id="46" w:name="_ENREF_19"/>
      <w:r w:rsidRPr="0035119B">
        <w:rPr>
          <w:rFonts w:ascii="Cambria" w:hAnsi="Cambria"/>
          <w:noProof/>
        </w:rPr>
        <w:t xml:space="preserve">Harzing A.-W. (2007). Publish or Perish, available from </w:t>
      </w:r>
      <w:hyperlink r:id="rId12" w:history="1">
        <w:r w:rsidRPr="0035119B">
          <w:rPr>
            <w:rStyle w:val="Hyperlink"/>
            <w:noProof/>
          </w:rPr>
          <w:t>http://www.harzing.com/pop.htm</w:t>
        </w:r>
      </w:hyperlink>
      <w:r w:rsidRPr="0035119B">
        <w:rPr>
          <w:rFonts w:ascii="Cambria" w:hAnsi="Cambria"/>
          <w:noProof/>
        </w:rPr>
        <w:t xml:space="preserve"> In.</w:t>
      </w:r>
      <w:bookmarkEnd w:id="46"/>
    </w:p>
    <w:p w14:paraId="57C24EC5" w14:textId="77777777" w:rsidR="0035119B" w:rsidRPr="0035119B" w:rsidRDefault="0035119B" w:rsidP="0035119B">
      <w:pPr>
        <w:ind w:left="720" w:hanging="720"/>
        <w:rPr>
          <w:rFonts w:ascii="Cambria" w:hAnsi="Cambria"/>
          <w:noProof/>
        </w:rPr>
      </w:pPr>
      <w:bookmarkStart w:id="47" w:name="_ENREF_20"/>
      <w:r w:rsidRPr="0035119B">
        <w:rPr>
          <w:rFonts w:ascii="Cambria" w:hAnsi="Cambria"/>
          <w:noProof/>
        </w:rPr>
        <w:t xml:space="preserve">Harzing A.-W. &amp; van der Wal R. (2007). A Google Scholar H-Index for journals: A better metric to measure journal impact in economics &amp; business. </w:t>
      </w:r>
      <w:r w:rsidRPr="0035119B">
        <w:rPr>
          <w:rFonts w:ascii="Cambria" w:hAnsi="Cambria"/>
          <w:i/>
          <w:noProof/>
        </w:rPr>
        <w:t>Proceedings of the Academy of Management Annual Meeting</w:t>
      </w:r>
      <w:r w:rsidRPr="0035119B">
        <w:rPr>
          <w:rFonts w:ascii="Cambria" w:hAnsi="Cambria"/>
          <w:noProof/>
        </w:rPr>
        <w:t>.</w:t>
      </w:r>
      <w:bookmarkEnd w:id="47"/>
    </w:p>
    <w:p w14:paraId="39F553D7" w14:textId="77777777" w:rsidR="0035119B" w:rsidRPr="0035119B" w:rsidRDefault="0035119B" w:rsidP="0035119B">
      <w:pPr>
        <w:ind w:left="720" w:hanging="720"/>
        <w:rPr>
          <w:rFonts w:ascii="Cambria" w:hAnsi="Cambria"/>
          <w:noProof/>
        </w:rPr>
      </w:pPr>
      <w:bookmarkStart w:id="48" w:name="_ENREF_21"/>
      <w:r w:rsidRPr="0035119B">
        <w:rPr>
          <w:rFonts w:ascii="Cambria" w:hAnsi="Cambria"/>
          <w:noProof/>
        </w:rPr>
        <w:t xml:space="preserve">Harzing A.-W. &amp; van der Wal R. (2009). A Google Scholar h-index for journals: An alternative metric to measure journal impact in economics and business. </w:t>
      </w:r>
      <w:r w:rsidRPr="0035119B">
        <w:rPr>
          <w:rFonts w:ascii="Cambria" w:hAnsi="Cambria"/>
          <w:i/>
          <w:noProof/>
        </w:rPr>
        <w:t>Journal of the American Society for Information Science and Technology</w:t>
      </w:r>
      <w:r w:rsidRPr="0035119B">
        <w:rPr>
          <w:rFonts w:ascii="Cambria" w:hAnsi="Cambria"/>
          <w:noProof/>
        </w:rPr>
        <w:t>, 60, 41-46.</w:t>
      </w:r>
      <w:bookmarkEnd w:id="48"/>
    </w:p>
    <w:p w14:paraId="5B546965" w14:textId="77777777" w:rsidR="0035119B" w:rsidRPr="0035119B" w:rsidRDefault="0035119B" w:rsidP="0035119B">
      <w:pPr>
        <w:ind w:left="720" w:hanging="720"/>
        <w:rPr>
          <w:rFonts w:ascii="Cambria" w:hAnsi="Cambria"/>
          <w:noProof/>
        </w:rPr>
      </w:pPr>
      <w:bookmarkStart w:id="49" w:name="_ENREF_22"/>
      <w:r w:rsidRPr="0035119B">
        <w:rPr>
          <w:rFonts w:ascii="Cambria" w:hAnsi="Cambria"/>
          <w:noProof/>
        </w:rPr>
        <w:t xml:space="preserve">Hirsch J.E. (2005). An index to quantify an individual's scientific research output. </w:t>
      </w:r>
      <w:r w:rsidRPr="0035119B">
        <w:rPr>
          <w:rFonts w:ascii="Cambria" w:hAnsi="Cambria"/>
          <w:i/>
          <w:noProof/>
        </w:rPr>
        <w:t>Proceedings of the National Academy of Science</w:t>
      </w:r>
      <w:r w:rsidRPr="0035119B">
        <w:rPr>
          <w:rFonts w:ascii="Cambria" w:hAnsi="Cambria"/>
          <w:noProof/>
        </w:rPr>
        <w:t>, 102, 16569.</w:t>
      </w:r>
      <w:bookmarkEnd w:id="49"/>
    </w:p>
    <w:p w14:paraId="7C36D0C7" w14:textId="77777777" w:rsidR="0035119B" w:rsidRPr="0035119B" w:rsidRDefault="0035119B" w:rsidP="0035119B">
      <w:pPr>
        <w:ind w:left="720" w:hanging="720"/>
        <w:rPr>
          <w:rFonts w:ascii="Cambria" w:hAnsi="Cambria"/>
          <w:noProof/>
        </w:rPr>
      </w:pPr>
      <w:bookmarkStart w:id="50" w:name="_ENREF_23"/>
      <w:r w:rsidRPr="0035119B">
        <w:rPr>
          <w:rFonts w:ascii="Cambria" w:hAnsi="Cambria"/>
          <w:noProof/>
        </w:rPr>
        <w:t xml:space="preserve">Hoppeler H. (2013). The San Francisco declaration on research assessment. </w:t>
      </w:r>
      <w:r w:rsidRPr="0035119B">
        <w:rPr>
          <w:rFonts w:ascii="Cambria" w:hAnsi="Cambria"/>
          <w:i/>
          <w:noProof/>
        </w:rPr>
        <w:t>The Journal of experimental biology</w:t>
      </w:r>
      <w:r w:rsidRPr="0035119B">
        <w:rPr>
          <w:rFonts w:ascii="Cambria" w:hAnsi="Cambria"/>
          <w:noProof/>
        </w:rPr>
        <w:t>, 216, 2163-2164.</w:t>
      </w:r>
      <w:bookmarkEnd w:id="50"/>
    </w:p>
    <w:p w14:paraId="4617DDE6" w14:textId="77777777" w:rsidR="0035119B" w:rsidRPr="0035119B" w:rsidRDefault="0035119B" w:rsidP="0035119B">
      <w:pPr>
        <w:ind w:left="720" w:hanging="720"/>
        <w:rPr>
          <w:rFonts w:ascii="Cambria" w:hAnsi="Cambria"/>
          <w:noProof/>
        </w:rPr>
      </w:pPr>
      <w:bookmarkStart w:id="51" w:name="_ENREF_24"/>
      <w:r w:rsidRPr="0035119B">
        <w:rPr>
          <w:rFonts w:ascii="Cambria" w:hAnsi="Cambria"/>
          <w:noProof/>
        </w:rPr>
        <w:t xml:space="preserve">Jin B. (2007). The AR-index: complementing the h-index. </w:t>
      </w:r>
      <w:r w:rsidRPr="0035119B">
        <w:rPr>
          <w:rFonts w:ascii="Cambria" w:hAnsi="Cambria"/>
          <w:i/>
          <w:noProof/>
        </w:rPr>
        <w:t>ISSI newsletter</w:t>
      </w:r>
      <w:r w:rsidRPr="0035119B">
        <w:rPr>
          <w:rFonts w:ascii="Cambria" w:hAnsi="Cambria"/>
          <w:noProof/>
        </w:rPr>
        <w:t>, 3, 6.</w:t>
      </w:r>
      <w:bookmarkEnd w:id="51"/>
    </w:p>
    <w:p w14:paraId="08A2C41D" w14:textId="77777777" w:rsidR="0035119B" w:rsidRPr="0035119B" w:rsidRDefault="0035119B" w:rsidP="0035119B">
      <w:pPr>
        <w:ind w:left="720" w:hanging="720"/>
        <w:rPr>
          <w:rFonts w:ascii="Cambria" w:hAnsi="Cambria"/>
          <w:noProof/>
        </w:rPr>
      </w:pPr>
      <w:bookmarkStart w:id="52" w:name="_ENREF_25"/>
      <w:r w:rsidRPr="0035119B">
        <w:rPr>
          <w:rFonts w:ascii="Cambria" w:hAnsi="Cambria"/>
          <w:noProof/>
        </w:rPr>
        <w:t xml:space="preserve">Jin B., Liang L., Rousseau R. &amp; Egghe L. (2007). The R- and AR-indices: Complementing the h-index. </w:t>
      </w:r>
      <w:r w:rsidRPr="0035119B">
        <w:rPr>
          <w:rFonts w:ascii="Cambria" w:hAnsi="Cambria"/>
          <w:i/>
          <w:noProof/>
        </w:rPr>
        <w:t>Chin. Sci. Bull.</w:t>
      </w:r>
      <w:r w:rsidRPr="0035119B">
        <w:rPr>
          <w:rFonts w:ascii="Cambria" w:hAnsi="Cambria"/>
          <w:noProof/>
        </w:rPr>
        <w:t>, 52, 855-863.</w:t>
      </w:r>
      <w:bookmarkEnd w:id="52"/>
    </w:p>
    <w:p w14:paraId="5EB77F49" w14:textId="77777777" w:rsidR="0035119B" w:rsidRPr="0035119B" w:rsidRDefault="0035119B" w:rsidP="0035119B">
      <w:pPr>
        <w:ind w:left="720" w:hanging="720"/>
        <w:rPr>
          <w:rFonts w:ascii="Cambria" w:hAnsi="Cambria"/>
          <w:noProof/>
        </w:rPr>
      </w:pPr>
      <w:bookmarkStart w:id="53" w:name="_ENREF_26"/>
      <w:r w:rsidRPr="0035119B">
        <w:rPr>
          <w:rFonts w:ascii="Cambria" w:hAnsi="Cambria"/>
          <w:noProof/>
        </w:rPr>
        <w:t xml:space="preserve">McGarty C. (2000). The citation impact factor in social psychology: A bad statistic that encourages bad science? </w:t>
      </w:r>
      <w:r w:rsidRPr="0035119B">
        <w:rPr>
          <w:rFonts w:ascii="Cambria" w:hAnsi="Cambria"/>
          <w:i/>
          <w:noProof/>
        </w:rPr>
        <w:t>Current Research in Social Psychology</w:t>
      </w:r>
      <w:r w:rsidRPr="0035119B">
        <w:rPr>
          <w:rFonts w:ascii="Cambria" w:hAnsi="Cambria"/>
          <w:noProof/>
        </w:rPr>
        <w:t>, 5, 1-16.</w:t>
      </w:r>
      <w:bookmarkEnd w:id="53"/>
    </w:p>
    <w:p w14:paraId="2AD4A661" w14:textId="77777777" w:rsidR="0035119B" w:rsidRPr="0035119B" w:rsidRDefault="0035119B" w:rsidP="0035119B">
      <w:pPr>
        <w:ind w:left="720" w:hanging="720"/>
        <w:rPr>
          <w:rFonts w:ascii="Cambria" w:hAnsi="Cambria"/>
          <w:noProof/>
        </w:rPr>
      </w:pPr>
      <w:bookmarkStart w:id="54" w:name="_ENREF_27"/>
      <w:r w:rsidRPr="0035119B">
        <w:rPr>
          <w:rFonts w:ascii="Cambria" w:hAnsi="Cambria"/>
          <w:noProof/>
        </w:rPr>
        <w:t xml:space="preserve">Moed H.F., Colledge L., Reedijk J., Moya-Anegón F., Guerrero-Bote V., Plume A. &amp; Amin M. (2012). Citation-based metrics are appropriate tools in journal assessment provided that they are accurate and used in an informed way. </w:t>
      </w:r>
      <w:r w:rsidRPr="0035119B">
        <w:rPr>
          <w:rFonts w:ascii="Cambria" w:hAnsi="Cambria"/>
          <w:i/>
          <w:noProof/>
        </w:rPr>
        <w:t>Scientometrics</w:t>
      </w:r>
      <w:r w:rsidRPr="0035119B">
        <w:rPr>
          <w:rFonts w:ascii="Cambria" w:hAnsi="Cambria"/>
          <w:noProof/>
        </w:rPr>
        <w:t>, 92, 367-376.</w:t>
      </w:r>
      <w:bookmarkEnd w:id="54"/>
    </w:p>
    <w:p w14:paraId="7BBAFAA5" w14:textId="77777777" w:rsidR="0035119B" w:rsidRPr="0035119B" w:rsidRDefault="0035119B" w:rsidP="0035119B">
      <w:pPr>
        <w:ind w:left="720" w:hanging="720"/>
        <w:rPr>
          <w:rFonts w:ascii="Cambria" w:hAnsi="Cambria"/>
          <w:noProof/>
        </w:rPr>
      </w:pPr>
      <w:bookmarkStart w:id="55" w:name="_ENREF_28"/>
      <w:r w:rsidRPr="0035119B">
        <w:rPr>
          <w:rFonts w:ascii="Cambria" w:hAnsi="Cambria"/>
          <w:noProof/>
        </w:rPr>
        <w:t xml:space="preserve">Neff B.D. &amp; Olden J.D. (2010). Not So Fast: Inflation in Impact Factors Contributes to Apparent Improvements in Journal Quality. </w:t>
      </w:r>
      <w:r w:rsidRPr="0035119B">
        <w:rPr>
          <w:rFonts w:ascii="Cambria" w:hAnsi="Cambria"/>
          <w:i/>
          <w:noProof/>
        </w:rPr>
        <w:t>Bioscience</w:t>
      </w:r>
      <w:r w:rsidRPr="0035119B">
        <w:rPr>
          <w:rFonts w:ascii="Cambria" w:hAnsi="Cambria"/>
          <w:noProof/>
        </w:rPr>
        <w:t>, 60, 455-459.</w:t>
      </w:r>
      <w:bookmarkEnd w:id="55"/>
    </w:p>
    <w:p w14:paraId="785B07FA" w14:textId="77777777" w:rsidR="0035119B" w:rsidRPr="0035119B" w:rsidRDefault="0035119B" w:rsidP="0035119B">
      <w:pPr>
        <w:ind w:left="720" w:hanging="720"/>
        <w:rPr>
          <w:rFonts w:ascii="Cambria" w:hAnsi="Cambria"/>
          <w:noProof/>
        </w:rPr>
      </w:pPr>
      <w:bookmarkStart w:id="56" w:name="_ENREF_29"/>
      <w:r w:rsidRPr="0035119B">
        <w:rPr>
          <w:rFonts w:ascii="Cambria" w:hAnsi="Cambria"/>
          <w:noProof/>
        </w:rPr>
        <w:t xml:space="preserve">Pendlebury D.A. (2009). The use and misuse of journal metrics and other citation indicators. </w:t>
      </w:r>
      <w:r w:rsidRPr="0035119B">
        <w:rPr>
          <w:rFonts w:ascii="Cambria" w:hAnsi="Cambria"/>
          <w:i/>
          <w:noProof/>
        </w:rPr>
        <w:t>Archivum Immunologiae et Therapiae Experimentalis</w:t>
      </w:r>
      <w:r w:rsidRPr="0035119B">
        <w:rPr>
          <w:rFonts w:ascii="Cambria" w:hAnsi="Cambria"/>
          <w:noProof/>
        </w:rPr>
        <w:t>, 57, 1-11.</w:t>
      </w:r>
      <w:bookmarkEnd w:id="56"/>
    </w:p>
    <w:p w14:paraId="459AA25B" w14:textId="77777777" w:rsidR="0035119B" w:rsidRPr="0035119B" w:rsidRDefault="0035119B" w:rsidP="0035119B">
      <w:pPr>
        <w:ind w:left="720" w:hanging="720"/>
        <w:rPr>
          <w:rFonts w:ascii="Cambria" w:hAnsi="Cambria"/>
          <w:noProof/>
        </w:rPr>
      </w:pPr>
      <w:bookmarkStart w:id="57" w:name="_ENREF_30"/>
      <w:r w:rsidRPr="0035119B">
        <w:rPr>
          <w:rFonts w:ascii="Cambria" w:hAnsi="Cambria"/>
          <w:noProof/>
        </w:rPr>
        <w:lastRenderedPageBreak/>
        <w:t xml:space="preserve">Seglen P.O. (1997). Why the impact factor of journals should not be used for evaluating research. </w:t>
      </w:r>
      <w:r w:rsidRPr="0035119B">
        <w:rPr>
          <w:rFonts w:ascii="Cambria" w:hAnsi="Cambria"/>
          <w:i/>
          <w:noProof/>
        </w:rPr>
        <w:t>BMJ: British Medical Journal</w:t>
      </w:r>
      <w:r w:rsidRPr="0035119B">
        <w:rPr>
          <w:rFonts w:ascii="Cambria" w:hAnsi="Cambria"/>
          <w:noProof/>
        </w:rPr>
        <w:t>, 314, 498.</w:t>
      </w:r>
      <w:bookmarkEnd w:id="57"/>
    </w:p>
    <w:p w14:paraId="12BD6A43" w14:textId="77777777" w:rsidR="0035119B" w:rsidRPr="0035119B" w:rsidRDefault="0035119B" w:rsidP="0035119B">
      <w:pPr>
        <w:ind w:left="720" w:hanging="720"/>
        <w:rPr>
          <w:rFonts w:ascii="Cambria" w:hAnsi="Cambria"/>
          <w:noProof/>
        </w:rPr>
      </w:pPr>
      <w:bookmarkStart w:id="58" w:name="_ENREF_31"/>
      <w:r w:rsidRPr="0035119B">
        <w:rPr>
          <w:rFonts w:ascii="Cambria" w:hAnsi="Cambria"/>
          <w:noProof/>
        </w:rPr>
        <w:t xml:space="preserve">Sidiropoulos A., Katsaros D. &amp; Manolopoulos Y. (2007). Generalized Hirsch h-index for disclosing latent facts in citation networks. </w:t>
      </w:r>
      <w:r w:rsidRPr="0035119B">
        <w:rPr>
          <w:rFonts w:ascii="Cambria" w:hAnsi="Cambria"/>
          <w:i/>
          <w:noProof/>
        </w:rPr>
        <w:t>Scientometrics</w:t>
      </w:r>
      <w:r w:rsidRPr="0035119B">
        <w:rPr>
          <w:rFonts w:ascii="Cambria" w:hAnsi="Cambria"/>
          <w:noProof/>
        </w:rPr>
        <w:t>, 72, 253-280.</w:t>
      </w:r>
      <w:bookmarkEnd w:id="58"/>
    </w:p>
    <w:p w14:paraId="70D13D20" w14:textId="77777777" w:rsidR="0035119B" w:rsidRPr="0035119B" w:rsidRDefault="0035119B" w:rsidP="0035119B">
      <w:pPr>
        <w:ind w:left="720" w:hanging="720"/>
        <w:rPr>
          <w:rFonts w:ascii="Cambria" w:hAnsi="Cambria"/>
          <w:noProof/>
        </w:rPr>
      </w:pPr>
      <w:bookmarkStart w:id="59" w:name="_ENREF_32"/>
      <w:r w:rsidRPr="0035119B">
        <w:rPr>
          <w:rFonts w:ascii="Cambria" w:hAnsi="Cambria"/>
          <w:noProof/>
        </w:rPr>
        <w:t xml:space="preserve">Smith R. (2008). Beware the tyranny of impact factors. </w:t>
      </w:r>
      <w:r w:rsidRPr="0035119B">
        <w:rPr>
          <w:rFonts w:ascii="Cambria" w:hAnsi="Cambria"/>
          <w:i/>
          <w:noProof/>
        </w:rPr>
        <w:t>Journal of Bone and Joint Surgery - British Volume</w:t>
      </w:r>
      <w:r w:rsidRPr="0035119B">
        <w:rPr>
          <w:rFonts w:ascii="Cambria" w:hAnsi="Cambria"/>
          <w:noProof/>
        </w:rPr>
        <w:t>, 90, 125-126.</w:t>
      </w:r>
      <w:bookmarkEnd w:id="59"/>
    </w:p>
    <w:p w14:paraId="223A6741" w14:textId="77777777" w:rsidR="0035119B" w:rsidRPr="0035119B" w:rsidRDefault="0035119B" w:rsidP="0035119B">
      <w:pPr>
        <w:ind w:left="720" w:hanging="720"/>
        <w:rPr>
          <w:rFonts w:ascii="Cambria" w:hAnsi="Cambria"/>
          <w:noProof/>
        </w:rPr>
      </w:pPr>
      <w:bookmarkStart w:id="60" w:name="_ENREF_33"/>
      <w:r w:rsidRPr="0035119B">
        <w:rPr>
          <w:rFonts w:ascii="Cambria" w:hAnsi="Cambria"/>
          <w:noProof/>
        </w:rPr>
        <w:t xml:space="preserve">Waltman L., van Eck N.J., van Leeuwen T.N. &amp; Visser M.S. (2013). Some modifications to the SNIP journal impact indicator. </w:t>
      </w:r>
      <w:r w:rsidRPr="0035119B">
        <w:rPr>
          <w:rFonts w:ascii="Cambria" w:hAnsi="Cambria"/>
          <w:i/>
          <w:noProof/>
        </w:rPr>
        <w:t>Journal of Informetrics</w:t>
      </w:r>
      <w:r w:rsidRPr="0035119B">
        <w:rPr>
          <w:rFonts w:ascii="Cambria" w:hAnsi="Cambria"/>
          <w:noProof/>
        </w:rPr>
        <w:t>, 7, 272-285.</w:t>
      </w:r>
      <w:bookmarkEnd w:id="60"/>
    </w:p>
    <w:p w14:paraId="530A650B" w14:textId="0EFEC3BC" w:rsidR="0035119B" w:rsidRPr="0035119B" w:rsidRDefault="0035119B" w:rsidP="0035119B">
      <w:pPr>
        <w:ind w:left="720" w:hanging="720"/>
        <w:rPr>
          <w:rFonts w:ascii="Cambria" w:hAnsi="Cambria"/>
          <w:noProof/>
        </w:rPr>
      </w:pPr>
      <w:bookmarkStart w:id="61" w:name="_ENREF_34"/>
      <w:r w:rsidRPr="0035119B">
        <w:rPr>
          <w:rFonts w:ascii="Cambria" w:hAnsi="Cambria"/>
          <w:noProof/>
        </w:rPr>
        <w:t xml:space="preserve">West J.D. &amp; Bergstrom C.T. (2008). Pseudocode for calculating Eigenfactor Score and Article Influence Score using data from Thomson-Reuters Journal Citations Reports. URL </w:t>
      </w:r>
      <w:bookmarkEnd w:id="61"/>
      <w:r>
        <w:rPr>
          <w:rFonts w:ascii="Cambria" w:hAnsi="Cambria"/>
          <w:noProof/>
        </w:rPr>
        <w:fldChar w:fldCharType="begin"/>
      </w:r>
      <w:r>
        <w:rPr>
          <w:rFonts w:ascii="Cambria" w:hAnsi="Cambria"/>
          <w:noProof/>
        </w:rPr>
        <w:instrText xml:space="preserve"> HYPERLINK "http://octavia.zoology.washington.edu/people/jevin/Documents/JournalPseudocode_EF.pdf" </w:instrText>
      </w:r>
      <w:r>
        <w:rPr>
          <w:rFonts w:ascii="Cambria" w:hAnsi="Cambria"/>
          <w:noProof/>
        </w:rPr>
        <w:fldChar w:fldCharType="separate"/>
      </w:r>
      <w:r w:rsidRPr="0035119B">
        <w:rPr>
          <w:rStyle w:val="Hyperlink"/>
          <w:noProof/>
        </w:rPr>
        <w:t>http://octavia.zoology.washington.edu/people/jevin/Documents/JournalPseudocode_EF.pdf</w:t>
      </w:r>
      <w:r>
        <w:rPr>
          <w:rFonts w:ascii="Cambria" w:hAnsi="Cambria"/>
          <w:noProof/>
        </w:rPr>
        <w:fldChar w:fldCharType="end"/>
      </w:r>
    </w:p>
    <w:p w14:paraId="40601167" w14:textId="77777777" w:rsidR="0035119B" w:rsidRPr="0035119B" w:rsidRDefault="0035119B" w:rsidP="0035119B">
      <w:pPr>
        <w:ind w:left="720" w:hanging="720"/>
        <w:rPr>
          <w:rFonts w:ascii="Cambria" w:hAnsi="Cambria"/>
          <w:noProof/>
        </w:rPr>
      </w:pPr>
      <w:bookmarkStart w:id="62" w:name="_ENREF_35"/>
      <w:r w:rsidRPr="0035119B">
        <w:rPr>
          <w:rFonts w:ascii="Cambria" w:hAnsi="Cambria"/>
          <w:noProof/>
        </w:rPr>
        <w:t xml:space="preserve">West J.D., Bergstrom T.C. &amp; Bergstrom C.T. (2010). The Eigenfactor MetricsTM: A network approach to assessing scholarly journals. </w:t>
      </w:r>
      <w:r w:rsidRPr="0035119B">
        <w:rPr>
          <w:rFonts w:ascii="Cambria" w:hAnsi="Cambria"/>
          <w:i/>
          <w:noProof/>
        </w:rPr>
        <w:t>College &amp; Research Libraries</w:t>
      </w:r>
      <w:r w:rsidRPr="0035119B">
        <w:rPr>
          <w:rFonts w:ascii="Cambria" w:hAnsi="Cambria"/>
          <w:noProof/>
        </w:rPr>
        <w:t>, 71, 236-244.</w:t>
      </w:r>
      <w:bookmarkEnd w:id="62"/>
    </w:p>
    <w:p w14:paraId="4FABE273" w14:textId="77777777" w:rsidR="0035119B" w:rsidRPr="0035119B" w:rsidRDefault="0035119B" w:rsidP="0035119B">
      <w:pPr>
        <w:ind w:left="720" w:hanging="720"/>
        <w:rPr>
          <w:rFonts w:ascii="Cambria" w:hAnsi="Cambria"/>
          <w:noProof/>
        </w:rPr>
      </w:pPr>
      <w:bookmarkStart w:id="63" w:name="_ENREF_36"/>
      <w:r w:rsidRPr="0035119B">
        <w:rPr>
          <w:rFonts w:ascii="Cambria" w:hAnsi="Cambria"/>
          <w:noProof/>
        </w:rPr>
        <w:t xml:space="preserve">Wilcox A.J. (2008). Rise and fall of the Thomson impact factor. </w:t>
      </w:r>
      <w:r w:rsidRPr="0035119B">
        <w:rPr>
          <w:rFonts w:ascii="Cambria" w:hAnsi="Cambria"/>
          <w:i/>
          <w:noProof/>
        </w:rPr>
        <w:t>Epidemiology</w:t>
      </w:r>
      <w:r w:rsidRPr="0035119B">
        <w:rPr>
          <w:rFonts w:ascii="Cambria" w:hAnsi="Cambria"/>
          <w:noProof/>
        </w:rPr>
        <w:t>, 19.</w:t>
      </w:r>
      <w:bookmarkEnd w:id="63"/>
    </w:p>
    <w:p w14:paraId="42214CA8" w14:textId="77777777" w:rsidR="0035119B" w:rsidRPr="0035119B" w:rsidRDefault="0035119B" w:rsidP="0035119B">
      <w:pPr>
        <w:ind w:left="720" w:hanging="720"/>
        <w:rPr>
          <w:rFonts w:ascii="Cambria" w:hAnsi="Cambria"/>
          <w:noProof/>
        </w:rPr>
      </w:pPr>
      <w:bookmarkStart w:id="64" w:name="_ENREF_37"/>
      <w:r w:rsidRPr="0035119B">
        <w:rPr>
          <w:rFonts w:ascii="Cambria" w:hAnsi="Cambria"/>
          <w:noProof/>
        </w:rPr>
        <w:t xml:space="preserve">Zhang C.-T. (2009). The e-Index, Complementing the h-Index for Excess Citations. </w:t>
      </w:r>
      <w:r w:rsidRPr="0035119B">
        <w:rPr>
          <w:rFonts w:ascii="Cambria" w:hAnsi="Cambria"/>
          <w:i/>
          <w:noProof/>
        </w:rPr>
        <w:t>PLoS ONE</w:t>
      </w:r>
      <w:r w:rsidRPr="0035119B">
        <w:rPr>
          <w:rFonts w:ascii="Cambria" w:hAnsi="Cambria"/>
          <w:noProof/>
        </w:rPr>
        <w:t>, 4, e5429.</w:t>
      </w:r>
      <w:bookmarkEnd w:id="64"/>
    </w:p>
    <w:p w14:paraId="3AD7EC91" w14:textId="77777777" w:rsidR="005C7ACD" w:rsidRDefault="005C7ACD" w:rsidP="0035119B">
      <w:pPr>
        <w:rPr>
          <w:rFonts w:ascii="Cambria" w:hAnsi="Cambria"/>
          <w:noProof/>
        </w:rPr>
        <w:sectPr w:rsidR="005C7ACD" w:rsidSect="00B42F3F">
          <w:pgSz w:w="12240" w:h="15840"/>
          <w:pgMar w:top="1440" w:right="1440" w:bottom="1440" w:left="1440" w:header="720" w:footer="720" w:gutter="0"/>
          <w:lnNumType w:countBy="1" w:restart="continuous"/>
          <w:cols w:space="720"/>
        </w:sectPr>
      </w:pPr>
    </w:p>
    <w:p w14:paraId="2D3E7309" w14:textId="1113ACC6" w:rsidR="0035119B" w:rsidRDefault="0035119B" w:rsidP="0035119B">
      <w:pPr>
        <w:rPr>
          <w:rFonts w:ascii="Cambria" w:hAnsi="Cambria"/>
          <w:noProof/>
        </w:rPr>
      </w:pPr>
    </w:p>
    <w:p w14:paraId="4B8510B7" w14:textId="0FE903C6" w:rsidR="00CD319C" w:rsidRDefault="00011E8E">
      <w:r>
        <w:fldChar w:fldCharType="end"/>
      </w:r>
      <w:r w:rsidR="00CD319C">
        <w:t>Table 1. Definitions of journal influence metrics</w:t>
      </w:r>
    </w:p>
    <w:tbl>
      <w:tblPr>
        <w:tblW w:w="12255" w:type="dxa"/>
        <w:tblInd w:w="93" w:type="dxa"/>
        <w:tblLook w:val="04A0" w:firstRow="1" w:lastRow="0" w:firstColumn="1" w:lastColumn="0" w:noHBand="0" w:noVBand="1"/>
      </w:tblPr>
      <w:tblGrid>
        <w:gridCol w:w="2640"/>
        <w:gridCol w:w="6460"/>
        <w:gridCol w:w="3701"/>
      </w:tblGrid>
      <w:tr w:rsidR="00CD319C" w:rsidRPr="00CD319C" w14:paraId="0EC12644" w14:textId="77777777" w:rsidTr="00F46EFF">
        <w:trPr>
          <w:trHeight w:val="300"/>
        </w:trPr>
        <w:tc>
          <w:tcPr>
            <w:tcW w:w="2640" w:type="dxa"/>
            <w:tcBorders>
              <w:top w:val="single" w:sz="4" w:space="0" w:color="auto"/>
              <w:left w:val="nil"/>
              <w:bottom w:val="single" w:sz="4" w:space="0" w:color="auto"/>
              <w:right w:val="nil"/>
            </w:tcBorders>
            <w:shd w:val="clear" w:color="auto" w:fill="auto"/>
            <w:noWrap/>
            <w:hideMark/>
          </w:tcPr>
          <w:p w14:paraId="4ADF2634" w14:textId="77777777" w:rsidR="00CD319C" w:rsidRPr="00CD319C" w:rsidRDefault="00CD319C" w:rsidP="00F46EFF">
            <w:pPr>
              <w:rPr>
                <w:rFonts w:ascii="Calibri" w:eastAsia="Times New Roman" w:hAnsi="Calibri" w:cs="Times New Roman"/>
                <w:b/>
                <w:bCs/>
                <w:color w:val="000000"/>
              </w:rPr>
            </w:pPr>
            <w:r w:rsidRPr="00CD319C">
              <w:rPr>
                <w:rFonts w:ascii="Calibri" w:eastAsia="Times New Roman" w:hAnsi="Calibri" w:cs="Times New Roman"/>
                <w:b/>
                <w:bCs/>
                <w:color w:val="000000"/>
              </w:rPr>
              <w:t>Influence Metric</w:t>
            </w:r>
          </w:p>
        </w:tc>
        <w:tc>
          <w:tcPr>
            <w:tcW w:w="6460" w:type="dxa"/>
            <w:tcBorders>
              <w:top w:val="single" w:sz="4" w:space="0" w:color="auto"/>
              <w:left w:val="nil"/>
              <w:bottom w:val="single" w:sz="4" w:space="0" w:color="auto"/>
              <w:right w:val="nil"/>
            </w:tcBorders>
            <w:shd w:val="clear" w:color="auto" w:fill="auto"/>
            <w:noWrap/>
            <w:hideMark/>
          </w:tcPr>
          <w:p w14:paraId="6DC97E0B" w14:textId="77777777" w:rsidR="00CD319C" w:rsidRPr="00CD319C" w:rsidRDefault="00CD319C" w:rsidP="00F46EFF">
            <w:pPr>
              <w:rPr>
                <w:rFonts w:ascii="Calibri" w:eastAsia="Times New Roman" w:hAnsi="Calibri" w:cs="Times New Roman"/>
                <w:b/>
                <w:bCs/>
                <w:color w:val="000000"/>
              </w:rPr>
            </w:pPr>
            <w:r w:rsidRPr="00CD319C">
              <w:rPr>
                <w:rFonts w:ascii="Calibri" w:eastAsia="Times New Roman" w:hAnsi="Calibri" w:cs="Times New Roman"/>
                <w:b/>
                <w:bCs/>
                <w:color w:val="000000"/>
              </w:rPr>
              <w:t>Basic Definition</w:t>
            </w:r>
          </w:p>
        </w:tc>
        <w:tc>
          <w:tcPr>
            <w:tcW w:w="3155" w:type="dxa"/>
            <w:tcBorders>
              <w:top w:val="single" w:sz="4" w:space="0" w:color="auto"/>
              <w:left w:val="nil"/>
              <w:bottom w:val="single" w:sz="4" w:space="0" w:color="auto"/>
              <w:right w:val="nil"/>
            </w:tcBorders>
            <w:shd w:val="clear" w:color="auto" w:fill="auto"/>
            <w:noWrap/>
            <w:hideMark/>
          </w:tcPr>
          <w:p w14:paraId="65F54E13" w14:textId="77777777" w:rsidR="00CD319C" w:rsidRPr="00CD319C" w:rsidRDefault="00CD319C" w:rsidP="00F46EFF">
            <w:pPr>
              <w:rPr>
                <w:rFonts w:ascii="Calibri" w:eastAsia="Times New Roman" w:hAnsi="Calibri" w:cs="Times New Roman"/>
                <w:b/>
                <w:bCs/>
                <w:color w:val="000000"/>
              </w:rPr>
            </w:pPr>
            <w:r w:rsidRPr="00CD319C">
              <w:rPr>
                <w:rFonts w:ascii="Calibri" w:eastAsia="Times New Roman" w:hAnsi="Calibri" w:cs="Times New Roman"/>
                <w:b/>
                <w:bCs/>
                <w:color w:val="000000"/>
              </w:rPr>
              <w:t>Reference</w:t>
            </w:r>
          </w:p>
        </w:tc>
      </w:tr>
      <w:tr w:rsidR="00CD319C" w:rsidRPr="00CD319C" w14:paraId="50BC5B33" w14:textId="77777777" w:rsidTr="00F46EFF">
        <w:trPr>
          <w:trHeight w:val="600"/>
        </w:trPr>
        <w:tc>
          <w:tcPr>
            <w:tcW w:w="2640" w:type="dxa"/>
            <w:tcBorders>
              <w:top w:val="nil"/>
              <w:left w:val="nil"/>
              <w:bottom w:val="nil"/>
              <w:right w:val="nil"/>
            </w:tcBorders>
            <w:shd w:val="clear" w:color="auto" w:fill="auto"/>
            <w:hideMark/>
          </w:tcPr>
          <w:p w14:paraId="22E5BFBE"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Journal Impact Factor (JIF)</w:t>
            </w:r>
          </w:p>
        </w:tc>
        <w:tc>
          <w:tcPr>
            <w:tcW w:w="6460" w:type="dxa"/>
            <w:tcBorders>
              <w:top w:val="nil"/>
              <w:left w:val="nil"/>
              <w:bottom w:val="nil"/>
              <w:right w:val="nil"/>
            </w:tcBorders>
            <w:shd w:val="clear" w:color="auto" w:fill="auto"/>
            <w:hideMark/>
          </w:tcPr>
          <w:p w14:paraId="62F9A8F9" w14:textId="3B2A90D4" w:rsidR="00D13E57"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 xml:space="preserve">Number of citations </w:t>
            </w:r>
            <w:r w:rsidR="00D13E57">
              <w:rPr>
                <w:rFonts w:ascii="Calibri" w:eastAsia="Times New Roman" w:hAnsi="Calibri" w:cs="Times New Roman"/>
                <w:color w:val="000000"/>
              </w:rPr>
              <w:t xml:space="preserve">in the current year to items published in the previous 2 years </w:t>
            </w:r>
            <w:r w:rsidRPr="00CD319C">
              <w:rPr>
                <w:rFonts w:ascii="Calibri" w:eastAsia="Times New Roman" w:hAnsi="Calibri" w:cs="Times New Roman"/>
                <w:color w:val="000000"/>
              </w:rPr>
              <w:t xml:space="preserve">divided by number of </w:t>
            </w:r>
            <w:r w:rsidR="00D13E57">
              <w:rPr>
                <w:rFonts w:ascii="Calibri" w:eastAsia="Times New Roman" w:hAnsi="Calibri" w:cs="Times New Roman"/>
                <w:color w:val="000000"/>
              </w:rPr>
              <w:t xml:space="preserve">substantive articles published in the same </w:t>
            </w:r>
            <w:r w:rsidRPr="00CD319C">
              <w:rPr>
                <w:rFonts w:ascii="Calibri" w:eastAsia="Times New Roman" w:hAnsi="Calibri" w:cs="Times New Roman"/>
                <w:color w:val="000000"/>
              </w:rPr>
              <w:t>2 year</w:t>
            </w:r>
            <w:r w:rsidR="00D13E57">
              <w:rPr>
                <w:rFonts w:ascii="Calibri" w:eastAsia="Times New Roman" w:hAnsi="Calibri" w:cs="Times New Roman"/>
                <w:color w:val="000000"/>
              </w:rPr>
              <w:t>s</w:t>
            </w:r>
            <w:r w:rsidRPr="00CD319C">
              <w:rPr>
                <w:rFonts w:ascii="Calibri" w:eastAsia="Times New Roman" w:hAnsi="Calibri" w:cs="Times New Roman"/>
                <w:color w:val="000000"/>
              </w:rPr>
              <w:t xml:space="preserve"> </w:t>
            </w:r>
          </w:p>
        </w:tc>
        <w:tc>
          <w:tcPr>
            <w:tcW w:w="3155" w:type="dxa"/>
            <w:tcBorders>
              <w:top w:val="nil"/>
              <w:left w:val="nil"/>
              <w:bottom w:val="nil"/>
              <w:right w:val="nil"/>
            </w:tcBorders>
            <w:shd w:val="clear" w:color="auto" w:fill="auto"/>
            <w:hideMark/>
          </w:tcPr>
          <w:p w14:paraId="1ED44734" w14:textId="24514BCE" w:rsidR="00CD319C" w:rsidRPr="00CD319C" w:rsidRDefault="00D13E57" w:rsidP="0035119B">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&lt;EndNote&gt;&lt;Cite&gt;&lt;Author&gt;Garfield&lt;/Author&gt;&lt;Year&gt;2006&lt;/Year&gt;&lt;RecNum&gt;2910&lt;/RecNum&gt;&lt;DisplayText&gt;(Garfield 2006)&lt;/DisplayText&gt;&lt;record&gt;&lt;rec-number&gt;2910&lt;/rec-number&gt;&lt;foreign-keys&gt;&lt;key app="EN" db-id="0vvewaaw2tv52metddmpw50kewd0fe9e2t2v"&gt;2910&lt;/key&gt;&lt;/foreign-keys&gt;&lt;ref-type name="Journal Article"&gt;17&lt;/ref-type&gt;&lt;contributors&gt;&lt;authors&gt;&lt;author&gt;Garfield, Eugene&lt;/author&gt;&lt;/authors&gt;&lt;/contributors&gt;&lt;titles&gt;&lt;title&gt;The history and meaning of the Journal Impact Factor&lt;/title&gt;&lt;secondary-title&gt;Journal of the American Medical Association&lt;/secondary-title&gt;&lt;alt-title&gt;JAMA&lt;/alt-title&gt;&lt;/titles&gt;&lt;alt-periodical&gt;&lt;full-title&gt;JAMA&lt;/full-title&gt;&lt;abbr-1&gt;JAMA&lt;/abbr-1&gt;&lt;/alt-periodical&gt;&lt;pages&gt;90-93&lt;/pages&gt;&lt;volume&gt;295&lt;/volume&gt;&lt;number&gt;1&lt;/number&gt;&lt;dates&gt;&lt;year&gt;2006&lt;/year&gt;&lt;/dates&gt;&lt;publisher&gt;American Medical Association&lt;/publisher&gt;&lt;work-type&gt;10.1001/jama.295.1.90&lt;/work-type&gt;&lt;urls&gt;&lt;related-urls&gt;&lt;url&gt;http://garfield.library.upenn.edu/essays/V1p527y1962-73.pdf&lt;/url&gt;&lt;/related-urls&gt;&lt;pdf-urls&gt;&lt;url&gt;file://localhost/Users/Dan/Documents/Papers2/Garfield/2006/Articles/Garfield_2006_JAMA.pdf&lt;/url&gt;&lt;/pdf-urls&gt;&lt;/urls&gt;&lt;electronic-resource-num&gt;papers2://publication/doi/10.1001/jama.295.1.90&lt;/electronic-resource-num&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17" w:tooltip="Garfield, 2006 #2910" w:history="1">
              <w:r w:rsidR="0035119B">
                <w:rPr>
                  <w:rFonts w:ascii="Calibri" w:eastAsia="Times New Roman" w:hAnsi="Calibri" w:cs="Times New Roman"/>
                  <w:noProof/>
                  <w:color w:val="000000"/>
                </w:rPr>
                <w:t>Garfield 2006</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1FD94043" w14:textId="77777777" w:rsidTr="00F46EFF">
        <w:trPr>
          <w:trHeight w:val="600"/>
        </w:trPr>
        <w:tc>
          <w:tcPr>
            <w:tcW w:w="2640" w:type="dxa"/>
            <w:tcBorders>
              <w:top w:val="nil"/>
              <w:left w:val="nil"/>
              <w:bottom w:val="nil"/>
              <w:right w:val="nil"/>
            </w:tcBorders>
            <w:shd w:val="clear" w:color="auto" w:fill="auto"/>
            <w:hideMark/>
          </w:tcPr>
          <w:p w14:paraId="65038E0A"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Five-year Journal Impact Factor (JIF5)</w:t>
            </w:r>
          </w:p>
        </w:tc>
        <w:tc>
          <w:tcPr>
            <w:tcW w:w="6460" w:type="dxa"/>
            <w:tcBorders>
              <w:top w:val="nil"/>
              <w:left w:val="nil"/>
              <w:bottom w:val="nil"/>
              <w:right w:val="nil"/>
            </w:tcBorders>
            <w:shd w:val="clear" w:color="auto" w:fill="auto"/>
            <w:hideMark/>
          </w:tcPr>
          <w:p w14:paraId="546CFFA8" w14:textId="507ABBC6" w:rsidR="00CD319C" w:rsidRPr="00CD319C" w:rsidRDefault="00CD319C" w:rsidP="00F46EFF">
            <w:pPr>
              <w:rPr>
                <w:rFonts w:ascii="Calibri" w:eastAsia="Times New Roman" w:hAnsi="Calibri" w:cs="Times New Roman"/>
                <w:color w:val="000000"/>
              </w:rPr>
            </w:pPr>
            <w:r>
              <w:rPr>
                <w:rFonts w:ascii="Calibri" w:eastAsia="Times New Roman" w:hAnsi="Calibri" w:cs="Times New Roman"/>
                <w:color w:val="000000"/>
              </w:rPr>
              <w:t>Same</w:t>
            </w:r>
            <w:r w:rsidRPr="00CD319C">
              <w:rPr>
                <w:rFonts w:ascii="Calibri" w:eastAsia="Times New Roman" w:hAnsi="Calibri" w:cs="Times New Roman"/>
                <w:color w:val="000000"/>
              </w:rPr>
              <w:t xml:space="preserve"> as the JIF but calculated using </w:t>
            </w:r>
            <w:r w:rsidR="00D13E57">
              <w:rPr>
                <w:rFonts w:ascii="Calibri" w:eastAsia="Times New Roman" w:hAnsi="Calibri" w:cs="Times New Roman"/>
                <w:color w:val="000000"/>
              </w:rPr>
              <w:t xml:space="preserve">articles published over </w:t>
            </w:r>
            <w:r w:rsidRPr="00CD319C">
              <w:rPr>
                <w:rFonts w:ascii="Calibri" w:eastAsia="Times New Roman" w:hAnsi="Calibri" w:cs="Times New Roman"/>
                <w:color w:val="000000"/>
              </w:rPr>
              <w:t>a 5 year time frame</w:t>
            </w:r>
          </w:p>
        </w:tc>
        <w:tc>
          <w:tcPr>
            <w:tcW w:w="3155" w:type="dxa"/>
            <w:tcBorders>
              <w:top w:val="nil"/>
              <w:left w:val="nil"/>
              <w:bottom w:val="nil"/>
              <w:right w:val="nil"/>
            </w:tcBorders>
            <w:shd w:val="clear" w:color="auto" w:fill="auto"/>
            <w:hideMark/>
          </w:tcPr>
          <w:p w14:paraId="7498AAB1" w14:textId="27D27547" w:rsidR="00CD319C" w:rsidRPr="00CD319C" w:rsidRDefault="00F46EFF" w:rsidP="00F46EFF">
            <w:pPr>
              <w:rPr>
                <w:rFonts w:ascii="Calibri" w:eastAsia="Times New Roman" w:hAnsi="Calibri" w:cs="Times New Roman"/>
                <w:color w:val="000000"/>
              </w:rPr>
            </w:pPr>
            <w:r w:rsidRPr="00F46EFF">
              <w:rPr>
                <w:rFonts w:ascii="Calibri" w:eastAsia="Times New Roman" w:hAnsi="Calibri" w:cs="Times New Roman"/>
                <w:color w:val="000000"/>
              </w:rPr>
              <w:t>http://wokinfo.com/essays/impact-factor/</w:t>
            </w:r>
          </w:p>
        </w:tc>
      </w:tr>
      <w:tr w:rsidR="00CD319C" w:rsidRPr="00CD319C" w14:paraId="1FB42CB4" w14:textId="77777777" w:rsidTr="00F46EFF">
        <w:trPr>
          <w:trHeight w:val="600"/>
        </w:trPr>
        <w:tc>
          <w:tcPr>
            <w:tcW w:w="2640" w:type="dxa"/>
            <w:tcBorders>
              <w:top w:val="nil"/>
              <w:left w:val="nil"/>
              <w:bottom w:val="nil"/>
              <w:right w:val="nil"/>
            </w:tcBorders>
            <w:shd w:val="clear" w:color="auto" w:fill="auto"/>
            <w:hideMark/>
          </w:tcPr>
          <w:p w14:paraId="6C831CD5" w14:textId="77777777" w:rsidR="00CD319C" w:rsidRPr="00CD319C" w:rsidRDefault="00CD319C" w:rsidP="00F46EFF">
            <w:pPr>
              <w:rPr>
                <w:rFonts w:ascii="Calibri" w:eastAsia="Times New Roman" w:hAnsi="Calibri" w:cs="Times New Roman"/>
                <w:color w:val="000000"/>
              </w:rPr>
            </w:pPr>
            <w:proofErr w:type="spellStart"/>
            <w:r w:rsidRPr="00CD319C">
              <w:rPr>
                <w:rFonts w:ascii="Calibri" w:eastAsia="Times New Roman" w:hAnsi="Calibri" w:cs="Times New Roman"/>
                <w:color w:val="000000"/>
              </w:rPr>
              <w:t>Eigenfactor</w:t>
            </w:r>
            <w:proofErr w:type="spellEnd"/>
          </w:p>
        </w:tc>
        <w:tc>
          <w:tcPr>
            <w:tcW w:w="6460" w:type="dxa"/>
            <w:tcBorders>
              <w:top w:val="nil"/>
              <w:left w:val="nil"/>
              <w:bottom w:val="nil"/>
              <w:right w:val="nil"/>
            </w:tcBorders>
            <w:shd w:val="clear" w:color="auto" w:fill="auto"/>
            <w:hideMark/>
          </w:tcPr>
          <w:p w14:paraId="7CF6170E" w14:textId="77777777" w:rsidR="00CD319C" w:rsidRPr="00CD319C" w:rsidRDefault="00CD319C" w:rsidP="00F46EFF">
            <w:pPr>
              <w:rPr>
                <w:rFonts w:ascii="Calibri" w:eastAsia="Times New Roman" w:hAnsi="Calibri" w:cs="Times New Roman"/>
                <w:color w:val="000000"/>
              </w:rPr>
            </w:pPr>
            <w:r>
              <w:rPr>
                <w:rFonts w:ascii="Calibri" w:eastAsia="Times New Roman" w:hAnsi="Calibri" w:cs="Times New Roman"/>
                <w:color w:val="000000"/>
              </w:rPr>
              <w:t>Per</w:t>
            </w:r>
            <w:r w:rsidRPr="00CD319C">
              <w:rPr>
                <w:rFonts w:ascii="Calibri" w:eastAsia="Times New Roman" w:hAnsi="Calibri" w:cs="Times New Roman"/>
                <w:color w:val="000000"/>
              </w:rPr>
              <w:t>cent of citations across all journals linked to each journal through network using eigenvector centrality methods</w:t>
            </w:r>
          </w:p>
        </w:tc>
        <w:tc>
          <w:tcPr>
            <w:tcW w:w="3155" w:type="dxa"/>
            <w:tcBorders>
              <w:top w:val="nil"/>
              <w:left w:val="nil"/>
              <w:bottom w:val="nil"/>
              <w:right w:val="nil"/>
            </w:tcBorders>
            <w:shd w:val="clear" w:color="auto" w:fill="auto"/>
            <w:hideMark/>
          </w:tcPr>
          <w:p w14:paraId="07DF61B6" w14:textId="2EAAE068" w:rsidR="00CD319C" w:rsidRPr="00CD319C" w:rsidRDefault="00426BD2" w:rsidP="0035119B">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PEVuZE5vdGU+PENpdGU+PEF1dGhvcj5CZXJnc3Ryb208L0F1dGhvcj48WWVhcj4yMDA3PC9ZZWFy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=
</w:fldData>
              </w:fldChar>
            </w:r>
            <w:r>
              <w:rPr>
                <w:rFonts w:ascii="Calibri" w:eastAsia="Times New Roman" w:hAnsi="Calibri" w:cs="Times New Roman"/>
                <w:color w:val="000000"/>
              </w:rPr>
              <w:instrText xml:space="preserve"> ADDIN EN.CITE </w:instrText>
            </w:r>
            <w:r>
              <w:rPr>
                <w:rFonts w:ascii="Calibri" w:eastAsia="Times New Roman" w:hAnsi="Calibri" w:cs="Times New Roman"/>
                <w:color w:val="000000"/>
              </w:rPr>
              <w:fldChar w:fldCharType="begin">
                <w:fldData xml:space="preserve">PEVuZE5vdGU+PENpdGU+PEF1dGhvcj5CZXJnc3Ryb208L0F1dGhvcj48WWVhcj4yMDA3PC9ZZWFy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=
</w:fldData>
              </w:fldChar>
            </w:r>
            <w:r>
              <w:rPr>
                <w:rFonts w:ascii="Calibri" w:eastAsia="Times New Roman" w:hAnsi="Calibri" w:cs="Times New Roman"/>
                <w:color w:val="000000"/>
              </w:rPr>
              <w:instrText xml:space="preserve"> ADDIN EN.CITE.DATA </w:instrText>
            </w:r>
            <w:r>
              <w:rPr>
                <w:rFonts w:ascii="Calibri" w:eastAsia="Times New Roman" w:hAnsi="Calibri" w:cs="Times New Roman"/>
                <w:color w:val="000000"/>
              </w:rPr>
            </w:r>
            <w:r>
              <w:rPr>
                <w:rFonts w:ascii="Calibri" w:eastAsia="Times New Roman" w:hAnsi="Calibri" w:cs="Times New Roman"/>
                <w:color w:val="000000"/>
              </w:rPr>
              <w:fldChar w:fldCharType="end"/>
            </w:r>
            <w:r>
              <w:rPr>
                <w:rFonts w:ascii="Calibri" w:eastAsia="Times New Roman" w:hAnsi="Calibri" w:cs="Times New Roman"/>
                <w:color w:val="000000"/>
              </w:rPr>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3" w:tooltip="Bergstrom, 2007 #2836" w:history="1">
              <w:r w:rsidR="0035119B">
                <w:rPr>
                  <w:rFonts w:ascii="Calibri" w:eastAsia="Times New Roman" w:hAnsi="Calibri" w:cs="Times New Roman"/>
                  <w:noProof/>
                  <w:color w:val="000000"/>
                </w:rPr>
                <w:t>Bergstrom 2007</w:t>
              </w:r>
            </w:hyperlink>
            <w:r>
              <w:rPr>
                <w:rFonts w:ascii="Calibri" w:eastAsia="Times New Roman" w:hAnsi="Calibri" w:cs="Times New Roman"/>
                <w:noProof/>
                <w:color w:val="000000"/>
              </w:rPr>
              <w:t xml:space="preserve">; </w:t>
            </w:r>
            <w:hyperlink w:anchor="_ENREF_35" w:tooltip="West, 2010 #2899" w:history="1">
              <w:r w:rsidR="0035119B">
                <w:rPr>
                  <w:rFonts w:ascii="Calibri" w:eastAsia="Times New Roman" w:hAnsi="Calibri" w:cs="Times New Roman"/>
                  <w:noProof/>
                  <w:color w:val="000000"/>
                </w:rPr>
                <w:t>West</w:t>
              </w:r>
              <w:r w:rsidR="0035119B" w:rsidRPr="00426BD2">
                <w:rPr>
                  <w:rFonts w:ascii="Calibri" w:eastAsia="Times New Roman" w:hAnsi="Calibri" w:cs="Times New Roman"/>
                  <w:i/>
                  <w:noProof/>
                  <w:color w:val="000000"/>
                </w:rPr>
                <w:t xml:space="preserve"> et al.</w:t>
              </w:r>
              <w:r w:rsidR="0035119B">
                <w:rPr>
                  <w:rFonts w:ascii="Calibri" w:eastAsia="Times New Roman" w:hAnsi="Calibri" w:cs="Times New Roman"/>
                  <w:noProof/>
                  <w:color w:val="000000"/>
                </w:rPr>
                <w:t xml:space="preserve"> 2010</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787CFC15" w14:textId="77777777" w:rsidTr="00F46EFF">
        <w:trPr>
          <w:trHeight w:val="600"/>
        </w:trPr>
        <w:tc>
          <w:tcPr>
            <w:tcW w:w="2640" w:type="dxa"/>
            <w:tcBorders>
              <w:top w:val="nil"/>
              <w:left w:val="nil"/>
              <w:bottom w:val="nil"/>
              <w:right w:val="nil"/>
            </w:tcBorders>
            <w:shd w:val="clear" w:color="auto" w:fill="auto"/>
            <w:hideMark/>
          </w:tcPr>
          <w:p w14:paraId="5E23C7F6"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Article Influence (AI)</w:t>
            </w:r>
          </w:p>
        </w:tc>
        <w:tc>
          <w:tcPr>
            <w:tcW w:w="6460" w:type="dxa"/>
            <w:tcBorders>
              <w:top w:val="nil"/>
              <w:left w:val="nil"/>
              <w:bottom w:val="nil"/>
              <w:right w:val="nil"/>
            </w:tcBorders>
            <w:shd w:val="clear" w:color="auto" w:fill="auto"/>
            <w:hideMark/>
          </w:tcPr>
          <w:p w14:paraId="1DBB08A7" w14:textId="77777777" w:rsidR="00CD319C" w:rsidRPr="00CD319C" w:rsidRDefault="00CD319C" w:rsidP="00F46EFF">
            <w:pPr>
              <w:rPr>
                <w:rFonts w:ascii="Calibri" w:eastAsia="Times New Roman" w:hAnsi="Calibri" w:cs="Times New Roman"/>
                <w:color w:val="000000"/>
              </w:rPr>
            </w:pPr>
            <w:proofErr w:type="spellStart"/>
            <w:r w:rsidRPr="00CD319C">
              <w:rPr>
                <w:rFonts w:ascii="Calibri" w:eastAsia="Times New Roman" w:hAnsi="Calibri" w:cs="Times New Roman"/>
                <w:color w:val="000000"/>
              </w:rPr>
              <w:t>Eigenfactor</w:t>
            </w:r>
            <w:proofErr w:type="spellEnd"/>
            <w:r w:rsidRPr="00CD319C">
              <w:rPr>
                <w:rFonts w:ascii="Calibri" w:eastAsia="Times New Roman" w:hAnsi="Calibri" w:cs="Times New Roman"/>
                <w:color w:val="000000"/>
              </w:rPr>
              <w:t xml:space="preserve"> divided by number of articles published by the journal, scaled by multiplying by 0.01</w:t>
            </w:r>
          </w:p>
        </w:tc>
        <w:tc>
          <w:tcPr>
            <w:tcW w:w="3155" w:type="dxa"/>
            <w:tcBorders>
              <w:top w:val="nil"/>
              <w:left w:val="nil"/>
              <w:bottom w:val="nil"/>
              <w:right w:val="nil"/>
            </w:tcBorders>
            <w:shd w:val="clear" w:color="auto" w:fill="auto"/>
            <w:hideMark/>
          </w:tcPr>
          <w:p w14:paraId="2B47B1CE" w14:textId="3A813EAB" w:rsidR="00CD319C" w:rsidRPr="00CD319C" w:rsidRDefault="00597FDC" w:rsidP="0035119B">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&lt;EndNote&gt;&lt;Cite&gt;&lt;Author&gt;West&lt;/Author&gt;&lt;Year&gt;2008&lt;/Year&gt;&lt;RecNum&gt;2911&lt;/RecNum&gt;&lt;DisplayText&gt;(West &amp;amp; Bergstrom 2008)&lt;/DisplayText&gt;&lt;record&gt;&lt;rec-number&gt;2911&lt;/rec-number&gt;&lt;foreign-keys&gt;&lt;key app="EN" db-id="0vvewaaw2tv52metddmpw50kewd0fe9e2t2v"&gt;2911&lt;/key&gt;&lt;/foreign-keys&gt;&lt;ref-type name="Web Page"&gt;12&lt;/ref-type&gt;&lt;contributors&gt;&lt;authors&gt;&lt;author&gt;West, Jevin D.&lt;/author&gt;&lt;author&gt;Bergstrom, Carl T.&lt;/author&gt;&lt;/authors&gt;&lt;/contributors&gt;&lt;titles&gt;&lt;title&gt;Pseudocode for calculating Eigenfactor Score and Article Influence Score using data from Thomson-Reuters Journal Citations Reports&lt;/title&gt;&lt;/titles&gt;&lt;pages&gt;1-15&lt;/pages&gt;&lt;number&gt;07 June 2013&lt;/number&gt;&lt;dates&gt;&lt;year&gt;2008&lt;/year&gt;&lt;/dates&gt;&lt;urls&gt;&lt;related-urls&gt;&lt;url&gt;http://octavia.zoology.washington.edu/people/jevin/Documents/JournalPseudocode_EF.pdf&lt;/url&gt;&lt;/related-urls&gt;&lt;pdf-urls&gt;&lt;url&gt;file://localhost/Users/Dan/Documents/Papers2/West/2008/Articles/West_2008_.pdf&lt;/url&gt;&lt;/pdf-urls&gt;&lt;/urls&gt;&lt;electronic-resource-num&gt;papers2://publication/uuid/FEB86530-8624-4856-AD74-2C62C56BB3DE&lt;/electronic-resource-num&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34" w:tooltip="West, 2008 #2911" w:history="1">
              <w:r w:rsidR="0035119B">
                <w:rPr>
                  <w:rFonts w:ascii="Calibri" w:eastAsia="Times New Roman" w:hAnsi="Calibri" w:cs="Times New Roman"/>
                  <w:noProof/>
                  <w:color w:val="000000"/>
                </w:rPr>
                <w:t>West &amp; Bergstrom 2008</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1BF2905C" w14:textId="77777777" w:rsidTr="00F46EFF">
        <w:trPr>
          <w:trHeight w:val="900"/>
        </w:trPr>
        <w:tc>
          <w:tcPr>
            <w:tcW w:w="2640" w:type="dxa"/>
            <w:tcBorders>
              <w:top w:val="nil"/>
              <w:left w:val="nil"/>
              <w:bottom w:val="nil"/>
              <w:right w:val="nil"/>
            </w:tcBorders>
            <w:shd w:val="clear" w:color="auto" w:fill="auto"/>
            <w:hideMark/>
          </w:tcPr>
          <w:p w14:paraId="6DDFA012"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Source Normalized Impact per Paper (SNIP)</w:t>
            </w:r>
          </w:p>
        </w:tc>
        <w:tc>
          <w:tcPr>
            <w:tcW w:w="6460" w:type="dxa"/>
            <w:tcBorders>
              <w:top w:val="nil"/>
              <w:left w:val="nil"/>
              <w:bottom w:val="nil"/>
              <w:right w:val="nil"/>
            </w:tcBorders>
            <w:shd w:val="clear" w:color="auto" w:fill="auto"/>
            <w:hideMark/>
          </w:tcPr>
          <w:p w14:paraId="370CC8DA"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Corrects for differences in publications characteristics across fields by dividing the impact factor by the database citation potential within each field of study</w:t>
            </w:r>
          </w:p>
        </w:tc>
        <w:tc>
          <w:tcPr>
            <w:tcW w:w="3155" w:type="dxa"/>
            <w:tcBorders>
              <w:top w:val="nil"/>
              <w:left w:val="nil"/>
              <w:bottom w:val="nil"/>
              <w:right w:val="nil"/>
            </w:tcBorders>
            <w:shd w:val="clear" w:color="auto" w:fill="auto"/>
            <w:hideMark/>
          </w:tcPr>
          <w:p w14:paraId="008225D8" w14:textId="3453ED9C" w:rsidR="00CD319C" w:rsidRPr="00CD319C" w:rsidRDefault="00426BD2" w:rsidP="0035119B">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PEVuZE5vdGU+PENpdGU+PEF1dGhvcj5Db2xsZWRnZTwvQXV0aG9yPjxZZWFyPjIwMTA8L1llYXI+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</w:fldData>
              </w:fldChar>
            </w:r>
            <w:r>
              <w:rPr>
                <w:rFonts w:ascii="Calibri" w:eastAsia="Times New Roman" w:hAnsi="Calibri" w:cs="Times New Roman"/>
                <w:color w:val="000000"/>
              </w:rPr>
              <w:instrText xml:space="preserve"> ADDIN EN.CITE </w:instrText>
            </w:r>
            <w:r>
              <w:rPr>
                <w:rFonts w:ascii="Calibri" w:eastAsia="Times New Roman" w:hAnsi="Calibri" w:cs="Times New Roman"/>
                <w:color w:val="000000"/>
              </w:rPr>
              <w:fldChar w:fldCharType="begin">
                <w:fldData xml:space="preserve">PEVuZE5vdGU+PENpdGU+PEF1dGhvcj5Db2xsZWRnZTwvQXV0aG9yPjxZZWFyPjIwMTA8L1llYXI+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</w:fldData>
              </w:fldChar>
            </w:r>
            <w:r>
              <w:rPr>
                <w:rFonts w:ascii="Calibri" w:eastAsia="Times New Roman" w:hAnsi="Calibri" w:cs="Times New Roman"/>
                <w:color w:val="000000"/>
              </w:rPr>
              <w:instrText xml:space="preserve"> ADDIN EN.CITE.DATA </w:instrText>
            </w:r>
            <w:r>
              <w:rPr>
                <w:rFonts w:ascii="Calibri" w:eastAsia="Times New Roman" w:hAnsi="Calibri" w:cs="Times New Roman"/>
                <w:color w:val="000000"/>
              </w:rPr>
            </w:r>
            <w:r>
              <w:rPr>
                <w:rFonts w:ascii="Calibri" w:eastAsia="Times New Roman" w:hAnsi="Calibri" w:cs="Times New Roman"/>
                <w:color w:val="000000"/>
              </w:rPr>
              <w:fldChar w:fldCharType="end"/>
            </w:r>
            <w:r>
              <w:rPr>
                <w:rFonts w:ascii="Calibri" w:eastAsia="Times New Roman" w:hAnsi="Calibri" w:cs="Times New Roman"/>
                <w:color w:val="000000"/>
              </w:rPr>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8" w:tooltip="Colledge, 2010 #2850" w:history="1">
              <w:r w:rsidR="0035119B">
                <w:rPr>
                  <w:rFonts w:ascii="Calibri" w:eastAsia="Times New Roman" w:hAnsi="Calibri" w:cs="Times New Roman"/>
                  <w:noProof/>
                  <w:color w:val="000000"/>
                </w:rPr>
                <w:t>Colledge</w:t>
              </w:r>
              <w:r w:rsidR="0035119B" w:rsidRPr="00426BD2">
                <w:rPr>
                  <w:rFonts w:ascii="Calibri" w:eastAsia="Times New Roman" w:hAnsi="Calibri" w:cs="Times New Roman"/>
                  <w:i/>
                  <w:noProof/>
                  <w:color w:val="000000"/>
                </w:rPr>
                <w:t xml:space="preserve"> et al.</w:t>
              </w:r>
              <w:r w:rsidR="0035119B">
                <w:rPr>
                  <w:rFonts w:ascii="Calibri" w:eastAsia="Times New Roman" w:hAnsi="Calibri" w:cs="Times New Roman"/>
                  <w:noProof/>
                  <w:color w:val="000000"/>
                </w:rPr>
                <w:t xml:space="preserve"> 2010</w:t>
              </w:r>
            </w:hyperlink>
            <w:r>
              <w:rPr>
                <w:rFonts w:ascii="Calibri" w:eastAsia="Times New Roman" w:hAnsi="Calibri" w:cs="Times New Roman"/>
                <w:noProof/>
                <w:color w:val="000000"/>
              </w:rPr>
              <w:t xml:space="preserve">; </w:t>
            </w:r>
            <w:hyperlink w:anchor="_ENREF_33" w:tooltip="Waltman, 2013 #2894" w:history="1">
              <w:r w:rsidR="0035119B">
                <w:rPr>
                  <w:rFonts w:ascii="Calibri" w:eastAsia="Times New Roman" w:hAnsi="Calibri" w:cs="Times New Roman"/>
                  <w:noProof/>
                  <w:color w:val="000000"/>
                </w:rPr>
                <w:t>Waltman</w:t>
              </w:r>
              <w:r w:rsidR="0035119B" w:rsidRPr="00426BD2">
                <w:rPr>
                  <w:rFonts w:ascii="Calibri" w:eastAsia="Times New Roman" w:hAnsi="Calibri" w:cs="Times New Roman"/>
                  <w:i/>
                  <w:noProof/>
                  <w:color w:val="000000"/>
                </w:rPr>
                <w:t xml:space="preserve"> et al.</w:t>
              </w:r>
              <w:r w:rsidR="0035119B">
                <w:rPr>
                  <w:rFonts w:ascii="Calibri" w:eastAsia="Times New Roman" w:hAnsi="Calibri" w:cs="Times New Roman"/>
                  <w:noProof/>
                  <w:color w:val="000000"/>
                </w:rPr>
                <w:t xml:space="preserve"> 2013</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4CEE3999" w14:textId="77777777" w:rsidTr="00F46EFF">
        <w:trPr>
          <w:trHeight w:val="900"/>
        </w:trPr>
        <w:tc>
          <w:tcPr>
            <w:tcW w:w="2640" w:type="dxa"/>
            <w:tcBorders>
              <w:top w:val="nil"/>
              <w:left w:val="nil"/>
              <w:bottom w:val="nil"/>
              <w:right w:val="nil"/>
            </w:tcBorders>
            <w:shd w:val="clear" w:color="auto" w:fill="auto"/>
            <w:hideMark/>
          </w:tcPr>
          <w:p w14:paraId="4398D870" w14:textId="77777777" w:rsidR="00CD319C" w:rsidRPr="00CD319C" w:rsidRDefault="00CD319C" w:rsidP="00F46EFF">
            <w:pPr>
              <w:rPr>
                <w:rFonts w:ascii="Calibri" w:eastAsia="Times New Roman" w:hAnsi="Calibri" w:cs="Times New Roman"/>
                <w:color w:val="000000"/>
              </w:rPr>
            </w:pPr>
            <w:proofErr w:type="spellStart"/>
            <w:r w:rsidRPr="00CD319C">
              <w:rPr>
                <w:rFonts w:ascii="Calibri" w:eastAsia="Times New Roman" w:hAnsi="Calibri" w:cs="Times New Roman"/>
                <w:color w:val="000000"/>
              </w:rPr>
              <w:t>SCImago</w:t>
            </w:r>
            <w:proofErr w:type="spellEnd"/>
            <w:r w:rsidRPr="00CD319C">
              <w:rPr>
                <w:rFonts w:ascii="Calibri" w:eastAsia="Times New Roman" w:hAnsi="Calibri" w:cs="Times New Roman"/>
                <w:color w:val="000000"/>
              </w:rPr>
              <w:t xml:space="preserve"> Journal Rank (SJR)*</w:t>
            </w:r>
          </w:p>
        </w:tc>
        <w:tc>
          <w:tcPr>
            <w:tcW w:w="6460" w:type="dxa"/>
            <w:tcBorders>
              <w:top w:val="nil"/>
              <w:left w:val="nil"/>
              <w:bottom w:val="nil"/>
              <w:right w:val="nil"/>
            </w:tcBorders>
            <w:shd w:val="clear" w:color="auto" w:fill="auto"/>
            <w:hideMark/>
          </w:tcPr>
          <w:p w14:paraId="59B41CD0"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 xml:space="preserve">Influence of journals based on network of citations on a per article basis, weighing citations from </w:t>
            </w:r>
            <w:r w:rsidR="001E334A" w:rsidRPr="00CD319C">
              <w:rPr>
                <w:rFonts w:ascii="Calibri" w:eastAsia="Times New Roman" w:hAnsi="Calibri" w:cs="Times New Roman"/>
                <w:color w:val="000000"/>
              </w:rPr>
              <w:t>prestigious</w:t>
            </w:r>
            <w:r w:rsidRPr="00CD319C">
              <w:rPr>
                <w:rFonts w:ascii="Calibri" w:eastAsia="Times New Roman" w:hAnsi="Calibri" w:cs="Times New Roman"/>
                <w:color w:val="000000"/>
              </w:rPr>
              <w:t xml:space="preserve"> and similar journals</w:t>
            </w:r>
          </w:p>
        </w:tc>
        <w:tc>
          <w:tcPr>
            <w:tcW w:w="3155" w:type="dxa"/>
            <w:tcBorders>
              <w:top w:val="nil"/>
              <w:left w:val="nil"/>
              <w:bottom w:val="nil"/>
              <w:right w:val="nil"/>
            </w:tcBorders>
            <w:shd w:val="clear" w:color="auto" w:fill="auto"/>
            <w:hideMark/>
          </w:tcPr>
          <w:p w14:paraId="6DC22ABB" w14:textId="3FC2C73E" w:rsidR="00CD319C" w:rsidRPr="00CD319C" w:rsidRDefault="00426BD2" w:rsidP="0035119B">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PEVuZE5vdGU+PENpdGU+PEF1dGhvcj5HdWVycmVyby1Cb3RlPC9BdXRob3I+PFllYXI+MjAxMjwv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</w:fldData>
              </w:fldChar>
            </w:r>
            <w:r w:rsidR="006805D5">
              <w:rPr>
                <w:rFonts w:ascii="Calibri" w:eastAsia="Times New Roman" w:hAnsi="Calibri" w:cs="Times New Roman"/>
                <w:color w:val="000000"/>
              </w:rPr>
              <w:instrText xml:space="preserve"> ADDIN EN.CITE </w:instrText>
            </w:r>
            <w:r w:rsidR="006805D5">
              <w:rPr>
                <w:rFonts w:ascii="Calibri" w:eastAsia="Times New Roman" w:hAnsi="Calibri" w:cs="Times New Roman"/>
                <w:color w:val="000000"/>
              </w:rPr>
              <w:fldChar w:fldCharType="begin">
                <w:fldData xml:space="preserve">PEVuZE5vdGU+PENpdGU+PEF1dGhvcj5HdWVycmVyby1Cb3RlPC9BdXRob3I+PFllYXI+MjAxMjwv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</w:fldData>
              </w:fldChar>
            </w:r>
            <w:r w:rsidR="006805D5">
              <w:rPr>
                <w:rFonts w:ascii="Calibri" w:eastAsia="Times New Roman" w:hAnsi="Calibri" w:cs="Times New Roman"/>
                <w:color w:val="000000"/>
              </w:rPr>
              <w:instrText xml:space="preserve"> ADDIN EN.CITE.DATA </w:instrText>
            </w:r>
            <w:r w:rsidR="006805D5">
              <w:rPr>
                <w:rFonts w:ascii="Calibri" w:eastAsia="Times New Roman" w:hAnsi="Calibri" w:cs="Times New Roman"/>
                <w:color w:val="000000"/>
              </w:rPr>
            </w:r>
            <w:r w:rsidR="006805D5">
              <w:rPr>
                <w:rFonts w:ascii="Calibri" w:eastAsia="Times New Roman" w:hAnsi="Calibri" w:cs="Times New Roman"/>
                <w:color w:val="000000"/>
              </w:rPr>
              <w:fldChar w:fldCharType="end"/>
            </w:r>
            <w:r>
              <w:rPr>
                <w:rFonts w:ascii="Calibri" w:eastAsia="Times New Roman" w:hAnsi="Calibri" w:cs="Times New Roman"/>
                <w:color w:val="000000"/>
              </w:rPr>
            </w:r>
            <w:r>
              <w:rPr>
                <w:rFonts w:ascii="Calibri" w:eastAsia="Times New Roman" w:hAnsi="Calibri" w:cs="Times New Roman"/>
                <w:color w:val="000000"/>
              </w:rPr>
              <w:fldChar w:fldCharType="separate"/>
            </w:r>
            <w:r w:rsidR="006805D5">
              <w:rPr>
                <w:rFonts w:ascii="Calibri" w:eastAsia="Times New Roman" w:hAnsi="Calibri" w:cs="Times New Roman"/>
                <w:noProof/>
                <w:color w:val="000000"/>
              </w:rPr>
              <w:t>(</w:t>
            </w:r>
            <w:hyperlink w:anchor="_ENREF_8" w:tooltip="Colledge, 2010 #2850" w:history="1">
              <w:r w:rsidR="0035119B">
                <w:rPr>
                  <w:rFonts w:ascii="Calibri" w:eastAsia="Times New Roman" w:hAnsi="Calibri" w:cs="Times New Roman"/>
                  <w:noProof/>
                  <w:color w:val="000000"/>
                </w:rPr>
                <w:t>Colledge</w:t>
              </w:r>
              <w:r w:rsidR="0035119B" w:rsidRPr="006805D5">
                <w:rPr>
                  <w:rFonts w:ascii="Calibri" w:eastAsia="Times New Roman" w:hAnsi="Calibri" w:cs="Times New Roman"/>
                  <w:i/>
                  <w:noProof/>
                  <w:color w:val="000000"/>
                </w:rPr>
                <w:t xml:space="preserve"> et al.</w:t>
              </w:r>
              <w:r w:rsidR="0035119B">
                <w:rPr>
                  <w:rFonts w:ascii="Calibri" w:eastAsia="Times New Roman" w:hAnsi="Calibri" w:cs="Times New Roman"/>
                  <w:noProof/>
                  <w:color w:val="000000"/>
                </w:rPr>
                <w:t xml:space="preserve"> 2010</w:t>
              </w:r>
            </w:hyperlink>
            <w:r w:rsidR="006805D5">
              <w:rPr>
                <w:rFonts w:ascii="Calibri" w:eastAsia="Times New Roman" w:hAnsi="Calibri" w:cs="Times New Roman"/>
                <w:noProof/>
                <w:color w:val="000000"/>
              </w:rPr>
              <w:t xml:space="preserve">; </w:t>
            </w:r>
            <w:hyperlink w:anchor="_ENREF_18" w:tooltip="Guerrero-Bote, 2012 #2867" w:history="1">
              <w:r w:rsidR="0035119B">
                <w:rPr>
                  <w:rFonts w:ascii="Calibri" w:eastAsia="Times New Roman" w:hAnsi="Calibri" w:cs="Times New Roman"/>
                  <w:noProof/>
                  <w:color w:val="000000"/>
                </w:rPr>
                <w:t>Guerrero-Bote &amp; Moya-Anegón 2012</w:t>
              </w:r>
            </w:hyperlink>
            <w:r w:rsidR="006805D5">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292C62E4" w14:textId="77777777" w:rsidTr="00F46EFF">
        <w:trPr>
          <w:trHeight w:val="600"/>
        </w:trPr>
        <w:tc>
          <w:tcPr>
            <w:tcW w:w="2640" w:type="dxa"/>
            <w:tcBorders>
              <w:top w:val="nil"/>
              <w:left w:val="nil"/>
              <w:bottom w:val="nil"/>
              <w:right w:val="nil"/>
            </w:tcBorders>
            <w:shd w:val="clear" w:color="auto" w:fill="auto"/>
            <w:hideMark/>
          </w:tcPr>
          <w:p w14:paraId="6A24918C"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h-index</w:t>
            </w:r>
          </w:p>
        </w:tc>
        <w:tc>
          <w:tcPr>
            <w:tcW w:w="6460" w:type="dxa"/>
            <w:tcBorders>
              <w:top w:val="nil"/>
              <w:left w:val="nil"/>
              <w:bottom w:val="nil"/>
              <w:right w:val="nil"/>
            </w:tcBorders>
            <w:shd w:val="clear" w:color="auto" w:fill="auto"/>
            <w:hideMark/>
          </w:tcPr>
          <w:p w14:paraId="17F0A870" w14:textId="77777777" w:rsidR="00CD319C" w:rsidRPr="00CD319C" w:rsidRDefault="00CD319C" w:rsidP="00597FDC">
            <w:pPr>
              <w:rPr>
                <w:rFonts w:ascii="Calibri" w:eastAsia="Times New Roman" w:hAnsi="Calibri" w:cs="Times New Roman"/>
                <w:color w:val="000000"/>
              </w:rPr>
            </w:pPr>
            <w:r w:rsidRPr="00CD319C">
              <w:rPr>
                <w:rFonts w:ascii="Calibri" w:eastAsia="Times New Roman" w:hAnsi="Calibri" w:cs="Times New Roman"/>
                <w:color w:val="000000"/>
              </w:rPr>
              <w:t>Number of papers that have at least h citations</w:t>
            </w:r>
          </w:p>
        </w:tc>
        <w:tc>
          <w:tcPr>
            <w:tcW w:w="3155" w:type="dxa"/>
            <w:tcBorders>
              <w:top w:val="nil"/>
              <w:left w:val="nil"/>
              <w:bottom w:val="nil"/>
              <w:right w:val="nil"/>
            </w:tcBorders>
            <w:shd w:val="clear" w:color="auto" w:fill="auto"/>
            <w:hideMark/>
          </w:tcPr>
          <w:p w14:paraId="067A9ED7" w14:textId="612148CB" w:rsidR="00CD319C" w:rsidRPr="00CD319C" w:rsidRDefault="00597FDC" w:rsidP="0035119B">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PEVuZE5vdGU+PENpdGU+PEF1dGhvcj5IYXJ6aW5nPC9BdXRob3I+PFllYXI+MjAwOTwvWWVhcj48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=
</w:fldData>
              </w:fldChar>
            </w:r>
            <w:r>
              <w:rPr>
                <w:rFonts w:ascii="Calibri" w:eastAsia="Times New Roman" w:hAnsi="Calibri" w:cs="Times New Roman"/>
                <w:color w:val="000000"/>
              </w:rPr>
              <w:instrText xml:space="preserve"> ADDIN EN.CITE </w:instrText>
            </w:r>
            <w:r>
              <w:rPr>
                <w:rFonts w:ascii="Calibri" w:eastAsia="Times New Roman" w:hAnsi="Calibri" w:cs="Times New Roman"/>
                <w:color w:val="000000"/>
              </w:rPr>
              <w:fldChar w:fldCharType="begin">
                <w:fldData xml:space="preserve">PEVuZE5vdGU+PENpdGU+PEF1dGhvcj5IYXJ6aW5nPC9BdXRob3I+PFllYXI+MjAwOTwvWWVhcj48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=
</w:fldData>
              </w:fldChar>
            </w:r>
            <w:r>
              <w:rPr>
                <w:rFonts w:ascii="Calibri" w:eastAsia="Times New Roman" w:hAnsi="Calibri" w:cs="Times New Roman"/>
                <w:color w:val="000000"/>
              </w:rPr>
              <w:instrText xml:space="preserve"> ADDIN EN.CITE.DATA </w:instrText>
            </w:r>
            <w:r>
              <w:rPr>
                <w:rFonts w:ascii="Calibri" w:eastAsia="Times New Roman" w:hAnsi="Calibri" w:cs="Times New Roman"/>
                <w:color w:val="000000"/>
              </w:rPr>
            </w:r>
            <w:r>
              <w:rPr>
                <w:rFonts w:ascii="Calibri" w:eastAsia="Times New Roman" w:hAnsi="Calibri" w:cs="Times New Roman"/>
                <w:color w:val="000000"/>
              </w:rPr>
              <w:fldChar w:fldCharType="end"/>
            </w:r>
            <w:r>
              <w:rPr>
                <w:rFonts w:ascii="Calibri" w:eastAsia="Times New Roman" w:hAnsi="Calibri" w:cs="Times New Roman"/>
                <w:color w:val="000000"/>
              </w:rPr>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22" w:tooltip="Hirsch, 2005 #2870" w:history="1">
              <w:r w:rsidR="0035119B">
                <w:rPr>
                  <w:rFonts w:ascii="Calibri" w:eastAsia="Times New Roman" w:hAnsi="Calibri" w:cs="Times New Roman"/>
                  <w:noProof/>
                  <w:color w:val="000000"/>
                </w:rPr>
                <w:t>Hirsch 2005</w:t>
              </w:r>
            </w:hyperlink>
            <w:r>
              <w:rPr>
                <w:rFonts w:ascii="Calibri" w:eastAsia="Times New Roman" w:hAnsi="Calibri" w:cs="Times New Roman"/>
                <w:noProof/>
                <w:color w:val="000000"/>
              </w:rPr>
              <w:t xml:space="preserve">; </w:t>
            </w:r>
            <w:hyperlink w:anchor="_ENREF_21" w:tooltip="Harzing, 2009 #2868" w:history="1">
              <w:r w:rsidR="0035119B">
                <w:rPr>
                  <w:rFonts w:ascii="Calibri" w:eastAsia="Times New Roman" w:hAnsi="Calibri" w:cs="Times New Roman"/>
                  <w:noProof/>
                  <w:color w:val="000000"/>
                </w:rPr>
                <w:t>Harzing &amp; van der Wal 2009</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02983296" w14:textId="77777777" w:rsidTr="00F46EFF">
        <w:trPr>
          <w:trHeight w:val="600"/>
        </w:trPr>
        <w:tc>
          <w:tcPr>
            <w:tcW w:w="2640" w:type="dxa"/>
            <w:tcBorders>
              <w:top w:val="nil"/>
              <w:left w:val="nil"/>
              <w:bottom w:val="nil"/>
              <w:right w:val="nil"/>
            </w:tcBorders>
            <w:shd w:val="clear" w:color="auto" w:fill="auto"/>
            <w:hideMark/>
          </w:tcPr>
          <w:p w14:paraId="26DA94EE"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Contemporary h-index (</w:t>
            </w:r>
            <w:proofErr w:type="spellStart"/>
            <w:r w:rsidRPr="00CD319C">
              <w:rPr>
                <w:rFonts w:ascii="Calibri" w:eastAsia="Times New Roman" w:hAnsi="Calibri" w:cs="Times New Roman"/>
                <w:color w:val="000000"/>
              </w:rPr>
              <w:t>h</w:t>
            </w:r>
            <w:r w:rsidRPr="00597FDC">
              <w:rPr>
                <w:rFonts w:ascii="Calibri" w:eastAsia="Times New Roman" w:hAnsi="Calibri" w:cs="Times New Roman"/>
                <w:color w:val="000000"/>
                <w:vertAlign w:val="subscript"/>
              </w:rPr>
              <w:t>c</w:t>
            </w:r>
            <w:proofErr w:type="spellEnd"/>
            <w:r w:rsidRPr="00CD319C">
              <w:rPr>
                <w:rFonts w:ascii="Calibri" w:eastAsia="Times New Roman" w:hAnsi="Calibri" w:cs="Times New Roman"/>
                <w:color w:val="000000"/>
              </w:rPr>
              <w:t>-index)**</w:t>
            </w:r>
          </w:p>
        </w:tc>
        <w:tc>
          <w:tcPr>
            <w:tcW w:w="6460" w:type="dxa"/>
            <w:tcBorders>
              <w:top w:val="nil"/>
              <w:left w:val="nil"/>
              <w:bottom w:val="nil"/>
              <w:right w:val="nil"/>
            </w:tcBorders>
            <w:shd w:val="clear" w:color="auto" w:fill="auto"/>
            <w:hideMark/>
          </w:tcPr>
          <w:p w14:paraId="2A90289B"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Age-adjusted version of the h-index**</w:t>
            </w:r>
          </w:p>
        </w:tc>
        <w:tc>
          <w:tcPr>
            <w:tcW w:w="3155" w:type="dxa"/>
            <w:tcBorders>
              <w:top w:val="nil"/>
              <w:left w:val="nil"/>
              <w:bottom w:val="nil"/>
              <w:right w:val="nil"/>
            </w:tcBorders>
            <w:shd w:val="clear" w:color="auto" w:fill="auto"/>
            <w:hideMark/>
          </w:tcPr>
          <w:p w14:paraId="77729A59" w14:textId="34E6B489" w:rsidR="00CD319C" w:rsidRPr="00CD319C" w:rsidRDefault="00922A7A" w:rsidP="0035119B">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&lt;EndNote&gt;&lt;Cite&gt;&lt;Author&gt;Sidiropoulos&lt;/Author&gt;&lt;Year&gt;2007&lt;/Year&gt;&lt;RecNum&gt;2921&lt;/RecNum&gt;&lt;DisplayText&gt;(Sidiropoulos&lt;style face="italic"&gt; et al.&lt;/style&gt; 2007)&lt;/DisplayText&gt;&lt;record&gt;&lt;rec-number&gt;2921&lt;/rec-number&gt;&lt;foreign-keys&gt;&lt;key app="EN" db-id="0vvewaaw2tv52metddmpw50kewd0fe9e2t2v"&gt;2921&lt;/key&gt;&lt;/foreign-keys&gt;&lt;ref-type name="Journal Article"&gt;17&lt;/ref-type&gt;&lt;contributors&gt;&lt;authors&gt;&lt;author&gt;Sidiropoulos, Antonis&lt;/author&gt;&lt;author&gt;Katsaros, Dimitrios&lt;/author&gt;&lt;author&gt;Manolopoulos, Yannis&lt;/author&gt;&lt;/authors&gt;&lt;/contributors&gt;&lt;titles&gt;&lt;title&gt;Generalized Hirsch h-index for disclosing latent facts in citation networks&lt;/title&gt;&lt;secondary-title&gt;Scientometrics&lt;/secondary-title&gt;&lt;alt-title&gt;Scientometrics&lt;/alt-title&gt;&lt;/titles&gt;&lt;periodical&gt;&lt;full-title&gt;Scientometrics&lt;/full-title&gt;&lt;abbr-1&gt;Scientometrics&lt;/abbr-1&gt;&lt;/periodical&gt;&lt;alt-periodical&gt;&lt;full-title&gt;Scientometrics&lt;/full-title&gt;&lt;abbr-1&gt;Scientometrics&lt;/abbr-1&gt;&lt;/alt-periodical&gt;&lt;pages&gt;253-280&lt;/pages&gt;&lt;volume&gt;72&lt;/volume&gt;&lt;number&gt;2&lt;/number&gt;&lt;dates&gt;&lt;year&gt;2007&lt;/year&gt;&lt;pub-dates&gt;&lt;date&gt;2007/08/01&lt;/date&gt;&lt;/pub-dates&gt;&lt;/dates&gt;&lt;publisher&gt;Kluwer Academic Publishers&lt;/publisher&gt;&lt;isbn&gt;0138-9130&lt;/isbn&gt;&lt;urls&gt;&lt;related-urls&gt;&lt;url&gt;http://dx.doi.org/10.1007/s11192-007-1722-z&lt;/url&gt;&lt;/related-urls&gt;&lt;/urls&gt;&lt;electronic-resource-num&gt;10.1007/s11192-007-1722-z&lt;/electronic-resource-num&gt;&lt;language&gt;English&lt;/language&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31" w:tooltip="Sidiropoulos, 2007 #2921" w:history="1">
              <w:r w:rsidR="0035119B">
                <w:rPr>
                  <w:rFonts w:ascii="Calibri" w:eastAsia="Times New Roman" w:hAnsi="Calibri" w:cs="Times New Roman"/>
                  <w:noProof/>
                  <w:color w:val="000000"/>
                </w:rPr>
                <w:t>Sidiropoulos</w:t>
              </w:r>
              <w:r w:rsidR="0035119B" w:rsidRPr="00922A7A">
                <w:rPr>
                  <w:rFonts w:ascii="Calibri" w:eastAsia="Times New Roman" w:hAnsi="Calibri" w:cs="Times New Roman"/>
                  <w:i/>
                  <w:noProof/>
                  <w:color w:val="000000"/>
                </w:rPr>
                <w:t xml:space="preserve"> et al.</w:t>
              </w:r>
              <w:r w:rsidR="0035119B">
                <w:rPr>
                  <w:rFonts w:ascii="Calibri" w:eastAsia="Times New Roman" w:hAnsi="Calibri" w:cs="Times New Roman"/>
                  <w:noProof/>
                  <w:color w:val="000000"/>
                </w:rPr>
                <w:t xml:space="preserve"> 2007</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256B3F22" w14:textId="77777777" w:rsidTr="00F46EFF">
        <w:trPr>
          <w:trHeight w:val="300"/>
        </w:trPr>
        <w:tc>
          <w:tcPr>
            <w:tcW w:w="2640" w:type="dxa"/>
            <w:tcBorders>
              <w:top w:val="nil"/>
              <w:left w:val="nil"/>
              <w:bottom w:val="nil"/>
              <w:right w:val="nil"/>
            </w:tcBorders>
            <w:shd w:val="clear" w:color="auto" w:fill="auto"/>
            <w:hideMark/>
          </w:tcPr>
          <w:p w14:paraId="23D9477C"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e-index</w:t>
            </w:r>
          </w:p>
        </w:tc>
        <w:tc>
          <w:tcPr>
            <w:tcW w:w="6460" w:type="dxa"/>
            <w:tcBorders>
              <w:top w:val="nil"/>
              <w:left w:val="nil"/>
              <w:bottom w:val="nil"/>
              <w:right w:val="nil"/>
            </w:tcBorders>
            <w:shd w:val="clear" w:color="auto" w:fill="auto"/>
            <w:hideMark/>
          </w:tcPr>
          <w:p w14:paraId="61983338"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Square-root of the number of citations above the h-index</w:t>
            </w:r>
          </w:p>
        </w:tc>
        <w:tc>
          <w:tcPr>
            <w:tcW w:w="3155" w:type="dxa"/>
            <w:tcBorders>
              <w:top w:val="nil"/>
              <w:left w:val="nil"/>
              <w:bottom w:val="nil"/>
              <w:right w:val="nil"/>
            </w:tcBorders>
            <w:shd w:val="clear" w:color="auto" w:fill="auto"/>
            <w:hideMark/>
          </w:tcPr>
          <w:p w14:paraId="26F1CDA7" w14:textId="3DB7DB4B" w:rsidR="00CD319C" w:rsidRPr="00CD319C" w:rsidRDefault="00922A7A" w:rsidP="0035119B">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&lt;EndNote&gt;&lt;Cite&gt;&lt;Author&gt;Zhang&lt;/Author&gt;&lt;Year&gt;2009&lt;/Year&gt;&lt;RecNum&gt;2904&lt;/RecNum&gt;&lt;DisplayText&gt;(Zhang 2009)&lt;/DisplayText&gt;&lt;record&gt;&lt;rec-number&gt;2904&lt;/rec-number&gt;&lt;foreign-keys&gt;&lt;key app="EN" db-id="0vvewaaw2tv52metddmpw50kewd0fe9e2t2v"&gt;2904&lt;/key&gt;&lt;/foreign-keys&gt;&lt;ref-type name="Journal Article"&gt;17&lt;/ref-type&gt;&lt;contributors&gt;&lt;authors&gt;&lt;author&gt;Zhang, Chun-Ting&lt;/author&gt;&lt;/authors&gt;&lt;secondary-authors&gt;&lt;author&gt;Joly, Etienne&lt;/author&gt;&lt;/secondary-authors&gt;&lt;/contributors&gt;&lt;titles&gt;&lt;title&gt;The e-Index, Complementing the h-Index for Excess Citations&lt;/title&gt;&lt;secondary-title&gt;PLoS ONE&lt;/secondary-title&gt;&lt;alt-title&gt;PLOS ONE&lt;/alt-title&gt;&lt;/titles&gt;&lt;periodical&gt;&lt;full-title&gt;PLoS ONE&lt;/full-title&gt;&lt;/periodical&gt;&lt;alt-periodical&gt;&lt;full-title&gt;PLoS ONE&lt;/full-title&gt;&lt;/alt-periodical&gt;&lt;pages&gt;e5429&lt;/pages&gt;&lt;volume&gt;4&lt;/volume&gt;&lt;number&gt;5&lt;/number&gt;&lt;dates&gt;&lt;year&gt;2009&lt;/year&gt;&lt;/dates&gt;&lt;work-type&gt;10.1371/journal.pone.0005429.t001&lt;/work-type&gt;&lt;urls&gt;&lt;related-urls&gt;&lt;url&gt;http://dx.plos.org/10.1371/journal.pone.0005429.t001&lt;/url&gt;&lt;/related-urls&gt;&lt;pdf-urls&gt;&lt;url&gt;file://localhost/Users/Dan/Documents/Papers2/Zhang/2009/Articles/Zhang_2009_PLOS_ONE-1.pdf&lt;/url&gt;&lt;/pdf-urls&gt;&lt;/urls&gt;&lt;electronic-resource-num&gt;papers2://publication/doi/10.1371/journal.pone.0005429.t001&lt;/electronic-resource-num&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37" w:tooltip="Zhang, 2009 #2904" w:history="1">
              <w:r w:rsidR="0035119B">
                <w:rPr>
                  <w:rFonts w:ascii="Calibri" w:eastAsia="Times New Roman" w:hAnsi="Calibri" w:cs="Times New Roman"/>
                  <w:noProof/>
                  <w:color w:val="000000"/>
                </w:rPr>
                <w:t>Zhang 2009</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62138DF1" w14:textId="77777777" w:rsidTr="00F46EFF">
        <w:trPr>
          <w:trHeight w:val="300"/>
        </w:trPr>
        <w:tc>
          <w:tcPr>
            <w:tcW w:w="2640" w:type="dxa"/>
            <w:tcBorders>
              <w:top w:val="nil"/>
              <w:left w:val="nil"/>
              <w:bottom w:val="nil"/>
              <w:right w:val="nil"/>
            </w:tcBorders>
            <w:shd w:val="clear" w:color="auto" w:fill="auto"/>
            <w:hideMark/>
          </w:tcPr>
          <w:p w14:paraId="1E61CF6C"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g-index</w:t>
            </w:r>
          </w:p>
        </w:tc>
        <w:tc>
          <w:tcPr>
            <w:tcW w:w="6460" w:type="dxa"/>
            <w:tcBorders>
              <w:top w:val="nil"/>
              <w:left w:val="nil"/>
              <w:bottom w:val="nil"/>
              <w:right w:val="nil"/>
            </w:tcBorders>
            <w:shd w:val="clear" w:color="auto" w:fill="auto"/>
            <w:hideMark/>
          </w:tcPr>
          <w:p w14:paraId="295F346F" w14:textId="7EBCC0E4" w:rsidR="00CD319C" w:rsidRPr="00CD319C" w:rsidRDefault="00CD319C" w:rsidP="00597FDC">
            <w:pPr>
              <w:rPr>
                <w:rFonts w:ascii="Calibri" w:eastAsia="Times New Roman" w:hAnsi="Calibri" w:cs="Times New Roman"/>
                <w:color w:val="000000"/>
              </w:rPr>
            </w:pPr>
            <w:r w:rsidRPr="00CD319C">
              <w:rPr>
                <w:rFonts w:ascii="Calibri" w:eastAsia="Times New Roman" w:hAnsi="Calibri" w:cs="Times New Roman"/>
                <w:color w:val="000000"/>
              </w:rPr>
              <w:t>Number of papers that have at least g</w:t>
            </w:r>
            <w:r w:rsidR="00597FDC">
              <w:rPr>
                <w:rFonts w:ascii="Calibri" w:eastAsia="Times New Roman" w:hAnsi="Calibri" w:cs="Times New Roman"/>
                <w:color w:val="000000"/>
                <w:vertAlign w:val="superscript"/>
              </w:rPr>
              <w:t>2</w:t>
            </w:r>
            <w:r w:rsidR="00597FDC">
              <w:rPr>
                <w:rFonts w:ascii="Calibri" w:eastAsia="Times New Roman" w:hAnsi="Calibri" w:cs="Times New Roman"/>
                <w:color w:val="000000"/>
              </w:rPr>
              <w:t xml:space="preserve"> </w:t>
            </w:r>
            <w:r w:rsidRPr="00CD319C">
              <w:rPr>
                <w:rFonts w:ascii="Calibri" w:eastAsia="Times New Roman" w:hAnsi="Calibri" w:cs="Times New Roman"/>
                <w:color w:val="000000"/>
              </w:rPr>
              <w:t>citations</w:t>
            </w:r>
          </w:p>
        </w:tc>
        <w:tc>
          <w:tcPr>
            <w:tcW w:w="3155" w:type="dxa"/>
            <w:tcBorders>
              <w:top w:val="nil"/>
              <w:left w:val="nil"/>
              <w:bottom w:val="nil"/>
              <w:right w:val="nil"/>
            </w:tcBorders>
            <w:shd w:val="clear" w:color="auto" w:fill="auto"/>
            <w:hideMark/>
          </w:tcPr>
          <w:p w14:paraId="446B43C4" w14:textId="00BD84E5" w:rsidR="00CD319C" w:rsidRPr="00CD319C" w:rsidRDefault="00922A7A" w:rsidP="0035119B">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&lt;EndNote&gt;&lt;Cite&gt;&lt;Author&gt;Egghe&lt;/Author&gt;&lt;Year&gt;2006&lt;/Year&gt;&lt;RecNum&gt;2858&lt;/RecNum&gt;&lt;DisplayText&gt;(Egghe 2006)&lt;/DisplayText&gt;&lt;record&gt;&lt;rec-number&gt;2858&lt;/rec-number&gt;&lt;foreign-keys&gt;&lt;key app="EN" db-id="0vvewaaw2tv52metddmpw50kewd0fe9e2t2v"&gt;2858&lt;/key&gt;&lt;/foreign-keys&gt;&lt;ref-type name="Journal Article"&gt;17&lt;/ref-type&gt;&lt;contributors&gt;&lt;authors&gt;&lt;author&gt;Egghe, Leo&lt;/author&gt;&lt;/authors&gt;&lt;/contributors&gt;&lt;titles&gt;&lt;title&gt;Theory and practise of the g-index&lt;/title&gt;&lt;secondary-title&gt;Scientometrics&lt;/secondary-title&gt;&lt;alt-title&gt;Scientometrics&lt;/alt-title&gt;&lt;/titles&gt;&lt;periodical&gt;&lt;full-title&gt;Scientometrics&lt;/full-title&gt;&lt;abbr-1&gt;Scientometrics&lt;/abbr-1&gt;&lt;/periodical&gt;&lt;alt-periodical&gt;&lt;full-title&gt;Scientometrics&lt;/full-title&gt;&lt;abbr-1&gt;Scientometrics&lt;/abbr-1&gt;&lt;/alt-periodical&gt;&lt;pages&gt;131-152&lt;/pages&gt;&lt;volume&gt;69&lt;/volume&gt;&lt;number&gt;1&lt;/number&gt;&lt;dates&gt;&lt;year&gt;2006&lt;/year&gt;&lt;/dates&gt;&lt;publisher&gt;Akadémiai Kiadó, co-published with Springer Science+ Business Media BV, Formerly Kluwer Academic Publishers BV&lt;/publisher&gt;&lt;urls&gt;&lt;related-urls&gt;&lt;url&gt;http://www.akademiai.com/index/4119257T25H0852W.pdf&lt;/url&gt;&lt;/related-urls&gt;&lt;pdf-urls&gt;&lt;url&gt;file://localhost/Users/Dan/Documents/Papers2/Egghe/2006/Articles/Egghe_2006_Scientometrics.pdf&lt;/url&gt;&lt;/pdf-urls&gt;&lt;/urls&gt;&lt;electronic-resource-num&gt;papers2://publication/uuid/35E4645D-2188-4754-8A47-5F3E93399074&lt;/electronic-resource-num&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11" w:tooltip="Egghe, 2006 #2858" w:history="1">
              <w:r w:rsidR="0035119B">
                <w:rPr>
                  <w:rFonts w:ascii="Calibri" w:eastAsia="Times New Roman" w:hAnsi="Calibri" w:cs="Times New Roman"/>
                  <w:noProof/>
                  <w:color w:val="000000"/>
                </w:rPr>
                <w:t>Egghe 2006</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6689C658" w14:textId="77777777" w:rsidTr="00F46EFF">
        <w:trPr>
          <w:trHeight w:val="600"/>
        </w:trPr>
        <w:tc>
          <w:tcPr>
            <w:tcW w:w="2640" w:type="dxa"/>
            <w:tcBorders>
              <w:top w:val="nil"/>
              <w:left w:val="nil"/>
              <w:bottom w:val="single" w:sz="4" w:space="0" w:color="auto"/>
              <w:right w:val="nil"/>
            </w:tcBorders>
            <w:shd w:val="clear" w:color="auto" w:fill="auto"/>
            <w:hideMark/>
          </w:tcPr>
          <w:p w14:paraId="23394B4B"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AR-index***</w:t>
            </w:r>
          </w:p>
        </w:tc>
        <w:tc>
          <w:tcPr>
            <w:tcW w:w="6460" w:type="dxa"/>
            <w:tcBorders>
              <w:top w:val="nil"/>
              <w:left w:val="nil"/>
              <w:bottom w:val="single" w:sz="4" w:space="0" w:color="auto"/>
              <w:right w:val="nil"/>
            </w:tcBorders>
            <w:shd w:val="clear" w:color="auto" w:fill="auto"/>
            <w:hideMark/>
          </w:tcPr>
          <w:p w14:paraId="680A2F92"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Square-root of the sum of citations divided by the age of the article for all articles contributing to the h-index</w:t>
            </w:r>
          </w:p>
        </w:tc>
        <w:tc>
          <w:tcPr>
            <w:tcW w:w="3155" w:type="dxa"/>
            <w:tcBorders>
              <w:top w:val="nil"/>
              <w:left w:val="nil"/>
              <w:bottom w:val="single" w:sz="4" w:space="0" w:color="auto"/>
              <w:right w:val="nil"/>
            </w:tcBorders>
            <w:shd w:val="clear" w:color="auto" w:fill="auto"/>
            <w:hideMark/>
          </w:tcPr>
          <w:p w14:paraId="69CFDE23" w14:textId="01705B4A" w:rsidR="00CD319C" w:rsidRPr="00CD319C" w:rsidRDefault="00922A7A" w:rsidP="0035119B">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PEVuZE5vdGU+PENpdGU+PEF1dGhvcj5KaW48L0F1dGhvcj48WWVhcj4yMDA3PC9ZZWFyPjxSZWNO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</w:fldData>
              </w:fldChar>
            </w:r>
            <w:r>
              <w:rPr>
                <w:rFonts w:ascii="Calibri" w:eastAsia="Times New Roman" w:hAnsi="Calibri" w:cs="Times New Roman"/>
                <w:color w:val="000000"/>
              </w:rPr>
              <w:instrText xml:space="preserve"> ADDIN EN.CITE </w:instrText>
            </w:r>
            <w:r>
              <w:rPr>
                <w:rFonts w:ascii="Calibri" w:eastAsia="Times New Roman" w:hAnsi="Calibri" w:cs="Times New Roman"/>
                <w:color w:val="000000"/>
              </w:rPr>
              <w:fldChar w:fldCharType="begin">
                <w:fldData xml:space="preserve">PEVuZE5vdGU+PENpdGU+PEF1dGhvcj5KaW48L0F1dGhvcj48WWVhcj4yMDA3PC9ZZWFyPjxSZWNO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</w:fldData>
              </w:fldChar>
            </w:r>
            <w:r>
              <w:rPr>
                <w:rFonts w:ascii="Calibri" w:eastAsia="Times New Roman" w:hAnsi="Calibri" w:cs="Times New Roman"/>
                <w:color w:val="000000"/>
              </w:rPr>
              <w:instrText xml:space="preserve"> ADDIN EN.CITE.DATA </w:instrText>
            </w:r>
            <w:r>
              <w:rPr>
                <w:rFonts w:ascii="Calibri" w:eastAsia="Times New Roman" w:hAnsi="Calibri" w:cs="Times New Roman"/>
                <w:color w:val="000000"/>
              </w:rPr>
            </w:r>
            <w:r>
              <w:rPr>
                <w:rFonts w:ascii="Calibri" w:eastAsia="Times New Roman" w:hAnsi="Calibri" w:cs="Times New Roman"/>
                <w:color w:val="000000"/>
              </w:rPr>
              <w:fldChar w:fldCharType="end"/>
            </w:r>
            <w:r>
              <w:rPr>
                <w:rFonts w:ascii="Calibri" w:eastAsia="Times New Roman" w:hAnsi="Calibri" w:cs="Times New Roman"/>
                <w:color w:val="000000"/>
              </w:rPr>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24" w:tooltip="Jin, 2007 #2834" w:history="1">
              <w:r w:rsidR="0035119B">
                <w:rPr>
                  <w:rFonts w:ascii="Calibri" w:eastAsia="Times New Roman" w:hAnsi="Calibri" w:cs="Times New Roman"/>
                  <w:noProof/>
                  <w:color w:val="000000"/>
                </w:rPr>
                <w:t>Jin 2007</w:t>
              </w:r>
            </w:hyperlink>
            <w:r>
              <w:rPr>
                <w:rFonts w:ascii="Calibri" w:eastAsia="Times New Roman" w:hAnsi="Calibri" w:cs="Times New Roman"/>
                <w:noProof/>
                <w:color w:val="000000"/>
              </w:rPr>
              <w:t xml:space="preserve">; </w:t>
            </w:r>
            <w:hyperlink w:anchor="_ENREF_25" w:tooltip="Jin, 2007 #2872" w:history="1">
              <w:r w:rsidR="0035119B">
                <w:rPr>
                  <w:rFonts w:ascii="Calibri" w:eastAsia="Times New Roman" w:hAnsi="Calibri" w:cs="Times New Roman"/>
                  <w:noProof/>
                  <w:color w:val="000000"/>
                </w:rPr>
                <w:t>Jin</w:t>
              </w:r>
              <w:r w:rsidR="0035119B" w:rsidRPr="00922A7A">
                <w:rPr>
                  <w:rFonts w:ascii="Calibri" w:eastAsia="Times New Roman" w:hAnsi="Calibri" w:cs="Times New Roman"/>
                  <w:i/>
                  <w:noProof/>
                  <w:color w:val="000000"/>
                </w:rPr>
                <w:t xml:space="preserve"> et al.</w:t>
              </w:r>
              <w:r w:rsidR="0035119B">
                <w:rPr>
                  <w:rFonts w:ascii="Calibri" w:eastAsia="Times New Roman" w:hAnsi="Calibri" w:cs="Times New Roman"/>
                  <w:noProof/>
                  <w:color w:val="000000"/>
                </w:rPr>
                <w:t xml:space="preserve"> 2007</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01C77977" w14:textId="77777777" w:rsidTr="00F46EFF">
        <w:trPr>
          <w:trHeight w:val="300"/>
        </w:trPr>
        <w:tc>
          <w:tcPr>
            <w:tcW w:w="9100" w:type="dxa"/>
            <w:gridSpan w:val="2"/>
            <w:tcBorders>
              <w:top w:val="nil"/>
              <w:left w:val="nil"/>
              <w:bottom w:val="nil"/>
              <w:right w:val="nil"/>
            </w:tcBorders>
            <w:shd w:val="clear" w:color="auto" w:fill="auto"/>
            <w:noWrap/>
            <w:hideMark/>
          </w:tcPr>
          <w:p w14:paraId="4E8B11CF"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 xml:space="preserve">*Adjustment to the original SJR sometimes </w:t>
            </w:r>
            <w:r w:rsidR="00704EBD" w:rsidRPr="00CD319C">
              <w:rPr>
                <w:rFonts w:ascii="Calibri" w:eastAsia="Times New Roman" w:hAnsi="Calibri" w:cs="Times New Roman"/>
                <w:color w:val="000000"/>
              </w:rPr>
              <w:t>referred</w:t>
            </w:r>
            <w:r w:rsidRPr="00CD319C">
              <w:rPr>
                <w:rFonts w:ascii="Calibri" w:eastAsia="Times New Roman" w:hAnsi="Calibri" w:cs="Times New Roman"/>
                <w:color w:val="000000"/>
              </w:rPr>
              <w:t xml:space="preserve"> to as SJR2</w:t>
            </w:r>
          </w:p>
        </w:tc>
        <w:tc>
          <w:tcPr>
            <w:tcW w:w="3155" w:type="dxa"/>
            <w:tcBorders>
              <w:top w:val="nil"/>
              <w:left w:val="nil"/>
              <w:bottom w:val="nil"/>
              <w:right w:val="nil"/>
            </w:tcBorders>
            <w:shd w:val="clear" w:color="auto" w:fill="auto"/>
            <w:noWrap/>
            <w:hideMark/>
          </w:tcPr>
          <w:p w14:paraId="483704FF" w14:textId="77777777" w:rsidR="00CD319C" w:rsidRPr="00CD319C" w:rsidRDefault="00CD319C" w:rsidP="00F46EFF">
            <w:pPr>
              <w:rPr>
                <w:rFonts w:ascii="Calibri" w:eastAsia="Times New Roman" w:hAnsi="Calibri" w:cs="Times New Roman"/>
                <w:color w:val="000000"/>
              </w:rPr>
            </w:pPr>
          </w:p>
        </w:tc>
      </w:tr>
      <w:tr w:rsidR="00CD319C" w:rsidRPr="00CD319C" w14:paraId="424E2B2E" w14:textId="77777777" w:rsidTr="00F46EFF">
        <w:trPr>
          <w:trHeight w:val="300"/>
        </w:trPr>
        <w:tc>
          <w:tcPr>
            <w:tcW w:w="9100" w:type="dxa"/>
            <w:gridSpan w:val="2"/>
            <w:tcBorders>
              <w:top w:val="nil"/>
              <w:left w:val="nil"/>
              <w:bottom w:val="nil"/>
              <w:right w:val="nil"/>
            </w:tcBorders>
            <w:shd w:val="clear" w:color="auto" w:fill="auto"/>
            <w:noWrap/>
            <w:hideMark/>
          </w:tcPr>
          <w:p w14:paraId="5C8B8100"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**I used gamma=4 and delta=1 for this study.</w:t>
            </w:r>
          </w:p>
        </w:tc>
        <w:tc>
          <w:tcPr>
            <w:tcW w:w="3155" w:type="dxa"/>
            <w:tcBorders>
              <w:top w:val="nil"/>
              <w:left w:val="nil"/>
              <w:bottom w:val="nil"/>
              <w:right w:val="nil"/>
            </w:tcBorders>
            <w:shd w:val="clear" w:color="auto" w:fill="auto"/>
            <w:noWrap/>
            <w:hideMark/>
          </w:tcPr>
          <w:p w14:paraId="6EE0D4BC" w14:textId="77777777" w:rsidR="00CD319C" w:rsidRPr="00CD319C" w:rsidRDefault="00CD319C" w:rsidP="00F46EFF">
            <w:pPr>
              <w:rPr>
                <w:rFonts w:ascii="Calibri" w:eastAsia="Times New Roman" w:hAnsi="Calibri" w:cs="Times New Roman"/>
                <w:color w:val="000000"/>
              </w:rPr>
            </w:pPr>
          </w:p>
        </w:tc>
      </w:tr>
      <w:tr w:rsidR="00CD319C" w:rsidRPr="00CD319C" w14:paraId="46EDEFB4" w14:textId="77777777" w:rsidTr="00F46EFF">
        <w:trPr>
          <w:trHeight w:val="300"/>
        </w:trPr>
        <w:tc>
          <w:tcPr>
            <w:tcW w:w="9100" w:type="dxa"/>
            <w:gridSpan w:val="2"/>
            <w:tcBorders>
              <w:top w:val="nil"/>
              <w:left w:val="nil"/>
              <w:bottom w:val="nil"/>
              <w:right w:val="nil"/>
            </w:tcBorders>
            <w:shd w:val="clear" w:color="auto" w:fill="auto"/>
            <w:noWrap/>
            <w:hideMark/>
          </w:tcPr>
          <w:p w14:paraId="4BDB595B"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***Reported as AW-index by Publish or Perish Software</w:t>
            </w:r>
          </w:p>
        </w:tc>
        <w:tc>
          <w:tcPr>
            <w:tcW w:w="3155" w:type="dxa"/>
            <w:tcBorders>
              <w:top w:val="nil"/>
              <w:left w:val="nil"/>
              <w:bottom w:val="nil"/>
              <w:right w:val="nil"/>
            </w:tcBorders>
            <w:shd w:val="clear" w:color="auto" w:fill="auto"/>
            <w:noWrap/>
            <w:hideMark/>
          </w:tcPr>
          <w:p w14:paraId="38FFC323" w14:textId="77777777" w:rsidR="00CD319C" w:rsidRPr="00CD319C" w:rsidRDefault="00CD319C" w:rsidP="00F46EFF">
            <w:pPr>
              <w:rPr>
                <w:rFonts w:ascii="Calibri" w:eastAsia="Times New Roman" w:hAnsi="Calibri" w:cs="Times New Roman"/>
                <w:color w:val="000000"/>
              </w:rPr>
            </w:pPr>
          </w:p>
        </w:tc>
      </w:tr>
    </w:tbl>
    <w:p w14:paraId="63E42771" w14:textId="77777777" w:rsidR="005C7ACD" w:rsidRDefault="005C7ACD">
      <w:pPr>
        <w:sectPr w:rsidR="005C7ACD" w:rsidSect="00B42F3F">
          <w:pgSz w:w="12240" w:h="15840"/>
          <w:pgMar w:top="1440" w:right="1440" w:bottom="1440" w:left="1440" w:header="720" w:footer="720" w:gutter="0"/>
          <w:lnNumType w:countBy="1" w:restart="continuous"/>
          <w:cols w:space="720"/>
        </w:sectPr>
      </w:pPr>
    </w:p>
    <w:p w14:paraId="34DF8948" w14:textId="0A75CA72" w:rsidR="00704EBD" w:rsidRDefault="00B947ED">
      <w:r>
        <w:rPr>
          <w:rStyle w:val="CommentReference"/>
        </w:rPr>
        <w:lastRenderedPageBreak/>
        <w:commentReference w:id="65"/>
      </w:r>
      <w:r>
        <w:rPr>
          <w:rStyle w:val="CommentReference"/>
        </w:rPr>
        <w:commentReference w:id="66"/>
      </w:r>
    </w:p>
    <w:p w14:paraId="7EA24D6B" w14:textId="77777777" w:rsidR="00081912" w:rsidRDefault="00081912">
      <w:r>
        <w:t>Table 2. Characteristics of journal influence metrics</w:t>
      </w:r>
    </w:p>
    <w:tbl>
      <w:tblPr>
        <w:tblW w:w="12417" w:type="dxa"/>
        <w:tblInd w:w="93" w:type="dxa"/>
        <w:tblLook w:val="04A0" w:firstRow="1" w:lastRow="0" w:firstColumn="1" w:lastColumn="0" w:noHBand="0" w:noVBand="1"/>
      </w:tblPr>
      <w:tblGrid>
        <w:gridCol w:w="1328"/>
        <w:gridCol w:w="1837"/>
        <w:gridCol w:w="1300"/>
        <w:gridCol w:w="1300"/>
        <w:gridCol w:w="1300"/>
        <w:gridCol w:w="1300"/>
        <w:gridCol w:w="1190"/>
        <w:gridCol w:w="1460"/>
        <w:gridCol w:w="1402"/>
      </w:tblGrid>
      <w:tr w:rsidR="00704EBD" w:rsidRPr="00081912" w14:paraId="3364A575" w14:textId="77777777" w:rsidTr="00704EBD">
        <w:trPr>
          <w:trHeight w:val="600"/>
        </w:trPr>
        <w:tc>
          <w:tcPr>
            <w:tcW w:w="1328" w:type="dxa"/>
            <w:tcBorders>
              <w:top w:val="single" w:sz="4" w:space="0" w:color="auto"/>
              <w:left w:val="nil"/>
              <w:bottom w:val="single" w:sz="4" w:space="0" w:color="auto"/>
              <w:right w:val="nil"/>
            </w:tcBorders>
            <w:shd w:val="clear" w:color="auto" w:fill="auto"/>
            <w:vAlign w:val="bottom"/>
            <w:hideMark/>
          </w:tcPr>
          <w:p w14:paraId="3380FFE7" w14:textId="77777777" w:rsidR="00704EBD" w:rsidRPr="00081912" w:rsidRDefault="00704EBD" w:rsidP="00081912">
            <w:pPr>
              <w:rPr>
                <w:rFonts w:ascii="Calibri" w:eastAsia="Times New Roman" w:hAnsi="Calibri" w:cs="Times New Roman"/>
                <w:b/>
                <w:bCs/>
                <w:color w:val="000000"/>
              </w:rPr>
            </w:pPr>
            <w:r w:rsidRPr="00081912">
              <w:rPr>
                <w:rFonts w:ascii="Calibri" w:eastAsia="Times New Roman" w:hAnsi="Calibri" w:cs="Times New Roman"/>
                <w:b/>
                <w:bCs/>
                <w:color w:val="000000"/>
              </w:rPr>
              <w:t>Influence Metric</w:t>
            </w:r>
          </w:p>
        </w:tc>
        <w:tc>
          <w:tcPr>
            <w:tcW w:w="1837" w:type="dxa"/>
            <w:tcBorders>
              <w:top w:val="single" w:sz="4" w:space="0" w:color="auto"/>
              <w:left w:val="nil"/>
              <w:bottom w:val="single" w:sz="4" w:space="0" w:color="auto"/>
              <w:right w:val="nil"/>
            </w:tcBorders>
            <w:shd w:val="clear" w:color="auto" w:fill="auto"/>
            <w:vAlign w:val="bottom"/>
            <w:hideMark/>
          </w:tcPr>
          <w:p w14:paraId="76E60879"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Database</w:t>
            </w:r>
          </w:p>
        </w:tc>
        <w:tc>
          <w:tcPr>
            <w:tcW w:w="1300" w:type="dxa"/>
            <w:tcBorders>
              <w:top w:val="single" w:sz="4" w:space="0" w:color="auto"/>
              <w:left w:val="nil"/>
              <w:bottom w:val="single" w:sz="4" w:space="0" w:color="auto"/>
              <w:right w:val="nil"/>
            </w:tcBorders>
            <w:shd w:val="clear" w:color="auto" w:fill="auto"/>
            <w:vAlign w:val="bottom"/>
            <w:hideMark/>
          </w:tcPr>
          <w:p w14:paraId="71DFF5B4"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Time Frame</w:t>
            </w:r>
          </w:p>
        </w:tc>
        <w:tc>
          <w:tcPr>
            <w:tcW w:w="1300" w:type="dxa"/>
            <w:tcBorders>
              <w:top w:val="single" w:sz="4" w:space="0" w:color="auto"/>
              <w:left w:val="nil"/>
              <w:bottom w:val="single" w:sz="4" w:space="0" w:color="auto"/>
              <w:right w:val="nil"/>
            </w:tcBorders>
            <w:shd w:val="clear" w:color="auto" w:fill="auto"/>
            <w:vAlign w:val="bottom"/>
            <w:hideMark/>
          </w:tcPr>
          <w:p w14:paraId="37E1DC06" w14:textId="77777777" w:rsidR="00704EBD" w:rsidRPr="00081912" w:rsidRDefault="00704EBD" w:rsidP="00081912">
            <w:pPr>
              <w:jc w:val="center"/>
              <w:rPr>
                <w:rFonts w:ascii="Calibri" w:eastAsia="Times New Roman" w:hAnsi="Calibri" w:cs="Times New Roman"/>
                <w:b/>
                <w:bCs/>
                <w:color w:val="000000"/>
              </w:rPr>
            </w:pPr>
            <w:r>
              <w:rPr>
                <w:rFonts w:ascii="Calibri" w:eastAsia="Times New Roman" w:hAnsi="Calibri" w:cs="Times New Roman"/>
                <w:b/>
                <w:bCs/>
                <w:color w:val="000000"/>
              </w:rPr>
              <w:t xml:space="preserve">Adjusted </w:t>
            </w:r>
            <w:r w:rsidRPr="00081912">
              <w:rPr>
                <w:rFonts w:ascii="Calibri" w:eastAsia="Times New Roman" w:hAnsi="Calibri" w:cs="Times New Roman"/>
                <w:b/>
                <w:bCs/>
                <w:color w:val="000000"/>
              </w:rPr>
              <w:t>per Article</w:t>
            </w:r>
          </w:p>
        </w:tc>
        <w:tc>
          <w:tcPr>
            <w:tcW w:w="1300" w:type="dxa"/>
            <w:tcBorders>
              <w:top w:val="single" w:sz="4" w:space="0" w:color="auto"/>
              <w:left w:val="nil"/>
              <w:bottom w:val="single" w:sz="4" w:space="0" w:color="auto"/>
              <w:right w:val="nil"/>
            </w:tcBorders>
            <w:shd w:val="clear" w:color="auto" w:fill="auto"/>
            <w:vAlign w:val="bottom"/>
            <w:hideMark/>
          </w:tcPr>
          <w:p w14:paraId="6EC29FBA"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Age-adjusted</w:t>
            </w:r>
          </w:p>
        </w:tc>
        <w:tc>
          <w:tcPr>
            <w:tcW w:w="1300" w:type="dxa"/>
            <w:tcBorders>
              <w:top w:val="single" w:sz="4" w:space="0" w:color="auto"/>
              <w:left w:val="nil"/>
              <w:bottom w:val="single" w:sz="4" w:space="0" w:color="auto"/>
              <w:right w:val="nil"/>
            </w:tcBorders>
            <w:shd w:val="clear" w:color="auto" w:fill="auto"/>
            <w:vAlign w:val="bottom"/>
            <w:hideMark/>
          </w:tcPr>
          <w:p w14:paraId="3B76A2B3" w14:textId="77777777" w:rsidR="00704EBD" w:rsidRPr="00081912" w:rsidRDefault="00704EBD" w:rsidP="001E334A">
            <w:pPr>
              <w:jc w:val="center"/>
              <w:rPr>
                <w:rFonts w:ascii="Calibri" w:eastAsia="Times New Roman" w:hAnsi="Calibri" w:cs="Times New Roman"/>
                <w:b/>
                <w:bCs/>
                <w:color w:val="000000"/>
              </w:rPr>
            </w:pPr>
            <w:r>
              <w:rPr>
                <w:rFonts w:ascii="Calibri" w:eastAsia="Times New Roman" w:hAnsi="Calibri" w:cs="Times New Roman"/>
                <w:b/>
                <w:bCs/>
                <w:color w:val="000000"/>
              </w:rPr>
              <w:t>Network</w:t>
            </w:r>
            <w:r w:rsidRPr="00081912">
              <w:rPr>
                <w:rFonts w:ascii="Calibri" w:eastAsia="Times New Roman" w:hAnsi="Calibri" w:cs="Times New Roman"/>
                <w:b/>
                <w:bCs/>
                <w:color w:val="000000"/>
              </w:rPr>
              <w:t xml:space="preserve"> </w:t>
            </w:r>
            <w:r>
              <w:rPr>
                <w:rFonts w:ascii="Calibri" w:eastAsia="Times New Roman" w:hAnsi="Calibri" w:cs="Times New Roman"/>
                <w:b/>
                <w:bCs/>
                <w:color w:val="000000"/>
              </w:rPr>
              <w:t>Weighting</w:t>
            </w:r>
          </w:p>
        </w:tc>
        <w:tc>
          <w:tcPr>
            <w:tcW w:w="1190" w:type="dxa"/>
            <w:tcBorders>
              <w:top w:val="single" w:sz="4" w:space="0" w:color="auto"/>
              <w:left w:val="nil"/>
              <w:bottom w:val="single" w:sz="4" w:space="0" w:color="auto"/>
              <w:right w:val="nil"/>
            </w:tcBorders>
            <w:vAlign w:val="bottom"/>
          </w:tcPr>
          <w:p w14:paraId="514C77E1"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Closeness weight</w:t>
            </w:r>
          </w:p>
        </w:tc>
        <w:tc>
          <w:tcPr>
            <w:tcW w:w="1460" w:type="dxa"/>
            <w:tcBorders>
              <w:top w:val="single" w:sz="4" w:space="0" w:color="auto"/>
              <w:left w:val="nil"/>
              <w:bottom w:val="single" w:sz="4" w:space="0" w:color="auto"/>
              <w:right w:val="nil"/>
            </w:tcBorders>
            <w:shd w:val="clear" w:color="auto" w:fill="auto"/>
            <w:vAlign w:val="bottom"/>
            <w:hideMark/>
          </w:tcPr>
          <w:p w14:paraId="7D9FDE2F"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Journal Self Citations</w:t>
            </w:r>
          </w:p>
        </w:tc>
        <w:tc>
          <w:tcPr>
            <w:tcW w:w="1402" w:type="dxa"/>
            <w:tcBorders>
              <w:top w:val="single" w:sz="4" w:space="0" w:color="auto"/>
              <w:left w:val="nil"/>
              <w:bottom w:val="single" w:sz="4" w:space="0" w:color="auto"/>
              <w:right w:val="nil"/>
            </w:tcBorders>
            <w:shd w:val="clear" w:color="auto" w:fill="auto"/>
            <w:vAlign w:val="bottom"/>
            <w:hideMark/>
          </w:tcPr>
          <w:p w14:paraId="791B9D0B"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Background Trend</w:t>
            </w:r>
          </w:p>
        </w:tc>
      </w:tr>
      <w:tr w:rsidR="00704EBD" w:rsidRPr="00081912" w14:paraId="28939353" w14:textId="77777777" w:rsidTr="00704EBD">
        <w:trPr>
          <w:trHeight w:val="300"/>
        </w:trPr>
        <w:tc>
          <w:tcPr>
            <w:tcW w:w="1328" w:type="dxa"/>
            <w:tcBorders>
              <w:top w:val="nil"/>
              <w:left w:val="nil"/>
              <w:bottom w:val="nil"/>
              <w:right w:val="nil"/>
            </w:tcBorders>
            <w:shd w:val="clear" w:color="auto" w:fill="auto"/>
            <w:noWrap/>
            <w:vAlign w:val="bottom"/>
            <w:hideMark/>
          </w:tcPr>
          <w:p w14:paraId="372C5A16"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JIF</w:t>
            </w:r>
          </w:p>
        </w:tc>
        <w:tc>
          <w:tcPr>
            <w:tcW w:w="1837" w:type="dxa"/>
            <w:tcBorders>
              <w:top w:val="nil"/>
              <w:left w:val="nil"/>
              <w:bottom w:val="nil"/>
              <w:right w:val="nil"/>
            </w:tcBorders>
            <w:shd w:val="clear" w:color="auto" w:fill="auto"/>
            <w:noWrap/>
            <w:vAlign w:val="bottom"/>
            <w:hideMark/>
          </w:tcPr>
          <w:p w14:paraId="3B88DD00"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0C932F21"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2 years</w:t>
            </w:r>
          </w:p>
        </w:tc>
        <w:tc>
          <w:tcPr>
            <w:tcW w:w="1300" w:type="dxa"/>
            <w:tcBorders>
              <w:top w:val="nil"/>
              <w:left w:val="nil"/>
              <w:bottom w:val="nil"/>
              <w:right w:val="nil"/>
            </w:tcBorders>
            <w:shd w:val="clear" w:color="auto" w:fill="auto"/>
            <w:noWrap/>
            <w:vAlign w:val="bottom"/>
            <w:hideMark/>
          </w:tcPr>
          <w:p w14:paraId="0583CE92" w14:textId="77777777" w:rsidR="00704EBD" w:rsidRPr="00081912" w:rsidRDefault="00704EBD" w:rsidP="00081912">
            <w:pPr>
              <w:jc w:val="center"/>
              <w:rPr>
                <w:rFonts w:ascii="Zapf Dingbats" w:eastAsia="Times New Roman" w:hAnsi="Zapf Dingbats" w:cs="Times New Roman"/>
                <w:color w:val="000000"/>
              </w:rPr>
            </w:pPr>
            <w:commentRangeStart w:id="67"/>
            <w:r w:rsidRPr="00081912">
              <w:rPr>
                <w:rFonts w:ascii="Zapf Dingbats" w:eastAsia="Times New Roman" w:hAnsi="Zapf Dingbats" w:cs="Times New Roman"/>
                <w:color w:val="000000"/>
              </w:rPr>
              <w:t>✓</w:t>
            </w:r>
            <w:commentRangeEnd w:id="67"/>
            <w:r w:rsidR="00C44E5E">
              <w:rPr>
                <w:rStyle w:val="CommentReference"/>
              </w:rPr>
              <w:commentReference w:id="67"/>
            </w:r>
          </w:p>
        </w:tc>
        <w:tc>
          <w:tcPr>
            <w:tcW w:w="1300" w:type="dxa"/>
            <w:tcBorders>
              <w:top w:val="nil"/>
              <w:left w:val="nil"/>
              <w:bottom w:val="nil"/>
              <w:right w:val="nil"/>
            </w:tcBorders>
            <w:shd w:val="clear" w:color="auto" w:fill="auto"/>
            <w:noWrap/>
            <w:vAlign w:val="bottom"/>
            <w:hideMark/>
          </w:tcPr>
          <w:p w14:paraId="2C9878C1"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05D430D"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44E239BE"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35CDF6C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39811872"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7B995EC4" w14:textId="77777777" w:rsidTr="00704EBD">
        <w:trPr>
          <w:trHeight w:val="300"/>
        </w:trPr>
        <w:tc>
          <w:tcPr>
            <w:tcW w:w="1328" w:type="dxa"/>
            <w:tcBorders>
              <w:top w:val="nil"/>
              <w:left w:val="nil"/>
              <w:bottom w:val="nil"/>
              <w:right w:val="nil"/>
            </w:tcBorders>
            <w:shd w:val="clear" w:color="auto" w:fill="auto"/>
            <w:noWrap/>
            <w:vAlign w:val="bottom"/>
            <w:hideMark/>
          </w:tcPr>
          <w:p w14:paraId="40879CB0"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JIF5</w:t>
            </w:r>
          </w:p>
        </w:tc>
        <w:tc>
          <w:tcPr>
            <w:tcW w:w="1837" w:type="dxa"/>
            <w:tcBorders>
              <w:top w:val="nil"/>
              <w:left w:val="nil"/>
              <w:bottom w:val="nil"/>
              <w:right w:val="nil"/>
            </w:tcBorders>
            <w:shd w:val="clear" w:color="auto" w:fill="auto"/>
            <w:noWrap/>
            <w:vAlign w:val="bottom"/>
            <w:hideMark/>
          </w:tcPr>
          <w:p w14:paraId="2D92D4FE"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7501F1EE"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66AB399C"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51CE0324"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75B6460"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3826B115"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3F645649"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074EF85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6A1D888C" w14:textId="77777777" w:rsidTr="00704EBD">
        <w:trPr>
          <w:trHeight w:val="300"/>
        </w:trPr>
        <w:tc>
          <w:tcPr>
            <w:tcW w:w="1328" w:type="dxa"/>
            <w:tcBorders>
              <w:top w:val="nil"/>
              <w:left w:val="nil"/>
              <w:bottom w:val="nil"/>
              <w:right w:val="nil"/>
            </w:tcBorders>
            <w:shd w:val="clear" w:color="auto" w:fill="auto"/>
            <w:noWrap/>
            <w:vAlign w:val="bottom"/>
            <w:hideMark/>
          </w:tcPr>
          <w:p w14:paraId="45D58482"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AI</w:t>
            </w:r>
          </w:p>
        </w:tc>
        <w:tc>
          <w:tcPr>
            <w:tcW w:w="1837" w:type="dxa"/>
            <w:tcBorders>
              <w:top w:val="nil"/>
              <w:left w:val="nil"/>
              <w:bottom w:val="nil"/>
              <w:right w:val="nil"/>
            </w:tcBorders>
            <w:shd w:val="clear" w:color="auto" w:fill="auto"/>
            <w:noWrap/>
            <w:vAlign w:val="bottom"/>
            <w:hideMark/>
          </w:tcPr>
          <w:p w14:paraId="2B493A1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3345FCB7"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1EFCBE17"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61154861"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8868AC8"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14:paraId="2C86D075"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4AF7DC0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Excluded</w:t>
            </w:r>
          </w:p>
        </w:tc>
        <w:tc>
          <w:tcPr>
            <w:tcW w:w="1402" w:type="dxa"/>
            <w:tcBorders>
              <w:top w:val="nil"/>
              <w:left w:val="nil"/>
              <w:bottom w:val="nil"/>
              <w:right w:val="nil"/>
            </w:tcBorders>
            <w:shd w:val="clear" w:color="auto" w:fill="auto"/>
            <w:noWrap/>
            <w:vAlign w:val="bottom"/>
            <w:hideMark/>
          </w:tcPr>
          <w:p w14:paraId="21C0522F" w14:textId="77777777" w:rsidR="00704EBD" w:rsidRPr="00081912" w:rsidRDefault="00704EBD" w:rsidP="00081912">
            <w:pPr>
              <w:jc w:val="center"/>
              <w:rPr>
                <w:rFonts w:ascii="Calibri" w:eastAsia="Times New Roman" w:hAnsi="Calibri" w:cs="Times New Roman"/>
                <w:color w:val="000000"/>
              </w:rPr>
            </w:pPr>
            <w:r>
              <w:rPr>
                <w:rFonts w:ascii="Calibri" w:eastAsia="Times New Roman" w:hAnsi="Calibri" w:cs="Times New Roman"/>
                <w:color w:val="000000"/>
              </w:rPr>
              <w:t>?</w:t>
            </w:r>
          </w:p>
        </w:tc>
      </w:tr>
      <w:tr w:rsidR="00704EBD" w:rsidRPr="00081912" w14:paraId="4A1623AB" w14:textId="77777777" w:rsidTr="00704EBD">
        <w:trPr>
          <w:trHeight w:val="300"/>
        </w:trPr>
        <w:tc>
          <w:tcPr>
            <w:tcW w:w="1328" w:type="dxa"/>
            <w:tcBorders>
              <w:top w:val="nil"/>
              <w:left w:val="nil"/>
              <w:bottom w:val="nil"/>
              <w:right w:val="nil"/>
            </w:tcBorders>
            <w:shd w:val="clear" w:color="auto" w:fill="auto"/>
            <w:noWrap/>
            <w:vAlign w:val="bottom"/>
            <w:hideMark/>
          </w:tcPr>
          <w:p w14:paraId="0A0C5AE6" w14:textId="77777777" w:rsidR="00704EBD" w:rsidRPr="00081912" w:rsidRDefault="00704EBD" w:rsidP="00081912">
            <w:pPr>
              <w:rPr>
                <w:rFonts w:ascii="Calibri" w:eastAsia="Times New Roman" w:hAnsi="Calibri" w:cs="Times New Roman"/>
                <w:color w:val="000000"/>
              </w:rPr>
            </w:pPr>
            <w:proofErr w:type="spellStart"/>
            <w:r w:rsidRPr="00081912">
              <w:rPr>
                <w:rFonts w:ascii="Calibri" w:eastAsia="Times New Roman" w:hAnsi="Calibri" w:cs="Times New Roman"/>
                <w:color w:val="000000"/>
              </w:rPr>
              <w:t>Eigenfactor</w:t>
            </w:r>
            <w:proofErr w:type="spellEnd"/>
          </w:p>
        </w:tc>
        <w:tc>
          <w:tcPr>
            <w:tcW w:w="1837" w:type="dxa"/>
            <w:tcBorders>
              <w:top w:val="nil"/>
              <w:left w:val="nil"/>
              <w:bottom w:val="nil"/>
              <w:right w:val="nil"/>
            </w:tcBorders>
            <w:shd w:val="clear" w:color="auto" w:fill="auto"/>
            <w:noWrap/>
            <w:vAlign w:val="bottom"/>
            <w:hideMark/>
          </w:tcPr>
          <w:p w14:paraId="1707DC9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23A60E5B"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348184D0"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7D0EB8A"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4E8EE04"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14:paraId="06FFE3FA"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21D99D1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Excluded</w:t>
            </w:r>
          </w:p>
        </w:tc>
        <w:tc>
          <w:tcPr>
            <w:tcW w:w="1402" w:type="dxa"/>
            <w:tcBorders>
              <w:top w:val="nil"/>
              <w:left w:val="nil"/>
              <w:bottom w:val="nil"/>
              <w:right w:val="nil"/>
            </w:tcBorders>
            <w:shd w:val="clear" w:color="auto" w:fill="auto"/>
            <w:noWrap/>
            <w:vAlign w:val="bottom"/>
            <w:hideMark/>
          </w:tcPr>
          <w:p w14:paraId="346CB986" w14:textId="77777777" w:rsidR="00704EBD" w:rsidRPr="00081912" w:rsidRDefault="00704EBD" w:rsidP="00081912">
            <w:pPr>
              <w:jc w:val="center"/>
              <w:rPr>
                <w:rFonts w:ascii="Calibri" w:eastAsia="Times New Roman" w:hAnsi="Calibri" w:cs="Times New Roman"/>
                <w:color w:val="000000"/>
              </w:rPr>
            </w:pPr>
            <w:r>
              <w:rPr>
                <w:rFonts w:ascii="Calibri" w:eastAsia="Times New Roman" w:hAnsi="Calibri" w:cs="Times New Roman"/>
                <w:color w:val="000000"/>
              </w:rPr>
              <w:t>?</w:t>
            </w:r>
          </w:p>
        </w:tc>
      </w:tr>
      <w:tr w:rsidR="00704EBD" w:rsidRPr="00081912" w14:paraId="3BCDCD66" w14:textId="77777777" w:rsidTr="00704EBD">
        <w:trPr>
          <w:trHeight w:val="300"/>
        </w:trPr>
        <w:tc>
          <w:tcPr>
            <w:tcW w:w="1328" w:type="dxa"/>
            <w:tcBorders>
              <w:top w:val="nil"/>
              <w:left w:val="nil"/>
              <w:bottom w:val="nil"/>
              <w:right w:val="nil"/>
            </w:tcBorders>
            <w:shd w:val="clear" w:color="auto" w:fill="auto"/>
            <w:noWrap/>
            <w:vAlign w:val="bottom"/>
            <w:hideMark/>
          </w:tcPr>
          <w:p w14:paraId="4E6336BB"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SNIP</w:t>
            </w:r>
          </w:p>
        </w:tc>
        <w:tc>
          <w:tcPr>
            <w:tcW w:w="1837" w:type="dxa"/>
            <w:tcBorders>
              <w:top w:val="nil"/>
              <w:left w:val="nil"/>
              <w:bottom w:val="nil"/>
              <w:right w:val="nil"/>
            </w:tcBorders>
            <w:shd w:val="clear" w:color="auto" w:fill="auto"/>
            <w:noWrap/>
            <w:vAlign w:val="bottom"/>
            <w:hideMark/>
          </w:tcPr>
          <w:p w14:paraId="4F37751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Scopus</w:t>
            </w:r>
          </w:p>
        </w:tc>
        <w:tc>
          <w:tcPr>
            <w:tcW w:w="1300" w:type="dxa"/>
            <w:tcBorders>
              <w:top w:val="nil"/>
              <w:left w:val="nil"/>
              <w:bottom w:val="nil"/>
              <w:right w:val="nil"/>
            </w:tcBorders>
            <w:shd w:val="clear" w:color="auto" w:fill="auto"/>
            <w:noWrap/>
            <w:vAlign w:val="bottom"/>
            <w:hideMark/>
          </w:tcPr>
          <w:p w14:paraId="1D93759B"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3 years</w:t>
            </w:r>
          </w:p>
        </w:tc>
        <w:tc>
          <w:tcPr>
            <w:tcW w:w="1300" w:type="dxa"/>
            <w:tcBorders>
              <w:top w:val="nil"/>
              <w:left w:val="nil"/>
              <w:bottom w:val="nil"/>
              <w:right w:val="nil"/>
            </w:tcBorders>
            <w:shd w:val="clear" w:color="auto" w:fill="auto"/>
            <w:noWrap/>
            <w:vAlign w:val="bottom"/>
            <w:hideMark/>
          </w:tcPr>
          <w:p w14:paraId="3D138005"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302308F3"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B1B108B"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68567C29"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58E61EA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0F333D92"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07D00748" w14:textId="77777777" w:rsidTr="00704EBD">
        <w:trPr>
          <w:trHeight w:val="320"/>
        </w:trPr>
        <w:tc>
          <w:tcPr>
            <w:tcW w:w="1328" w:type="dxa"/>
            <w:tcBorders>
              <w:top w:val="nil"/>
              <w:left w:val="nil"/>
              <w:bottom w:val="nil"/>
              <w:right w:val="nil"/>
            </w:tcBorders>
            <w:shd w:val="clear" w:color="auto" w:fill="auto"/>
            <w:noWrap/>
            <w:vAlign w:val="bottom"/>
            <w:hideMark/>
          </w:tcPr>
          <w:p w14:paraId="614DA735"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SJR</w:t>
            </w:r>
          </w:p>
        </w:tc>
        <w:tc>
          <w:tcPr>
            <w:tcW w:w="1837" w:type="dxa"/>
            <w:tcBorders>
              <w:top w:val="nil"/>
              <w:left w:val="nil"/>
              <w:bottom w:val="nil"/>
              <w:right w:val="nil"/>
            </w:tcBorders>
            <w:shd w:val="clear" w:color="auto" w:fill="auto"/>
            <w:noWrap/>
            <w:vAlign w:val="bottom"/>
            <w:hideMark/>
          </w:tcPr>
          <w:p w14:paraId="7B147E5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Scopus</w:t>
            </w:r>
          </w:p>
        </w:tc>
        <w:tc>
          <w:tcPr>
            <w:tcW w:w="1300" w:type="dxa"/>
            <w:tcBorders>
              <w:top w:val="nil"/>
              <w:left w:val="nil"/>
              <w:bottom w:val="nil"/>
              <w:right w:val="nil"/>
            </w:tcBorders>
            <w:shd w:val="clear" w:color="auto" w:fill="auto"/>
            <w:noWrap/>
            <w:vAlign w:val="bottom"/>
            <w:hideMark/>
          </w:tcPr>
          <w:p w14:paraId="5C3F7A2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3 years</w:t>
            </w:r>
          </w:p>
        </w:tc>
        <w:tc>
          <w:tcPr>
            <w:tcW w:w="1300" w:type="dxa"/>
            <w:tcBorders>
              <w:top w:val="nil"/>
              <w:left w:val="nil"/>
              <w:bottom w:val="nil"/>
              <w:right w:val="nil"/>
            </w:tcBorders>
            <w:shd w:val="clear" w:color="auto" w:fill="auto"/>
            <w:noWrap/>
            <w:vAlign w:val="bottom"/>
            <w:hideMark/>
          </w:tcPr>
          <w:p w14:paraId="0A3E7DB2" w14:textId="77777777" w:rsidR="00704EBD" w:rsidRPr="00081912" w:rsidRDefault="00704EBD" w:rsidP="00081912">
            <w:pPr>
              <w:jc w:val="center"/>
              <w:rPr>
                <w:rFonts w:ascii="Calibri" w:eastAsia="Times New Roman" w:hAnsi="Calibri" w:cs="Times New Roman"/>
                <w:color w:val="000000"/>
              </w:rPr>
            </w:pPr>
            <w:r w:rsidRPr="00081912">
              <w:rPr>
                <w:rFonts w:ascii="Minion Pro" w:eastAsia="Times New Roman" w:hAnsi="Minion Pro" w:cs="Times New Roman"/>
                <w:color w:val="000000"/>
              </w:rPr>
              <w:t>✓</w:t>
            </w:r>
            <w:r w:rsidRPr="00081912">
              <w:rPr>
                <w:rFonts w:ascii="Calibri" w:eastAsia="Times New Roman" w:hAnsi="Calibri" w:cs="Times New Roman"/>
                <w:color w:val="000000"/>
              </w:rPr>
              <w:t xml:space="preserve"> (rate)</w:t>
            </w:r>
          </w:p>
        </w:tc>
        <w:tc>
          <w:tcPr>
            <w:tcW w:w="1300" w:type="dxa"/>
            <w:tcBorders>
              <w:top w:val="nil"/>
              <w:left w:val="nil"/>
              <w:bottom w:val="nil"/>
              <w:right w:val="nil"/>
            </w:tcBorders>
            <w:shd w:val="clear" w:color="auto" w:fill="auto"/>
            <w:noWrap/>
            <w:vAlign w:val="bottom"/>
            <w:hideMark/>
          </w:tcPr>
          <w:p w14:paraId="1A68C060"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FA8EAE2"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14:paraId="4E47A8EE" w14:textId="77777777" w:rsidR="00704EBD" w:rsidRPr="00081912" w:rsidRDefault="00704EBD" w:rsidP="00081912">
            <w:pPr>
              <w:jc w:val="center"/>
              <w:rPr>
                <w:rFonts w:ascii="Calibri" w:eastAsia="Times New Roman" w:hAnsi="Calibri" w:cs="Times New Roman"/>
                <w:color w:val="000000"/>
              </w:rPr>
            </w:pPr>
            <w:r w:rsidRPr="00081912">
              <w:rPr>
                <w:rFonts w:ascii="Zapf Dingbats" w:eastAsia="Times New Roman" w:hAnsi="Zapf Dingbats" w:cs="Times New Roman"/>
                <w:color w:val="000000"/>
              </w:rPr>
              <w:t>✓</w:t>
            </w:r>
          </w:p>
        </w:tc>
        <w:tc>
          <w:tcPr>
            <w:tcW w:w="1460" w:type="dxa"/>
            <w:tcBorders>
              <w:top w:val="nil"/>
              <w:left w:val="nil"/>
              <w:bottom w:val="nil"/>
              <w:right w:val="nil"/>
            </w:tcBorders>
            <w:shd w:val="clear" w:color="auto" w:fill="auto"/>
            <w:noWrap/>
            <w:vAlign w:val="bottom"/>
            <w:hideMark/>
          </w:tcPr>
          <w:p w14:paraId="2E28A19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Limited</w:t>
            </w:r>
          </w:p>
        </w:tc>
        <w:tc>
          <w:tcPr>
            <w:tcW w:w="1402" w:type="dxa"/>
            <w:tcBorders>
              <w:top w:val="nil"/>
              <w:left w:val="nil"/>
              <w:bottom w:val="nil"/>
              <w:right w:val="nil"/>
            </w:tcBorders>
            <w:shd w:val="clear" w:color="auto" w:fill="auto"/>
            <w:noWrap/>
            <w:vAlign w:val="bottom"/>
            <w:hideMark/>
          </w:tcPr>
          <w:p w14:paraId="67CB92E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Stable</w:t>
            </w:r>
          </w:p>
        </w:tc>
      </w:tr>
      <w:tr w:rsidR="00704EBD" w:rsidRPr="00081912" w14:paraId="218B1A39" w14:textId="77777777" w:rsidTr="00704EBD">
        <w:trPr>
          <w:trHeight w:val="300"/>
        </w:trPr>
        <w:tc>
          <w:tcPr>
            <w:tcW w:w="1328" w:type="dxa"/>
            <w:tcBorders>
              <w:top w:val="nil"/>
              <w:left w:val="nil"/>
              <w:bottom w:val="nil"/>
              <w:right w:val="nil"/>
            </w:tcBorders>
            <w:shd w:val="clear" w:color="auto" w:fill="auto"/>
            <w:noWrap/>
            <w:vAlign w:val="bottom"/>
            <w:hideMark/>
          </w:tcPr>
          <w:p w14:paraId="52B41AB0"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h-index</w:t>
            </w:r>
          </w:p>
        </w:tc>
        <w:tc>
          <w:tcPr>
            <w:tcW w:w="1837" w:type="dxa"/>
            <w:tcBorders>
              <w:top w:val="nil"/>
              <w:left w:val="nil"/>
              <w:bottom w:val="nil"/>
              <w:right w:val="nil"/>
            </w:tcBorders>
            <w:shd w:val="clear" w:color="auto" w:fill="auto"/>
            <w:noWrap/>
            <w:vAlign w:val="bottom"/>
            <w:hideMark/>
          </w:tcPr>
          <w:p w14:paraId="6270C15B"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1AB69DB9"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6ACD77A1"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77348E2"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CBFE76F"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791E6549"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1E20AB2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665337A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77C8CC61" w14:textId="77777777" w:rsidTr="00704EBD">
        <w:trPr>
          <w:trHeight w:val="300"/>
        </w:trPr>
        <w:tc>
          <w:tcPr>
            <w:tcW w:w="1328" w:type="dxa"/>
            <w:tcBorders>
              <w:top w:val="nil"/>
              <w:left w:val="nil"/>
              <w:bottom w:val="nil"/>
              <w:right w:val="nil"/>
            </w:tcBorders>
            <w:shd w:val="clear" w:color="auto" w:fill="auto"/>
            <w:noWrap/>
            <w:vAlign w:val="bottom"/>
            <w:hideMark/>
          </w:tcPr>
          <w:p w14:paraId="7079CFA6" w14:textId="77777777" w:rsidR="00704EBD" w:rsidRPr="00081912" w:rsidRDefault="00704EBD" w:rsidP="00081912">
            <w:pPr>
              <w:rPr>
                <w:rFonts w:ascii="Calibri" w:eastAsia="Times New Roman" w:hAnsi="Calibri" w:cs="Times New Roman"/>
                <w:color w:val="000000"/>
              </w:rPr>
            </w:pPr>
            <w:proofErr w:type="spellStart"/>
            <w:r w:rsidRPr="00081912">
              <w:rPr>
                <w:rFonts w:ascii="Calibri" w:eastAsia="Times New Roman" w:hAnsi="Calibri" w:cs="Times New Roman"/>
                <w:color w:val="000000"/>
              </w:rPr>
              <w:t>hc</w:t>
            </w:r>
            <w:proofErr w:type="spellEnd"/>
            <w:r w:rsidRPr="00081912">
              <w:rPr>
                <w:rFonts w:ascii="Calibri" w:eastAsia="Times New Roman" w:hAnsi="Calibri" w:cs="Times New Roman"/>
                <w:color w:val="000000"/>
              </w:rPr>
              <w:t>-index</w:t>
            </w:r>
          </w:p>
        </w:tc>
        <w:tc>
          <w:tcPr>
            <w:tcW w:w="1837" w:type="dxa"/>
            <w:tcBorders>
              <w:top w:val="nil"/>
              <w:left w:val="nil"/>
              <w:bottom w:val="nil"/>
              <w:right w:val="nil"/>
            </w:tcBorders>
            <w:shd w:val="clear" w:color="auto" w:fill="auto"/>
            <w:noWrap/>
            <w:vAlign w:val="bottom"/>
            <w:hideMark/>
          </w:tcPr>
          <w:p w14:paraId="0C20166F"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46094F01"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6E28B96B"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B5E38D4"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58B6F9B3"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7E963C50"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6494C5AB"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3A700DA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576E4D0D" w14:textId="77777777" w:rsidTr="00704EBD">
        <w:trPr>
          <w:trHeight w:val="300"/>
        </w:trPr>
        <w:tc>
          <w:tcPr>
            <w:tcW w:w="1328" w:type="dxa"/>
            <w:tcBorders>
              <w:top w:val="nil"/>
              <w:left w:val="nil"/>
              <w:bottom w:val="nil"/>
              <w:right w:val="nil"/>
            </w:tcBorders>
            <w:shd w:val="clear" w:color="auto" w:fill="auto"/>
            <w:noWrap/>
            <w:vAlign w:val="bottom"/>
            <w:hideMark/>
          </w:tcPr>
          <w:p w14:paraId="6D55AA15"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e-index</w:t>
            </w:r>
          </w:p>
        </w:tc>
        <w:tc>
          <w:tcPr>
            <w:tcW w:w="1837" w:type="dxa"/>
            <w:tcBorders>
              <w:top w:val="nil"/>
              <w:left w:val="nil"/>
              <w:bottom w:val="nil"/>
              <w:right w:val="nil"/>
            </w:tcBorders>
            <w:shd w:val="clear" w:color="auto" w:fill="auto"/>
            <w:noWrap/>
            <w:vAlign w:val="bottom"/>
            <w:hideMark/>
          </w:tcPr>
          <w:p w14:paraId="0A6AE9C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429764C3"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45017524"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3F7B9EC"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1A47664"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0D5EA423"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02CB82F9"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546C3D0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683AFA09" w14:textId="77777777" w:rsidTr="00704EBD">
        <w:trPr>
          <w:trHeight w:val="300"/>
        </w:trPr>
        <w:tc>
          <w:tcPr>
            <w:tcW w:w="1328" w:type="dxa"/>
            <w:tcBorders>
              <w:top w:val="nil"/>
              <w:left w:val="nil"/>
              <w:bottom w:val="nil"/>
              <w:right w:val="nil"/>
            </w:tcBorders>
            <w:shd w:val="clear" w:color="auto" w:fill="auto"/>
            <w:noWrap/>
            <w:vAlign w:val="bottom"/>
            <w:hideMark/>
          </w:tcPr>
          <w:p w14:paraId="3D8EC0D7"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g-index</w:t>
            </w:r>
          </w:p>
        </w:tc>
        <w:tc>
          <w:tcPr>
            <w:tcW w:w="1837" w:type="dxa"/>
            <w:tcBorders>
              <w:top w:val="nil"/>
              <w:left w:val="nil"/>
              <w:bottom w:val="nil"/>
              <w:right w:val="nil"/>
            </w:tcBorders>
            <w:shd w:val="clear" w:color="auto" w:fill="auto"/>
            <w:noWrap/>
            <w:vAlign w:val="bottom"/>
            <w:hideMark/>
          </w:tcPr>
          <w:p w14:paraId="2888DF22"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25E4EBD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5A37DAA3"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BCB8904"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A542436"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48FE0994"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54C24410"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3BB9F6B9"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261C95B3" w14:textId="77777777" w:rsidTr="00704EBD">
        <w:trPr>
          <w:trHeight w:val="300"/>
        </w:trPr>
        <w:tc>
          <w:tcPr>
            <w:tcW w:w="1328" w:type="dxa"/>
            <w:tcBorders>
              <w:top w:val="nil"/>
              <w:left w:val="nil"/>
              <w:bottom w:val="single" w:sz="4" w:space="0" w:color="auto"/>
              <w:right w:val="nil"/>
            </w:tcBorders>
            <w:shd w:val="clear" w:color="auto" w:fill="auto"/>
            <w:noWrap/>
            <w:vAlign w:val="bottom"/>
            <w:hideMark/>
          </w:tcPr>
          <w:p w14:paraId="39971B83"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AR-index</w:t>
            </w:r>
          </w:p>
        </w:tc>
        <w:tc>
          <w:tcPr>
            <w:tcW w:w="1837" w:type="dxa"/>
            <w:tcBorders>
              <w:top w:val="nil"/>
              <w:left w:val="nil"/>
              <w:bottom w:val="single" w:sz="4" w:space="0" w:color="auto"/>
              <w:right w:val="nil"/>
            </w:tcBorders>
            <w:shd w:val="clear" w:color="auto" w:fill="auto"/>
            <w:noWrap/>
            <w:vAlign w:val="bottom"/>
            <w:hideMark/>
          </w:tcPr>
          <w:p w14:paraId="75074E2C"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single" w:sz="4" w:space="0" w:color="auto"/>
              <w:right w:val="nil"/>
            </w:tcBorders>
            <w:shd w:val="clear" w:color="auto" w:fill="auto"/>
            <w:noWrap/>
            <w:vAlign w:val="bottom"/>
            <w:hideMark/>
          </w:tcPr>
          <w:p w14:paraId="344EE92B"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single" w:sz="4" w:space="0" w:color="auto"/>
              <w:right w:val="nil"/>
            </w:tcBorders>
            <w:shd w:val="clear" w:color="auto" w:fill="auto"/>
            <w:noWrap/>
            <w:vAlign w:val="bottom"/>
            <w:hideMark/>
          </w:tcPr>
          <w:p w14:paraId="5253E1C6"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300" w:type="dxa"/>
            <w:tcBorders>
              <w:top w:val="nil"/>
              <w:left w:val="nil"/>
              <w:bottom w:val="single" w:sz="4" w:space="0" w:color="auto"/>
              <w:right w:val="nil"/>
            </w:tcBorders>
            <w:shd w:val="clear" w:color="auto" w:fill="auto"/>
            <w:noWrap/>
            <w:vAlign w:val="bottom"/>
            <w:hideMark/>
          </w:tcPr>
          <w:p w14:paraId="770949E2"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single" w:sz="4" w:space="0" w:color="auto"/>
              <w:right w:val="nil"/>
            </w:tcBorders>
            <w:shd w:val="clear" w:color="auto" w:fill="auto"/>
            <w:noWrap/>
            <w:vAlign w:val="bottom"/>
            <w:hideMark/>
          </w:tcPr>
          <w:p w14:paraId="3A6464F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190" w:type="dxa"/>
            <w:tcBorders>
              <w:top w:val="nil"/>
              <w:left w:val="nil"/>
              <w:bottom w:val="single" w:sz="4" w:space="0" w:color="auto"/>
              <w:right w:val="nil"/>
            </w:tcBorders>
            <w:vAlign w:val="bottom"/>
          </w:tcPr>
          <w:p w14:paraId="3881B63D"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460" w:type="dxa"/>
            <w:tcBorders>
              <w:top w:val="nil"/>
              <w:left w:val="nil"/>
              <w:bottom w:val="single" w:sz="4" w:space="0" w:color="auto"/>
              <w:right w:val="nil"/>
            </w:tcBorders>
            <w:shd w:val="clear" w:color="auto" w:fill="auto"/>
            <w:noWrap/>
            <w:vAlign w:val="bottom"/>
            <w:hideMark/>
          </w:tcPr>
          <w:p w14:paraId="6339149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single" w:sz="4" w:space="0" w:color="auto"/>
              <w:right w:val="nil"/>
            </w:tcBorders>
            <w:shd w:val="clear" w:color="auto" w:fill="auto"/>
            <w:noWrap/>
            <w:vAlign w:val="bottom"/>
            <w:hideMark/>
          </w:tcPr>
          <w:p w14:paraId="1FD76A7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bl>
    <w:p w14:paraId="31A7C387" w14:textId="77777777" w:rsidR="00081912" w:rsidRDefault="00081912"/>
    <w:p w14:paraId="2D984A2E" w14:textId="77777777" w:rsidR="002A4BA6" w:rsidRDefault="002A4BA6">
      <w:pPr>
        <w:sectPr w:rsidR="002A4BA6" w:rsidSect="00B42F3F">
          <w:pgSz w:w="12240" w:h="15840"/>
          <w:pgMar w:top="1440" w:right="1440" w:bottom="1440" w:left="1440" w:header="720" w:footer="720" w:gutter="0"/>
          <w:lnNumType w:countBy="1" w:restart="continuous"/>
          <w:cols w:space="720"/>
        </w:sectPr>
      </w:pPr>
    </w:p>
    <w:p w14:paraId="323F0145" w14:textId="09EEEA1E" w:rsidR="00474193" w:rsidRDefault="00474193"/>
    <w:p w14:paraId="362074F5" w14:textId="258ACF10" w:rsidR="00474193" w:rsidRDefault="005C7ACD">
      <w:r>
        <w:t>Table 3</w:t>
      </w:r>
      <w:r w:rsidR="00633504">
        <w:t xml:space="preserve">. Journal influence per article based on 5 metrics for the </w:t>
      </w:r>
      <w:commentRangeStart w:id="68"/>
      <w:r w:rsidR="00633504">
        <w:t xml:space="preserve">top 20 journals </w:t>
      </w:r>
      <w:commentRangeEnd w:id="68"/>
      <w:r w:rsidR="00341295">
        <w:rPr>
          <w:rStyle w:val="CommentReference"/>
        </w:rPr>
        <w:commentReference w:id="68"/>
      </w:r>
      <w:r w:rsidR="00633504">
        <w:t>using the Article Influence score.</w:t>
      </w:r>
    </w:p>
    <w:p w14:paraId="16339A05" w14:textId="77777777" w:rsidR="00633504" w:rsidRDefault="00633504"/>
    <w:tbl>
      <w:tblPr>
        <w:tblW w:w="8840" w:type="dxa"/>
        <w:tblInd w:w="93" w:type="dxa"/>
        <w:tblLook w:val="04A0" w:firstRow="1" w:lastRow="0" w:firstColumn="1" w:lastColumn="0" w:noHBand="0" w:noVBand="1"/>
      </w:tblPr>
      <w:tblGrid>
        <w:gridCol w:w="3040"/>
        <w:gridCol w:w="1160"/>
        <w:gridCol w:w="1160"/>
        <w:gridCol w:w="1160"/>
        <w:gridCol w:w="1160"/>
        <w:gridCol w:w="1160"/>
      </w:tblGrid>
      <w:tr w:rsidR="00633504" w:rsidRPr="008919A6" w14:paraId="2D10D8A8" w14:textId="77777777" w:rsidTr="00633504">
        <w:trPr>
          <w:trHeight w:val="300"/>
        </w:trPr>
        <w:tc>
          <w:tcPr>
            <w:tcW w:w="3040" w:type="dxa"/>
            <w:tcBorders>
              <w:top w:val="single" w:sz="4" w:space="0" w:color="auto"/>
              <w:left w:val="nil"/>
              <w:bottom w:val="single" w:sz="4" w:space="0" w:color="auto"/>
              <w:right w:val="nil"/>
            </w:tcBorders>
            <w:shd w:val="clear" w:color="auto" w:fill="auto"/>
            <w:noWrap/>
            <w:vAlign w:val="bottom"/>
            <w:hideMark/>
          </w:tcPr>
          <w:p w14:paraId="54A88270" w14:textId="77777777" w:rsidR="00633504" w:rsidRPr="008919A6" w:rsidRDefault="00633504" w:rsidP="00633504">
            <w:pPr>
              <w:rPr>
                <w:rFonts w:ascii="Calibri" w:eastAsia="Times New Roman" w:hAnsi="Calibri" w:cs="Times New Roman"/>
                <w:color w:val="000000"/>
              </w:rPr>
            </w:pPr>
            <w:proofErr w:type="spellStart"/>
            <w:r w:rsidRPr="008919A6">
              <w:rPr>
                <w:rFonts w:ascii="Calibri" w:eastAsia="Times New Roman" w:hAnsi="Calibri" w:cs="Times New Roman"/>
                <w:color w:val="000000"/>
              </w:rPr>
              <w:t>Abbrev_Journal</w:t>
            </w:r>
            <w:proofErr w:type="spellEnd"/>
          </w:p>
        </w:tc>
        <w:tc>
          <w:tcPr>
            <w:tcW w:w="1160" w:type="dxa"/>
            <w:tcBorders>
              <w:top w:val="single" w:sz="4" w:space="0" w:color="auto"/>
              <w:left w:val="nil"/>
              <w:bottom w:val="single" w:sz="4" w:space="0" w:color="auto"/>
              <w:right w:val="nil"/>
            </w:tcBorders>
            <w:shd w:val="clear" w:color="auto" w:fill="auto"/>
            <w:noWrap/>
            <w:vAlign w:val="bottom"/>
            <w:hideMark/>
          </w:tcPr>
          <w:p w14:paraId="5FA0ED9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AI</w:t>
            </w:r>
          </w:p>
        </w:tc>
        <w:tc>
          <w:tcPr>
            <w:tcW w:w="1160" w:type="dxa"/>
            <w:tcBorders>
              <w:top w:val="single" w:sz="4" w:space="0" w:color="auto"/>
              <w:left w:val="nil"/>
              <w:bottom w:val="single" w:sz="4" w:space="0" w:color="auto"/>
              <w:right w:val="nil"/>
            </w:tcBorders>
            <w:shd w:val="clear" w:color="auto" w:fill="auto"/>
            <w:noWrap/>
            <w:vAlign w:val="bottom"/>
            <w:hideMark/>
          </w:tcPr>
          <w:p w14:paraId="3BC85B3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JIF</w:t>
            </w:r>
          </w:p>
        </w:tc>
        <w:tc>
          <w:tcPr>
            <w:tcW w:w="1160" w:type="dxa"/>
            <w:tcBorders>
              <w:top w:val="single" w:sz="4" w:space="0" w:color="auto"/>
              <w:left w:val="nil"/>
              <w:bottom w:val="single" w:sz="4" w:space="0" w:color="auto"/>
              <w:right w:val="nil"/>
            </w:tcBorders>
            <w:shd w:val="clear" w:color="auto" w:fill="auto"/>
            <w:noWrap/>
            <w:vAlign w:val="bottom"/>
            <w:hideMark/>
          </w:tcPr>
          <w:p w14:paraId="1060ACF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JIF_5yr</w:t>
            </w:r>
          </w:p>
        </w:tc>
        <w:tc>
          <w:tcPr>
            <w:tcW w:w="1160" w:type="dxa"/>
            <w:tcBorders>
              <w:top w:val="single" w:sz="4" w:space="0" w:color="auto"/>
              <w:left w:val="nil"/>
              <w:bottom w:val="single" w:sz="4" w:space="0" w:color="auto"/>
              <w:right w:val="nil"/>
            </w:tcBorders>
            <w:shd w:val="clear" w:color="auto" w:fill="auto"/>
            <w:noWrap/>
            <w:vAlign w:val="bottom"/>
            <w:hideMark/>
          </w:tcPr>
          <w:p w14:paraId="67D7707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SNIP</w:t>
            </w:r>
          </w:p>
        </w:tc>
        <w:tc>
          <w:tcPr>
            <w:tcW w:w="1160" w:type="dxa"/>
            <w:tcBorders>
              <w:top w:val="single" w:sz="4" w:space="0" w:color="auto"/>
              <w:left w:val="nil"/>
              <w:bottom w:val="single" w:sz="4" w:space="0" w:color="auto"/>
              <w:right w:val="nil"/>
            </w:tcBorders>
            <w:shd w:val="clear" w:color="auto" w:fill="auto"/>
            <w:noWrap/>
            <w:vAlign w:val="bottom"/>
            <w:hideMark/>
          </w:tcPr>
          <w:p w14:paraId="4F027A0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SJR</w:t>
            </w:r>
          </w:p>
        </w:tc>
      </w:tr>
      <w:tr w:rsidR="00633504" w:rsidRPr="008919A6" w14:paraId="20175E43" w14:textId="77777777" w:rsidTr="00633504">
        <w:trPr>
          <w:trHeight w:val="300"/>
        </w:trPr>
        <w:tc>
          <w:tcPr>
            <w:tcW w:w="3040" w:type="dxa"/>
            <w:tcBorders>
              <w:top w:val="nil"/>
              <w:left w:val="nil"/>
              <w:bottom w:val="nil"/>
              <w:right w:val="nil"/>
            </w:tcBorders>
            <w:shd w:val="clear" w:color="auto" w:fill="auto"/>
            <w:noWrap/>
            <w:vAlign w:val="bottom"/>
            <w:hideMark/>
          </w:tcPr>
          <w:p w14:paraId="7A5464A4"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ANNU REV ECOL EVOL S</w:t>
            </w:r>
          </w:p>
        </w:tc>
        <w:tc>
          <w:tcPr>
            <w:tcW w:w="1160" w:type="dxa"/>
            <w:tcBorders>
              <w:top w:val="nil"/>
              <w:left w:val="nil"/>
              <w:bottom w:val="nil"/>
              <w:right w:val="nil"/>
            </w:tcBorders>
            <w:shd w:val="clear" w:color="auto" w:fill="auto"/>
            <w:noWrap/>
            <w:vAlign w:val="bottom"/>
            <w:hideMark/>
          </w:tcPr>
          <w:p w14:paraId="12A5EFF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9.273</w:t>
            </w:r>
          </w:p>
        </w:tc>
        <w:tc>
          <w:tcPr>
            <w:tcW w:w="1160" w:type="dxa"/>
            <w:tcBorders>
              <w:top w:val="nil"/>
              <w:left w:val="nil"/>
              <w:bottom w:val="nil"/>
              <w:right w:val="nil"/>
            </w:tcBorders>
            <w:shd w:val="clear" w:color="auto" w:fill="auto"/>
            <w:noWrap/>
            <w:vAlign w:val="bottom"/>
            <w:hideMark/>
          </w:tcPr>
          <w:p w14:paraId="02F3073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14.373</w:t>
            </w:r>
          </w:p>
        </w:tc>
        <w:tc>
          <w:tcPr>
            <w:tcW w:w="1160" w:type="dxa"/>
            <w:tcBorders>
              <w:top w:val="nil"/>
              <w:left w:val="nil"/>
              <w:bottom w:val="nil"/>
              <w:right w:val="nil"/>
            </w:tcBorders>
            <w:shd w:val="clear" w:color="auto" w:fill="auto"/>
            <w:noWrap/>
            <w:vAlign w:val="bottom"/>
            <w:hideMark/>
          </w:tcPr>
          <w:p w14:paraId="406946F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18.007</w:t>
            </w:r>
          </w:p>
        </w:tc>
        <w:tc>
          <w:tcPr>
            <w:tcW w:w="1160" w:type="dxa"/>
            <w:tcBorders>
              <w:top w:val="nil"/>
              <w:left w:val="nil"/>
              <w:bottom w:val="nil"/>
              <w:right w:val="nil"/>
            </w:tcBorders>
            <w:shd w:val="clear" w:color="auto" w:fill="auto"/>
            <w:noWrap/>
            <w:vAlign w:val="bottom"/>
            <w:hideMark/>
          </w:tcPr>
          <w:p w14:paraId="21D5289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3.932</w:t>
            </w:r>
          </w:p>
        </w:tc>
        <w:tc>
          <w:tcPr>
            <w:tcW w:w="1160" w:type="dxa"/>
            <w:tcBorders>
              <w:top w:val="nil"/>
              <w:left w:val="nil"/>
              <w:bottom w:val="nil"/>
              <w:right w:val="nil"/>
            </w:tcBorders>
            <w:shd w:val="clear" w:color="auto" w:fill="auto"/>
            <w:noWrap/>
            <w:vAlign w:val="bottom"/>
            <w:hideMark/>
          </w:tcPr>
          <w:p w14:paraId="0983CB3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6.901</w:t>
            </w:r>
          </w:p>
        </w:tc>
      </w:tr>
      <w:tr w:rsidR="00633504" w:rsidRPr="008919A6" w14:paraId="1CA9C15D" w14:textId="77777777" w:rsidTr="00633504">
        <w:trPr>
          <w:trHeight w:val="300"/>
        </w:trPr>
        <w:tc>
          <w:tcPr>
            <w:tcW w:w="3040" w:type="dxa"/>
            <w:tcBorders>
              <w:top w:val="nil"/>
              <w:left w:val="nil"/>
              <w:bottom w:val="nil"/>
              <w:right w:val="nil"/>
            </w:tcBorders>
            <w:shd w:val="clear" w:color="auto" w:fill="auto"/>
            <w:noWrap/>
            <w:vAlign w:val="bottom"/>
            <w:hideMark/>
          </w:tcPr>
          <w:p w14:paraId="3B87F80C"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TRENDS ECOL EVOL</w:t>
            </w:r>
          </w:p>
        </w:tc>
        <w:tc>
          <w:tcPr>
            <w:tcW w:w="1160" w:type="dxa"/>
            <w:tcBorders>
              <w:top w:val="nil"/>
              <w:left w:val="nil"/>
              <w:bottom w:val="nil"/>
              <w:right w:val="nil"/>
            </w:tcBorders>
            <w:shd w:val="clear" w:color="auto" w:fill="auto"/>
            <w:noWrap/>
            <w:vAlign w:val="bottom"/>
            <w:hideMark/>
          </w:tcPr>
          <w:p w14:paraId="6A43B7A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7.913</w:t>
            </w:r>
          </w:p>
        </w:tc>
        <w:tc>
          <w:tcPr>
            <w:tcW w:w="1160" w:type="dxa"/>
            <w:tcBorders>
              <w:top w:val="nil"/>
              <w:left w:val="nil"/>
              <w:bottom w:val="nil"/>
              <w:right w:val="nil"/>
            </w:tcBorders>
            <w:shd w:val="clear" w:color="auto" w:fill="auto"/>
            <w:noWrap/>
            <w:vAlign w:val="bottom"/>
            <w:hideMark/>
          </w:tcPr>
          <w:p w14:paraId="42EA677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15.748</w:t>
            </w:r>
          </w:p>
        </w:tc>
        <w:tc>
          <w:tcPr>
            <w:tcW w:w="1160" w:type="dxa"/>
            <w:tcBorders>
              <w:top w:val="nil"/>
              <w:left w:val="nil"/>
              <w:bottom w:val="nil"/>
              <w:right w:val="nil"/>
            </w:tcBorders>
            <w:shd w:val="clear" w:color="auto" w:fill="auto"/>
            <w:noWrap/>
            <w:vAlign w:val="bottom"/>
            <w:hideMark/>
          </w:tcPr>
          <w:p w14:paraId="358F8D6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16.981</w:t>
            </w:r>
          </w:p>
        </w:tc>
        <w:tc>
          <w:tcPr>
            <w:tcW w:w="1160" w:type="dxa"/>
            <w:tcBorders>
              <w:top w:val="nil"/>
              <w:left w:val="nil"/>
              <w:bottom w:val="nil"/>
              <w:right w:val="nil"/>
            </w:tcBorders>
            <w:shd w:val="clear" w:color="auto" w:fill="auto"/>
            <w:noWrap/>
            <w:vAlign w:val="bottom"/>
            <w:hideMark/>
          </w:tcPr>
          <w:p w14:paraId="5F3188F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5.483</w:t>
            </w:r>
          </w:p>
        </w:tc>
        <w:tc>
          <w:tcPr>
            <w:tcW w:w="1160" w:type="dxa"/>
            <w:tcBorders>
              <w:top w:val="nil"/>
              <w:left w:val="nil"/>
              <w:bottom w:val="nil"/>
              <w:right w:val="nil"/>
            </w:tcBorders>
            <w:shd w:val="clear" w:color="auto" w:fill="auto"/>
            <w:noWrap/>
            <w:vAlign w:val="bottom"/>
            <w:hideMark/>
          </w:tcPr>
          <w:p w14:paraId="0A5FEA3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8.702</w:t>
            </w:r>
          </w:p>
        </w:tc>
      </w:tr>
      <w:tr w:rsidR="00633504" w:rsidRPr="008919A6" w14:paraId="78F7E394" w14:textId="77777777" w:rsidTr="00633504">
        <w:trPr>
          <w:trHeight w:val="300"/>
        </w:trPr>
        <w:tc>
          <w:tcPr>
            <w:tcW w:w="3040" w:type="dxa"/>
            <w:tcBorders>
              <w:top w:val="nil"/>
              <w:left w:val="nil"/>
              <w:bottom w:val="nil"/>
              <w:right w:val="nil"/>
            </w:tcBorders>
            <w:shd w:val="clear" w:color="auto" w:fill="auto"/>
            <w:noWrap/>
            <w:vAlign w:val="bottom"/>
            <w:hideMark/>
          </w:tcPr>
          <w:p w14:paraId="376BBDCA"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ECOL LETT</w:t>
            </w:r>
          </w:p>
        </w:tc>
        <w:tc>
          <w:tcPr>
            <w:tcW w:w="1160" w:type="dxa"/>
            <w:tcBorders>
              <w:top w:val="nil"/>
              <w:left w:val="nil"/>
              <w:bottom w:val="nil"/>
              <w:right w:val="nil"/>
            </w:tcBorders>
            <w:shd w:val="clear" w:color="auto" w:fill="auto"/>
            <w:noWrap/>
            <w:vAlign w:val="bottom"/>
            <w:hideMark/>
          </w:tcPr>
          <w:p w14:paraId="3B5CC04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7.38</w:t>
            </w:r>
          </w:p>
        </w:tc>
        <w:tc>
          <w:tcPr>
            <w:tcW w:w="1160" w:type="dxa"/>
            <w:tcBorders>
              <w:top w:val="nil"/>
              <w:left w:val="nil"/>
              <w:bottom w:val="nil"/>
              <w:right w:val="nil"/>
            </w:tcBorders>
            <w:shd w:val="clear" w:color="auto" w:fill="auto"/>
            <w:noWrap/>
            <w:vAlign w:val="bottom"/>
            <w:hideMark/>
          </w:tcPr>
          <w:p w14:paraId="7049521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17.557</w:t>
            </w:r>
          </w:p>
        </w:tc>
        <w:tc>
          <w:tcPr>
            <w:tcW w:w="1160" w:type="dxa"/>
            <w:tcBorders>
              <w:top w:val="nil"/>
              <w:left w:val="nil"/>
              <w:bottom w:val="nil"/>
              <w:right w:val="nil"/>
            </w:tcBorders>
            <w:shd w:val="clear" w:color="auto" w:fill="auto"/>
            <w:noWrap/>
            <w:vAlign w:val="bottom"/>
            <w:hideMark/>
          </w:tcPr>
          <w:p w14:paraId="47DEFE3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15.389</w:t>
            </w:r>
          </w:p>
        </w:tc>
        <w:tc>
          <w:tcPr>
            <w:tcW w:w="1160" w:type="dxa"/>
            <w:tcBorders>
              <w:top w:val="nil"/>
              <w:left w:val="nil"/>
              <w:bottom w:val="nil"/>
              <w:right w:val="nil"/>
            </w:tcBorders>
            <w:shd w:val="clear" w:color="auto" w:fill="auto"/>
            <w:noWrap/>
            <w:vAlign w:val="bottom"/>
            <w:hideMark/>
          </w:tcPr>
          <w:p w14:paraId="50CB774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3.701</w:t>
            </w:r>
          </w:p>
        </w:tc>
        <w:tc>
          <w:tcPr>
            <w:tcW w:w="1160" w:type="dxa"/>
            <w:tcBorders>
              <w:top w:val="nil"/>
              <w:left w:val="nil"/>
              <w:bottom w:val="nil"/>
              <w:right w:val="nil"/>
            </w:tcBorders>
            <w:shd w:val="clear" w:color="auto" w:fill="auto"/>
            <w:noWrap/>
            <w:vAlign w:val="bottom"/>
            <w:hideMark/>
          </w:tcPr>
          <w:p w14:paraId="28AC66F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7.898</w:t>
            </w:r>
          </w:p>
        </w:tc>
      </w:tr>
      <w:tr w:rsidR="00633504" w:rsidRPr="008919A6" w14:paraId="289165EE" w14:textId="77777777" w:rsidTr="00633504">
        <w:trPr>
          <w:trHeight w:val="300"/>
        </w:trPr>
        <w:tc>
          <w:tcPr>
            <w:tcW w:w="3040" w:type="dxa"/>
            <w:tcBorders>
              <w:top w:val="nil"/>
              <w:left w:val="nil"/>
              <w:bottom w:val="nil"/>
              <w:right w:val="nil"/>
            </w:tcBorders>
            <w:shd w:val="clear" w:color="auto" w:fill="auto"/>
            <w:noWrap/>
            <w:vAlign w:val="bottom"/>
            <w:hideMark/>
          </w:tcPr>
          <w:p w14:paraId="58E2A5A4"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FRONT ECOL ENVIRON</w:t>
            </w:r>
          </w:p>
        </w:tc>
        <w:tc>
          <w:tcPr>
            <w:tcW w:w="1160" w:type="dxa"/>
            <w:tcBorders>
              <w:top w:val="nil"/>
              <w:left w:val="nil"/>
              <w:bottom w:val="nil"/>
              <w:right w:val="nil"/>
            </w:tcBorders>
            <w:shd w:val="clear" w:color="auto" w:fill="auto"/>
            <w:noWrap/>
            <w:vAlign w:val="bottom"/>
            <w:hideMark/>
          </w:tcPr>
          <w:p w14:paraId="09F96E9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4.085</w:t>
            </w:r>
          </w:p>
        </w:tc>
        <w:tc>
          <w:tcPr>
            <w:tcW w:w="1160" w:type="dxa"/>
            <w:tcBorders>
              <w:top w:val="nil"/>
              <w:left w:val="nil"/>
              <w:bottom w:val="nil"/>
              <w:right w:val="nil"/>
            </w:tcBorders>
            <w:shd w:val="clear" w:color="auto" w:fill="auto"/>
            <w:noWrap/>
            <w:vAlign w:val="bottom"/>
            <w:hideMark/>
          </w:tcPr>
          <w:p w14:paraId="4114E49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9.113</w:t>
            </w:r>
          </w:p>
        </w:tc>
        <w:tc>
          <w:tcPr>
            <w:tcW w:w="1160" w:type="dxa"/>
            <w:tcBorders>
              <w:top w:val="nil"/>
              <w:left w:val="nil"/>
              <w:bottom w:val="nil"/>
              <w:right w:val="nil"/>
            </w:tcBorders>
            <w:shd w:val="clear" w:color="auto" w:fill="auto"/>
            <w:noWrap/>
            <w:vAlign w:val="bottom"/>
            <w:hideMark/>
          </w:tcPr>
          <w:p w14:paraId="5993064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9.023</w:t>
            </w:r>
          </w:p>
        </w:tc>
        <w:tc>
          <w:tcPr>
            <w:tcW w:w="1160" w:type="dxa"/>
            <w:tcBorders>
              <w:top w:val="nil"/>
              <w:left w:val="nil"/>
              <w:bottom w:val="nil"/>
              <w:right w:val="nil"/>
            </w:tcBorders>
            <w:shd w:val="clear" w:color="auto" w:fill="auto"/>
            <w:noWrap/>
            <w:vAlign w:val="bottom"/>
            <w:hideMark/>
          </w:tcPr>
          <w:p w14:paraId="7864577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3.383</w:t>
            </w:r>
          </w:p>
        </w:tc>
        <w:tc>
          <w:tcPr>
            <w:tcW w:w="1160" w:type="dxa"/>
            <w:tcBorders>
              <w:top w:val="nil"/>
              <w:left w:val="nil"/>
              <w:bottom w:val="nil"/>
              <w:right w:val="nil"/>
            </w:tcBorders>
            <w:shd w:val="clear" w:color="auto" w:fill="auto"/>
            <w:noWrap/>
            <w:vAlign w:val="bottom"/>
            <w:hideMark/>
          </w:tcPr>
          <w:p w14:paraId="3C7D28C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3.664</w:t>
            </w:r>
          </w:p>
        </w:tc>
      </w:tr>
      <w:tr w:rsidR="00633504" w:rsidRPr="008919A6" w14:paraId="6D22DD55" w14:textId="77777777" w:rsidTr="00633504">
        <w:trPr>
          <w:trHeight w:val="300"/>
        </w:trPr>
        <w:tc>
          <w:tcPr>
            <w:tcW w:w="3040" w:type="dxa"/>
            <w:tcBorders>
              <w:top w:val="nil"/>
              <w:left w:val="nil"/>
              <w:bottom w:val="nil"/>
              <w:right w:val="nil"/>
            </w:tcBorders>
            <w:shd w:val="clear" w:color="auto" w:fill="auto"/>
            <w:noWrap/>
            <w:vAlign w:val="bottom"/>
            <w:hideMark/>
          </w:tcPr>
          <w:p w14:paraId="6D0031ED"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ECOL MONOGR</w:t>
            </w:r>
          </w:p>
        </w:tc>
        <w:tc>
          <w:tcPr>
            <w:tcW w:w="1160" w:type="dxa"/>
            <w:tcBorders>
              <w:top w:val="nil"/>
              <w:left w:val="nil"/>
              <w:bottom w:val="nil"/>
              <w:right w:val="nil"/>
            </w:tcBorders>
            <w:shd w:val="clear" w:color="auto" w:fill="auto"/>
            <w:noWrap/>
            <w:vAlign w:val="bottom"/>
            <w:hideMark/>
          </w:tcPr>
          <w:p w14:paraId="3B88427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3.745</w:t>
            </w:r>
          </w:p>
        </w:tc>
        <w:tc>
          <w:tcPr>
            <w:tcW w:w="1160" w:type="dxa"/>
            <w:tcBorders>
              <w:top w:val="nil"/>
              <w:left w:val="nil"/>
              <w:bottom w:val="nil"/>
              <w:right w:val="nil"/>
            </w:tcBorders>
            <w:shd w:val="clear" w:color="auto" w:fill="auto"/>
            <w:noWrap/>
            <w:vAlign w:val="bottom"/>
            <w:hideMark/>
          </w:tcPr>
          <w:p w14:paraId="756AA25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7.433</w:t>
            </w:r>
          </w:p>
        </w:tc>
        <w:tc>
          <w:tcPr>
            <w:tcW w:w="1160" w:type="dxa"/>
            <w:tcBorders>
              <w:top w:val="nil"/>
              <w:left w:val="nil"/>
              <w:bottom w:val="nil"/>
              <w:right w:val="nil"/>
            </w:tcBorders>
            <w:shd w:val="clear" w:color="auto" w:fill="auto"/>
            <w:noWrap/>
            <w:vAlign w:val="bottom"/>
            <w:hideMark/>
          </w:tcPr>
          <w:p w14:paraId="16E234D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7.75</w:t>
            </w:r>
          </w:p>
        </w:tc>
        <w:tc>
          <w:tcPr>
            <w:tcW w:w="1160" w:type="dxa"/>
            <w:tcBorders>
              <w:top w:val="nil"/>
              <w:left w:val="nil"/>
              <w:bottom w:val="nil"/>
              <w:right w:val="nil"/>
            </w:tcBorders>
            <w:shd w:val="clear" w:color="auto" w:fill="auto"/>
            <w:vAlign w:val="center"/>
            <w:hideMark/>
          </w:tcPr>
          <w:p w14:paraId="7F125BD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2.966</w:t>
            </w:r>
          </w:p>
        </w:tc>
        <w:tc>
          <w:tcPr>
            <w:tcW w:w="1160" w:type="dxa"/>
            <w:tcBorders>
              <w:top w:val="nil"/>
              <w:left w:val="nil"/>
              <w:bottom w:val="nil"/>
              <w:right w:val="nil"/>
            </w:tcBorders>
            <w:shd w:val="clear" w:color="auto" w:fill="auto"/>
            <w:vAlign w:val="center"/>
            <w:hideMark/>
          </w:tcPr>
          <w:p w14:paraId="7E5A66B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4.292</w:t>
            </w:r>
          </w:p>
        </w:tc>
      </w:tr>
      <w:tr w:rsidR="00633504" w:rsidRPr="008919A6" w14:paraId="2CBA96AD" w14:textId="77777777" w:rsidTr="00633504">
        <w:trPr>
          <w:trHeight w:val="300"/>
        </w:trPr>
        <w:tc>
          <w:tcPr>
            <w:tcW w:w="3040" w:type="dxa"/>
            <w:tcBorders>
              <w:top w:val="nil"/>
              <w:left w:val="nil"/>
              <w:bottom w:val="nil"/>
              <w:right w:val="nil"/>
            </w:tcBorders>
            <w:shd w:val="clear" w:color="auto" w:fill="auto"/>
            <w:noWrap/>
            <w:vAlign w:val="bottom"/>
            <w:hideMark/>
          </w:tcPr>
          <w:p w14:paraId="6D91ECE7"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GLOBAL CHANGE BIOL</w:t>
            </w:r>
          </w:p>
        </w:tc>
        <w:tc>
          <w:tcPr>
            <w:tcW w:w="1160" w:type="dxa"/>
            <w:tcBorders>
              <w:top w:val="nil"/>
              <w:left w:val="nil"/>
              <w:bottom w:val="nil"/>
              <w:right w:val="nil"/>
            </w:tcBorders>
            <w:shd w:val="clear" w:color="auto" w:fill="auto"/>
            <w:noWrap/>
            <w:vAlign w:val="bottom"/>
            <w:hideMark/>
          </w:tcPr>
          <w:p w14:paraId="123A50D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3.188</w:t>
            </w:r>
          </w:p>
        </w:tc>
        <w:tc>
          <w:tcPr>
            <w:tcW w:w="1160" w:type="dxa"/>
            <w:tcBorders>
              <w:top w:val="nil"/>
              <w:left w:val="nil"/>
              <w:bottom w:val="nil"/>
              <w:right w:val="nil"/>
            </w:tcBorders>
            <w:shd w:val="clear" w:color="auto" w:fill="auto"/>
            <w:noWrap/>
            <w:vAlign w:val="bottom"/>
            <w:hideMark/>
          </w:tcPr>
          <w:p w14:paraId="623BB90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6.862</w:t>
            </w:r>
          </w:p>
        </w:tc>
        <w:tc>
          <w:tcPr>
            <w:tcW w:w="1160" w:type="dxa"/>
            <w:tcBorders>
              <w:top w:val="nil"/>
              <w:left w:val="nil"/>
              <w:bottom w:val="nil"/>
              <w:right w:val="nil"/>
            </w:tcBorders>
            <w:shd w:val="clear" w:color="auto" w:fill="auto"/>
            <w:noWrap/>
            <w:vAlign w:val="bottom"/>
            <w:hideMark/>
          </w:tcPr>
          <w:p w14:paraId="2836C7A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8.036</w:t>
            </w:r>
          </w:p>
        </w:tc>
        <w:tc>
          <w:tcPr>
            <w:tcW w:w="1160" w:type="dxa"/>
            <w:tcBorders>
              <w:top w:val="nil"/>
              <w:left w:val="nil"/>
              <w:bottom w:val="nil"/>
              <w:right w:val="nil"/>
            </w:tcBorders>
            <w:shd w:val="clear" w:color="auto" w:fill="auto"/>
            <w:vAlign w:val="center"/>
            <w:hideMark/>
          </w:tcPr>
          <w:p w14:paraId="5895C6F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2.233</w:t>
            </w:r>
          </w:p>
        </w:tc>
        <w:tc>
          <w:tcPr>
            <w:tcW w:w="1160" w:type="dxa"/>
            <w:tcBorders>
              <w:top w:val="nil"/>
              <w:left w:val="nil"/>
              <w:bottom w:val="nil"/>
              <w:right w:val="nil"/>
            </w:tcBorders>
            <w:shd w:val="clear" w:color="auto" w:fill="auto"/>
            <w:vAlign w:val="center"/>
            <w:hideMark/>
          </w:tcPr>
          <w:p w14:paraId="04FE597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3.557</w:t>
            </w:r>
          </w:p>
        </w:tc>
      </w:tr>
      <w:tr w:rsidR="00633504" w:rsidRPr="008919A6" w14:paraId="3059EB6F" w14:textId="77777777" w:rsidTr="00633504">
        <w:trPr>
          <w:trHeight w:val="300"/>
        </w:trPr>
        <w:tc>
          <w:tcPr>
            <w:tcW w:w="3040" w:type="dxa"/>
            <w:tcBorders>
              <w:top w:val="nil"/>
              <w:left w:val="nil"/>
              <w:bottom w:val="nil"/>
              <w:right w:val="nil"/>
            </w:tcBorders>
            <w:shd w:val="clear" w:color="auto" w:fill="auto"/>
            <w:noWrap/>
            <w:vAlign w:val="bottom"/>
            <w:hideMark/>
          </w:tcPr>
          <w:p w14:paraId="0D333508"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ISME J</w:t>
            </w:r>
          </w:p>
        </w:tc>
        <w:tc>
          <w:tcPr>
            <w:tcW w:w="1160" w:type="dxa"/>
            <w:tcBorders>
              <w:top w:val="nil"/>
              <w:left w:val="nil"/>
              <w:bottom w:val="nil"/>
              <w:right w:val="nil"/>
            </w:tcBorders>
            <w:shd w:val="clear" w:color="auto" w:fill="auto"/>
            <w:noWrap/>
            <w:vAlign w:val="bottom"/>
            <w:hideMark/>
          </w:tcPr>
          <w:p w14:paraId="008620A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2.812</w:t>
            </w:r>
          </w:p>
        </w:tc>
        <w:tc>
          <w:tcPr>
            <w:tcW w:w="1160" w:type="dxa"/>
            <w:tcBorders>
              <w:top w:val="nil"/>
              <w:left w:val="nil"/>
              <w:bottom w:val="nil"/>
              <w:right w:val="nil"/>
            </w:tcBorders>
            <w:shd w:val="clear" w:color="auto" w:fill="auto"/>
            <w:noWrap/>
            <w:vAlign w:val="bottom"/>
            <w:hideMark/>
          </w:tcPr>
          <w:p w14:paraId="349EF7E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7.375</w:t>
            </w:r>
          </w:p>
        </w:tc>
        <w:tc>
          <w:tcPr>
            <w:tcW w:w="1160" w:type="dxa"/>
            <w:tcBorders>
              <w:top w:val="nil"/>
              <w:left w:val="nil"/>
              <w:bottom w:val="nil"/>
              <w:right w:val="nil"/>
            </w:tcBorders>
            <w:shd w:val="clear" w:color="auto" w:fill="auto"/>
            <w:noWrap/>
            <w:vAlign w:val="bottom"/>
            <w:hideMark/>
          </w:tcPr>
          <w:p w14:paraId="519998A9"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7.85</w:t>
            </w:r>
          </w:p>
        </w:tc>
        <w:tc>
          <w:tcPr>
            <w:tcW w:w="1160" w:type="dxa"/>
            <w:tcBorders>
              <w:top w:val="nil"/>
              <w:left w:val="nil"/>
              <w:bottom w:val="nil"/>
              <w:right w:val="nil"/>
            </w:tcBorders>
            <w:shd w:val="clear" w:color="auto" w:fill="auto"/>
            <w:vAlign w:val="center"/>
            <w:hideMark/>
          </w:tcPr>
          <w:p w14:paraId="0C8269C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1.778</w:t>
            </w:r>
          </w:p>
        </w:tc>
        <w:tc>
          <w:tcPr>
            <w:tcW w:w="1160" w:type="dxa"/>
            <w:tcBorders>
              <w:top w:val="nil"/>
              <w:left w:val="nil"/>
              <w:bottom w:val="nil"/>
              <w:right w:val="nil"/>
            </w:tcBorders>
            <w:shd w:val="clear" w:color="auto" w:fill="auto"/>
            <w:vAlign w:val="center"/>
            <w:hideMark/>
          </w:tcPr>
          <w:p w14:paraId="0220689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2.851</w:t>
            </w:r>
          </w:p>
        </w:tc>
      </w:tr>
      <w:tr w:rsidR="00633504" w:rsidRPr="008919A6" w14:paraId="16CFFB8D" w14:textId="77777777" w:rsidTr="00633504">
        <w:trPr>
          <w:trHeight w:val="300"/>
        </w:trPr>
        <w:tc>
          <w:tcPr>
            <w:tcW w:w="3040" w:type="dxa"/>
            <w:tcBorders>
              <w:top w:val="nil"/>
              <w:left w:val="nil"/>
              <w:bottom w:val="nil"/>
              <w:right w:val="nil"/>
            </w:tcBorders>
            <w:shd w:val="clear" w:color="auto" w:fill="auto"/>
            <w:noWrap/>
            <w:vAlign w:val="bottom"/>
            <w:hideMark/>
          </w:tcPr>
          <w:p w14:paraId="04A9D51A"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GLOBAL ECOL BIOGEOGR</w:t>
            </w:r>
          </w:p>
        </w:tc>
        <w:tc>
          <w:tcPr>
            <w:tcW w:w="1160" w:type="dxa"/>
            <w:tcBorders>
              <w:top w:val="nil"/>
              <w:left w:val="nil"/>
              <w:bottom w:val="nil"/>
              <w:right w:val="nil"/>
            </w:tcBorders>
            <w:shd w:val="clear" w:color="auto" w:fill="auto"/>
            <w:noWrap/>
            <w:vAlign w:val="bottom"/>
            <w:hideMark/>
          </w:tcPr>
          <w:p w14:paraId="0260ED6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2.729</w:t>
            </w:r>
          </w:p>
        </w:tc>
        <w:tc>
          <w:tcPr>
            <w:tcW w:w="1160" w:type="dxa"/>
            <w:tcBorders>
              <w:top w:val="nil"/>
              <w:left w:val="nil"/>
              <w:bottom w:val="nil"/>
              <w:right w:val="nil"/>
            </w:tcBorders>
            <w:shd w:val="clear" w:color="auto" w:fill="auto"/>
            <w:noWrap/>
            <w:vAlign w:val="bottom"/>
            <w:hideMark/>
          </w:tcPr>
          <w:p w14:paraId="5B809A0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5.145</w:t>
            </w:r>
          </w:p>
        </w:tc>
        <w:tc>
          <w:tcPr>
            <w:tcW w:w="1160" w:type="dxa"/>
            <w:tcBorders>
              <w:top w:val="nil"/>
              <w:left w:val="nil"/>
              <w:bottom w:val="nil"/>
              <w:right w:val="nil"/>
            </w:tcBorders>
            <w:shd w:val="clear" w:color="auto" w:fill="auto"/>
            <w:noWrap/>
            <w:vAlign w:val="bottom"/>
            <w:hideMark/>
          </w:tcPr>
          <w:p w14:paraId="6FA0EF6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6.629</w:t>
            </w:r>
          </w:p>
        </w:tc>
        <w:tc>
          <w:tcPr>
            <w:tcW w:w="1160" w:type="dxa"/>
            <w:tcBorders>
              <w:top w:val="nil"/>
              <w:left w:val="nil"/>
              <w:bottom w:val="nil"/>
              <w:right w:val="nil"/>
            </w:tcBorders>
            <w:shd w:val="clear" w:color="auto" w:fill="auto"/>
            <w:noWrap/>
            <w:vAlign w:val="bottom"/>
            <w:hideMark/>
          </w:tcPr>
          <w:p w14:paraId="0C0E425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1.915</w:t>
            </w:r>
          </w:p>
        </w:tc>
        <w:tc>
          <w:tcPr>
            <w:tcW w:w="1160" w:type="dxa"/>
            <w:tcBorders>
              <w:top w:val="nil"/>
              <w:left w:val="nil"/>
              <w:bottom w:val="nil"/>
              <w:right w:val="nil"/>
            </w:tcBorders>
            <w:shd w:val="clear" w:color="auto" w:fill="auto"/>
            <w:noWrap/>
            <w:vAlign w:val="bottom"/>
            <w:hideMark/>
          </w:tcPr>
          <w:p w14:paraId="1A14460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3.009</w:t>
            </w:r>
          </w:p>
        </w:tc>
      </w:tr>
      <w:tr w:rsidR="00633504" w:rsidRPr="008919A6" w14:paraId="3C9856E4" w14:textId="77777777" w:rsidTr="00633504">
        <w:trPr>
          <w:trHeight w:val="300"/>
        </w:trPr>
        <w:tc>
          <w:tcPr>
            <w:tcW w:w="3040" w:type="dxa"/>
            <w:tcBorders>
              <w:top w:val="nil"/>
              <w:left w:val="nil"/>
              <w:bottom w:val="nil"/>
              <w:right w:val="nil"/>
            </w:tcBorders>
            <w:shd w:val="clear" w:color="auto" w:fill="auto"/>
            <w:noWrap/>
            <w:vAlign w:val="bottom"/>
            <w:hideMark/>
          </w:tcPr>
          <w:p w14:paraId="43F204BF"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B AM MUS NAT HIST</w:t>
            </w:r>
          </w:p>
        </w:tc>
        <w:tc>
          <w:tcPr>
            <w:tcW w:w="1160" w:type="dxa"/>
            <w:tcBorders>
              <w:top w:val="nil"/>
              <w:left w:val="nil"/>
              <w:bottom w:val="nil"/>
              <w:right w:val="nil"/>
            </w:tcBorders>
            <w:shd w:val="clear" w:color="auto" w:fill="auto"/>
            <w:noWrap/>
            <w:vAlign w:val="bottom"/>
            <w:hideMark/>
          </w:tcPr>
          <w:p w14:paraId="36ACF9E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2.722</w:t>
            </w:r>
          </w:p>
        </w:tc>
        <w:tc>
          <w:tcPr>
            <w:tcW w:w="1160" w:type="dxa"/>
            <w:tcBorders>
              <w:top w:val="nil"/>
              <w:left w:val="nil"/>
              <w:bottom w:val="nil"/>
              <w:right w:val="nil"/>
            </w:tcBorders>
            <w:shd w:val="clear" w:color="auto" w:fill="auto"/>
            <w:noWrap/>
            <w:vAlign w:val="bottom"/>
            <w:hideMark/>
          </w:tcPr>
          <w:p w14:paraId="24FB65E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2.905</w:t>
            </w:r>
          </w:p>
        </w:tc>
        <w:tc>
          <w:tcPr>
            <w:tcW w:w="1160" w:type="dxa"/>
            <w:tcBorders>
              <w:top w:val="nil"/>
              <w:left w:val="nil"/>
              <w:bottom w:val="nil"/>
              <w:right w:val="nil"/>
            </w:tcBorders>
            <w:shd w:val="clear" w:color="auto" w:fill="auto"/>
            <w:noWrap/>
            <w:vAlign w:val="bottom"/>
            <w:hideMark/>
          </w:tcPr>
          <w:p w14:paraId="5B8088E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6.281</w:t>
            </w:r>
          </w:p>
        </w:tc>
        <w:tc>
          <w:tcPr>
            <w:tcW w:w="1160" w:type="dxa"/>
            <w:tcBorders>
              <w:top w:val="nil"/>
              <w:left w:val="nil"/>
              <w:bottom w:val="nil"/>
              <w:right w:val="nil"/>
            </w:tcBorders>
            <w:shd w:val="clear" w:color="auto" w:fill="auto"/>
            <w:vAlign w:val="center"/>
            <w:hideMark/>
          </w:tcPr>
          <w:p w14:paraId="6D12200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2.694</w:t>
            </w:r>
          </w:p>
        </w:tc>
        <w:tc>
          <w:tcPr>
            <w:tcW w:w="1160" w:type="dxa"/>
            <w:tcBorders>
              <w:top w:val="nil"/>
              <w:left w:val="nil"/>
              <w:bottom w:val="nil"/>
              <w:right w:val="nil"/>
            </w:tcBorders>
            <w:shd w:val="clear" w:color="auto" w:fill="auto"/>
            <w:vAlign w:val="center"/>
            <w:hideMark/>
          </w:tcPr>
          <w:p w14:paraId="6B627E6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1.909</w:t>
            </w:r>
          </w:p>
        </w:tc>
      </w:tr>
      <w:tr w:rsidR="00633504" w:rsidRPr="008919A6" w14:paraId="3BBD4E76" w14:textId="77777777" w:rsidTr="00633504">
        <w:trPr>
          <w:trHeight w:val="300"/>
        </w:trPr>
        <w:tc>
          <w:tcPr>
            <w:tcW w:w="3040" w:type="dxa"/>
            <w:tcBorders>
              <w:top w:val="nil"/>
              <w:left w:val="nil"/>
              <w:bottom w:val="nil"/>
              <w:right w:val="nil"/>
            </w:tcBorders>
            <w:shd w:val="clear" w:color="auto" w:fill="auto"/>
            <w:noWrap/>
            <w:vAlign w:val="bottom"/>
            <w:hideMark/>
          </w:tcPr>
          <w:p w14:paraId="3B4A2D17"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ECOLOGY</w:t>
            </w:r>
          </w:p>
        </w:tc>
        <w:tc>
          <w:tcPr>
            <w:tcW w:w="1160" w:type="dxa"/>
            <w:tcBorders>
              <w:top w:val="nil"/>
              <w:left w:val="nil"/>
              <w:bottom w:val="nil"/>
              <w:right w:val="nil"/>
            </w:tcBorders>
            <w:shd w:val="clear" w:color="auto" w:fill="auto"/>
            <w:noWrap/>
            <w:vAlign w:val="bottom"/>
            <w:hideMark/>
          </w:tcPr>
          <w:p w14:paraId="27B0910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2.637</w:t>
            </w:r>
          </w:p>
        </w:tc>
        <w:tc>
          <w:tcPr>
            <w:tcW w:w="1160" w:type="dxa"/>
            <w:tcBorders>
              <w:top w:val="nil"/>
              <w:left w:val="nil"/>
              <w:bottom w:val="nil"/>
              <w:right w:val="nil"/>
            </w:tcBorders>
            <w:shd w:val="clear" w:color="auto" w:fill="auto"/>
            <w:noWrap/>
            <w:vAlign w:val="bottom"/>
            <w:hideMark/>
          </w:tcPr>
          <w:p w14:paraId="3BB903A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4.849</w:t>
            </w:r>
          </w:p>
        </w:tc>
        <w:tc>
          <w:tcPr>
            <w:tcW w:w="1160" w:type="dxa"/>
            <w:tcBorders>
              <w:top w:val="nil"/>
              <w:left w:val="nil"/>
              <w:bottom w:val="nil"/>
              <w:right w:val="nil"/>
            </w:tcBorders>
            <w:shd w:val="clear" w:color="auto" w:fill="auto"/>
            <w:noWrap/>
            <w:vAlign w:val="bottom"/>
            <w:hideMark/>
          </w:tcPr>
          <w:p w14:paraId="43CCE68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6.007</w:t>
            </w:r>
          </w:p>
        </w:tc>
        <w:tc>
          <w:tcPr>
            <w:tcW w:w="1160" w:type="dxa"/>
            <w:tcBorders>
              <w:top w:val="nil"/>
              <w:left w:val="nil"/>
              <w:bottom w:val="nil"/>
              <w:right w:val="nil"/>
            </w:tcBorders>
            <w:shd w:val="clear" w:color="auto" w:fill="auto"/>
            <w:noWrap/>
            <w:vAlign w:val="bottom"/>
            <w:hideMark/>
          </w:tcPr>
          <w:p w14:paraId="26B53F09"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1.941</w:t>
            </w:r>
          </w:p>
        </w:tc>
        <w:tc>
          <w:tcPr>
            <w:tcW w:w="1160" w:type="dxa"/>
            <w:tcBorders>
              <w:top w:val="nil"/>
              <w:left w:val="nil"/>
              <w:bottom w:val="nil"/>
              <w:right w:val="nil"/>
            </w:tcBorders>
            <w:shd w:val="clear" w:color="auto" w:fill="auto"/>
            <w:noWrap/>
            <w:vAlign w:val="bottom"/>
            <w:hideMark/>
          </w:tcPr>
          <w:p w14:paraId="123FFC4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3.336</w:t>
            </w:r>
          </w:p>
        </w:tc>
      </w:tr>
      <w:tr w:rsidR="00633504" w:rsidRPr="008919A6" w14:paraId="398A9BDC" w14:textId="77777777" w:rsidTr="00633504">
        <w:trPr>
          <w:trHeight w:val="300"/>
        </w:trPr>
        <w:tc>
          <w:tcPr>
            <w:tcW w:w="3040" w:type="dxa"/>
            <w:tcBorders>
              <w:top w:val="nil"/>
              <w:left w:val="nil"/>
              <w:bottom w:val="nil"/>
              <w:right w:val="nil"/>
            </w:tcBorders>
            <w:shd w:val="clear" w:color="auto" w:fill="auto"/>
            <w:noWrap/>
            <w:vAlign w:val="bottom"/>
            <w:hideMark/>
          </w:tcPr>
          <w:p w14:paraId="6877E094"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AM NAT</w:t>
            </w:r>
          </w:p>
        </w:tc>
        <w:tc>
          <w:tcPr>
            <w:tcW w:w="1160" w:type="dxa"/>
            <w:tcBorders>
              <w:top w:val="nil"/>
              <w:left w:val="nil"/>
              <w:bottom w:val="nil"/>
              <w:right w:val="nil"/>
            </w:tcBorders>
            <w:shd w:val="clear" w:color="auto" w:fill="auto"/>
            <w:noWrap/>
            <w:vAlign w:val="bottom"/>
            <w:hideMark/>
          </w:tcPr>
          <w:p w14:paraId="59EF743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2.61</w:t>
            </w:r>
          </w:p>
        </w:tc>
        <w:tc>
          <w:tcPr>
            <w:tcW w:w="1160" w:type="dxa"/>
            <w:tcBorders>
              <w:top w:val="nil"/>
              <w:left w:val="nil"/>
              <w:bottom w:val="nil"/>
              <w:right w:val="nil"/>
            </w:tcBorders>
            <w:shd w:val="clear" w:color="auto" w:fill="auto"/>
            <w:noWrap/>
            <w:vAlign w:val="bottom"/>
            <w:hideMark/>
          </w:tcPr>
          <w:p w14:paraId="5249614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4.725</w:t>
            </w:r>
          </w:p>
        </w:tc>
        <w:tc>
          <w:tcPr>
            <w:tcW w:w="1160" w:type="dxa"/>
            <w:tcBorders>
              <w:top w:val="nil"/>
              <w:left w:val="nil"/>
              <w:bottom w:val="nil"/>
              <w:right w:val="nil"/>
            </w:tcBorders>
            <w:shd w:val="clear" w:color="auto" w:fill="auto"/>
            <w:noWrap/>
            <w:vAlign w:val="bottom"/>
            <w:hideMark/>
          </w:tcPr>
          <w:p w14:paraId="6424D23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5.28</w:t>
            </w:r>
          </w:p>
        </w:tc>
        <w:tc>
          <w:tcPr>
            <w:tcW w:w="1160" w:type="dxa"/>
            <w:tcBorders>
              <w:top w:val="nil"/>
              <w:left w:val="nil"/>
              <w:bottom w:val="nil"/>
              <w:right w:val="nil"/>
            </w:tcBorders>
            <w:shd w:val="clear" w:color="auto" w:fill="auto"/>
            <w:vAlign w:val="center"/>
            <w:hideMark/>
          </w:tcPr>
          <w:p w14:paraId="73A0FBB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1.677</w:t>
            </w:r>
          </w:p>
        </w:tc>
        <w:tc>
          <w:tcPr>
            <w:tcW w:w="1160" w:type="dxa"/>
            <w:tcBorders>
              <w:top w:val="nil"/>
              <w:left w:val="nil"/>
              <w:bottom w:val="nil"/>
              <w:right w:val="nil"/>
            </w:tcBorders>
            <w:shd w:val="clear" w:color="auto" w:fill="auto"/>
            <w:vAlign w:val="center"/>
            <w:hideMark/>
          </w:tcPr>
          <w:p w14:paraId="01E4973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3.098</w:t>
            </w:r>
          </w:p>
        </w:tc>
      </w:tr>
      <w:tr w:rsidR="00633504" w:rsidRPr="008919A6" w14:paraId="7F4255A1" w14:textId="77777777" w:rsidTr="00633504">
        <w:trPr>
          <w:trHeight w:val="300"/>
        </w:trPr>
        <w:tc>
          <w:tcPr>
            <w:tcW w:w="3040" w:type="dxa"/>
            <w:tcBorders>
              <w:top w:val="nil"/>
              <w:left w:val="nil"/>
              <w:bottom w:val="nil"/>
              <w:right w:val="nil"/>
            </w:tcBorders>
            <w:shd w:val="clear" w:color="auto" w:fill="auto"/>
            <w:noWrap/>
            <w:vAlign w:val="bottom"/>
            <w:hideMark/>
          </w:tcPr>
          <w:p w14:paraId="158A1035"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P ROY SOC B-BIOL SCI</w:t>
            </w:r>
          </w:p>
        </w:tc>
        <w:tc>
          <w:tcPr>
            <w:tcW w:w="1160" w:type="dxa"/>
            <w:tcBorders>
              <w:top w:val="nil"/>
              <w:left w:val="nil"/>
              <w:bottom w:val="nil"/>
              <w:right w:val="nil"/>
            </w:tcBorders>
            <w:shd w:val="clear" w:color="auto" w:fill="auto"/>
            <w:noWrap/>
            <w:vAlign w:val="bottom"/>
            <w:hideMark/>
          </w:tcPr>
          <w:p w14:paraId="6C9C7E1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2.454</w:t>
            </w:r>
          </w:p>
        </w:tc>
        <w:tc>
          <w:tcPr>
            <w:tcW w:w="1160" w:type="dxa"/>
            <w:tcBorders>
              <w:top w:val="nil"/>
              <w:left w:val="nil"/>
              <w:bottom w:val="nil"/>
              <w:right w:val="nil"/>
            </w:tcBorders>
            <w:shd w:val="clear" w:color="auto" w:fill="auto"/>
            <w:noWrap/>
            <w:vAlign w:val="bottom"/>
            <w:hideMark/>
          </w:tcPr>
          <w:p w14:paraId="4A9E4B7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5.415</w:t>
            </w:r>
          </w:p>
        </w:tc>
        <w:tc>
          <w:tcPr>
            <w:tcW w:w="1160" w:type="dxa"/>
            <w:tcBorders>
              <w:top w:val="nil"/>
              <w:left w:val="nil"/>
              <w:bottom w:val="nil"/>
              <w:right w:val="nil"/>
            </w:tcBorders>
            <w:shd w:val="clear" w:color="auto" w:fill="auto"/>
            <w:noWrap/>
            <w:vAlign w:val="bottom"/>
            <w:hideMark/>
          </w:tcPr>
          <w:p w14:paraId="35C0F71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5.67</w:t>
            </w:r>
          </w:p>
        </w:tc>
        <w:tc>
          <w:tcPr>
            <w:tcW w:w="1160" w:type="dxa"/>
            <w:tcBorders>
              <w:top w:val="nil"/>
              <w:left w:val="nil"/>
              <w:bottom w:val="nil"/>
              <w:right w:val="nil"/>
            </w:tcBorders>
            <w:shd w:val="clear" w:color="auto" w:fill="auto"/>
            <w:vAlign w:val="center"/>
            <w:hideMark/>
          </w:tcPr>
          <w:p w14:paraId="46D4A47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1.744</w:t>
            </w:r>
          </w:p>
        </w:tc>
        <w:tc>
          <w:tcPr>
            <w:tcW w:w="1160" w:type="dxa"/>
            <w:tcBorders>
              <w:top w:val="nil"/>
              <w:left w:val="nil"/>
              <w:bottom w:val="nil"/>
              <w:right w:val="nil"/>
            </w:tcBorders>
            <w:shd w:val="clear" w:color="auto" w:fill="auto"/>
            <w:vAlign w:val="center"/>
            <w:hideMark/>
          </w:tcPr>
          <w:p w14:paraId="66B66B6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2.668</w:t>
            </w:r>
          </w:p>
        </w:tc>
      </w:tr>
      <w:tr w:rsidR="00633504" w:rsidRPr="008919A6" w14:paraId="4A2554E2" w14:textId="77777777" w:rsidTr="00633504">
        <w:trPr>
          <w:trHeight w:val="300"/>
        </w:trPr>
        <w:tc>
          <w:tcPr>
            <w:tcW w:w="3040" w:type="dxa"/>
            <w:tcBorders>
              <w:top w:val="nil"/>
              <w:left w:val="nil"/>
              <w:bottom w:val="nil"/>
              <w:right w:val="nil"/>
            </w:tcBorders>
            <w:shd w:val="clear" w:color="auto" w:fill="auto"/>
            <w:noWrap/>
            <w:vAlign w:val="bottom"/>
            <w:hideMark/>
          </w:tcPr>
          <w:p w14:paraId="2EDC092F"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EVOLUTION</w:t>
            </w:r>
          </w:p>
        </w:tc>
        <w:tc>
          <w:tcPr>
            <w:tcW w:w="1160" w:type="dxa"/>
            <w:tcBorders>
              <w:top w:val="nil"/>
              <w:left w:val="nil"/>
              <w:bottom w:val="nil"/>
              <w:right w:val="nil"/>
            </w:tcBorders>
            <w:shd w:val="clear" w:color="auto" w:fill="auto"/>
            <w:noWrap/>
            <w:vAlign w:val="bottom"/>
            <w:hideMark/>
          </w:tcPr>
          <w:p w14:paraId="4A59281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2.431</w:t>
            </w:r>
          </w:p>
        </w:tc>
        <w:tc>
          <w:tcPr>
            <w:tcW w:w="1160" w:type="dxa"/>
            <w:tcBorders>
              <w:top w:val="nil"/>
              <w:left w:val="nil"/>
              <w:bottom w:val="nil"/>
              <w:right w:val="nil"/>
            </w:tcBorders>
            <w:shd w:val="clear" w:color="auto" w:fill="auto"/>
            <w:noWrap/>
            <w:vAlign w:val="bottom"/>
            <w:hideMark/>
          </w:tcPr>
          <w:p w14:paraId="5964CAC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5.146</w:t>
            </w:r>
          </w:p>
        </w:tc>
        <w:tc>
          <w:tcPr>
            <w:tcW w:w="1160" w:type="dxa"/>
            <w:tcBorders>
              <w:top w:val="nil"/>
              <w:left w:val="nil"/>
              <w:bottom w:val="nil"/>
              <w:right w:val="nil"/>
            </w:tcBorders>
            <w:shd w:val="clear" w:color="auto" w:fill="auto"/>
            <w:noWrap/>
            <w:vAlign w:val="bottom"/>
            <w:hideMark/>
          </w:tcPr>
          <w:p w14:paraId="0AC44A3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5.613</w:t>
            </w:r>
          </w:p>
        </w:tc>
        <w:tc>
          <w:tcPr>
            <w:tcW w:w="1160" w:type="dxa"/>
            <w:tcBorders>
              <w:top w:val="nil"/>
              <w:left w:val="nil"/>
              <w:bottom w:val="nil"/>
              <w:right w:val="nil"/>
            </w:tcBorders>
            <w:shd w:val="clear" w:color="auto" w:fill="auto"/>
            <w:vAlign w:val="center"/>
            <w:hideMark/>
          </w:tcPr>
          <w:p w14:paraId="2760584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1.589</w:t>
            </w:r>
          </w:p>
        </w:tc>
        <w:tc>
          <w:tcPr>
            <w:tcW w:w="1160" w:type="dxa"/>
            <w:tcBorders>
              <w:top w:val="nil"/>
              <w:left w:val="nil"/>
              <w:bottom w:val="nil"/>
              <w:right w:val="nil"/>
            </w:tcBorders>
            <w:shd w:val="clear" w:color="auto" w:fill="auto"/>
            <w:vAlign w:val="center"/>
            <w:hideMark/>
          </w:tcPr>
          <w:p w14:paraId="36287BE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3.111</w:t>
            </w:r>
          </w:p>
        </w:tc>
      </w:tr>
      <w:tr w:rsidR="00633504" w:rsidRPr="008919A6" w14:paraId="618433B5" w14:textId="77777777" w:rsidTr="00633504">
        <w:trPr>
          <w:trHeight w:val="300"/>
        </w:trPr>
        <w:tc>
          <w:tcPr>
            <w:tcW w:w="3040" w:type="dxa"/>
            <w:tcBorders>
              <w:top w:val="nil"/>
              <w:left w:val="nil"/>
              <w:bottom w:val="nil"/>
              <w:right w:val="nil"/>
            </w:tcBorders>
            <w:shd w:val="clear" w:color="auto" w:fill="auto"/>
            <w:noWrap/>
            <w:vAlign w:val="bottom"/>
            <w:hideMark/>
          </w:tcPr>
          <w:p w14:paraId="15363C65"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J ECOL</w:t>
            </w:r>
          </w:p>
        </w:tc>
        <w:tc>
          <w:tcPr>
            <w:tcW w:w="1160" w:type="dxa"/>
            <w:tcBorders>
              <w:top w:val="nil"/>
              <w:left w:val="nil"/>
              <w:bottom w:val="nil"/>
              <w:right w:val="nil"/>
            </w:tcBorders>
            <w:shd w:val="clear" w:color="auto" w:fill="auto"/>
            <w:noWrap/>
            <w:vAlign w:val="bottom"/>
            <w:hideMark/>
          </w:tcPr>
          <w:p w14:paraId="5CB79D7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2.385</w:t>
            </w:r>
          </w:p>
        </w:tc>
        <w:tc>
          <w:tcPr>
            <w:tcW w:w="1160" w:type="dxa"/>
            <w:tcBorders>
              <w:top w:val="nil"/>
              <w:left w:val="nil"/>
              <w:bottom w:val="nil"/>
              <w:right w:val="nil"/>
            </w:tcBorders>
            <w:shd w:val="clear" w:color="auto" w:fill="auto"/>
            <w:noWrap/>
            <w:vAlign w:val="bottom"/>
            <w:hideMark/>
          </w:tcPr>
          <w:p w14:paraId="0B20057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5.044</w:t>
            </w:r>
          </w:p>
        </w:tc>
        <w:tc>
          <w:tcPr>
            <w:tcW w:w="1160" w:type="dxa"/>
            <w:tcBorders>
              <w:top w:val="nil"/>
              <w:left w:val="nil"/>
              <w:bottom w:val="nil"/>
              <w:right w:val="nil"/>
            </w:tcBorders>
            <w:shd w:val="clear" w:color="auto" w:fill="auto"/>
            <w:noWrap/>
            <w:vAlign w:val="bottom"/>
            <w:hideMark/>
          </w:tcPr>
          <w:p w14:paraId="667D908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6.02</w:t>
            </w:r>
          </w:p>
        </w:tc>
        <w:tc>
          <w:tcPr>
            <w:tcW w:w="1160" w:type="dxa"/>
            <w:tcBorders>
              <w:top w:val="nil"/>
              <w:left w:val="nil"/>
              <w:bottom w:val="nil"/>
              <w:right w:val="nil"/>
            </w:tcBorders>
            <w:shd w:val="clear" w:color="auto" w:fill="auto"/>
            <w:noWrap/>
            <w:vAlign w:val="bottom"/>
            <w:hideMark/>
          </w:tcPr>
          <w:p w14:paraId="7A1E41A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2.198</w:t>
            </w:r>
          </w:p>
        </w:tc>
        <w:tc>
          <w:tcPr>
            <w:tcW w:w="1160" w:type="dxa"/>
            <w:tcBorders>
              <w:top w:val="nil"/>
              <w:left w:val="nil"/>
              <w:bottom w:val="nil"/>
              <w:right w:val="nil"/>
            </w:tcBorders>
            <w:shd w:val="clear" w:color="auto" w:fill="auto"/>
            <w:noWrap/>
            <w:vAlign w:val="bottom"/>
            <w:hideMark/>
          </w:tcPr>
          <w:p w14:paraId="75CA008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3.537</w:t>
            </w:r>
          </w:p>
        </w:tc>
      </w:tr>
      <w:tr w:rsidR="00633504" w:rsidRPr="008919A6" w14:paraId="519D1FBD" w14:textId="77777777" w:rsidTr="00633504">
        <w:trPr>
          <w:trHeight w:val="300"/>
        </w:trPr>
        <w:tc>
          <w:tcPr>
            <w:tcW w:w="3040" w:type="dxa"/>
            <w:tcBorders>
              <w:top w:val="nil"/>
              <w:left w:val="nil"/>
              <w:bottom w:val="nil"/>
              <w:right w:val="nil"/>
            </w:tcBorders>
            <w:shd w:val="clear" w:color="auto" w:fill="auto"/>
            <w:noWrap/>
            <w:vAlign w:val="bottom"/>
            <w:hideMark/>
          </w:tcPr>
          <w:p w14:paraId="27C084CA"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CONSERV BIOL</w:t>
            </w:r>
          </w:p>
        </w:tc>
        <w:tc>
          <w:tcPr>
            <w:tcW w:w="1160" w:type="dxa"/>
            <w:tcBorders>
              <w:top w:val="nil"/>
              <w:left w:val="nil"/>
              <w:bottom w:val="nil"/>
              <w:right w:val="nil"/>
            </w:tcBorders>
            <w:shd w:val="clear" w:color="auto" w:fill="auto"/>
            <w:noWrap/>
            <w:vAlign w:val="bottom"/>
            <w:hideMark/>
          </w:tcPr>
          <w:p w14:paraId="1FB311A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2.293</w:t>
            </w:r>
          </w:p>
        </w:tc>
        <w:tc>
          <w:tcPr>
            <w:tcW w:w="1160" w:type="dxa"/>
            <w:tcBorders>
              <w:top w:val="nil"/>
              <w:left w:val="nil"/>
              <w:bottom w:val="nil"/>
              <w:right w:val="nil"/>
            </w:tcBorders>
            <w:shd w:val="clear" w:color="auto" w:fill="auto"/>
            <w:noWrap/>
            <w:vAlign w:val="bottom"/>
            <w:hideMark/>
          </w:tcPr>
          <w:p w14:paraId="33B8E619"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4.692</w:t>
            </w:r>
          </w:p>
        </w:tc>
        <w:tc>
          <w:tcPr>
            <w:tcW w:w="1160" w:type="dxa"/>
            <w:tcBorders>
              <w:top w:val="nil"/>
              <w:left w:val="nil"/>
              <w:bottom w:val="nil"/>
              <w:right w:val="nil"/>
            </w:tcBorders>
            <w:shd w:val="clear" w:color="auto" w:fill="auto"/>
            <w:noWrap/>
            <w:vAlign w:val="bottom"/>
            <w:hideMark/>
          </w:tcPr>
          <w:p w14:paraId="576009E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5.94</w:t>
            </w:r>
          </w:p>
        </w:tc>
        <w:tc>
          <w:tcPr>
            <w:tcW w:w="1160" w:type="dxa"/>
            <w:tcBorders>
              <w:top w:val="nil"/>
              <w:left w:val="nil"/>
              <w:bottom w:val="nil"/>
              <w:right w:val="nil"/>
            </w:tcBorders>
            <w:shd w:val="clear" w:color="auto" w:fill="auto"/>
            <w:vAlign w:val="center"/>
            <w:hideMark/>
          </w:tcPr>
          <w:p w14:paraId="1A698F7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2.026</w:t>
            </w:r>
          </w:p>
        </w:tc>
        <w:tc>
          <w:tcPr>
            <w:tcW w:w="1160" w:type="dxa"/>
            <w:tcBorders>
              <w:top w:val="nil"/>
              <w:left w:val="nil"/>
              <w:bottom w:val="nil"/>
              <w:right w:val="nil"/>
            </w:tcBorders>
            <w:shd w:val="clear" w:color="auto" w:fill="auto"/>
            <w:vAlign w:val="center"/>
            <w:hideMark/>
          </w:tcPr>
          <w:p w14:paraId="5EB1447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2.529</w:t>
            </w:r>
          </w:p>
        </w:tc>
      </w:tr>
      <w:tr w:rsidR="00633504" w:rsidRPr="008919A6" w14:paraId="0585B843" w14:textId="77777777" w:rsidTr="00633504">
        <w:trPr>
          <w:trHeight w:val="300"/>
        </w:trPr>
        <w:tc>
          <w:tcPr>
            <w:tcW w:w="3040" w:type="dxa"/>
            <w:tcBorders>
              <w:top w:val="nil"/>
              <w:left w:val="nil"/>
              <w:bottom w:val="nil"/>
              <w:right w:val="nil"/>
            </w:tcBorders>
            <w:shd w:val="clear" w:color="auto" w:fill="auto"/>
            <w:noWrap/>
            <w:vAlign w:val="bottom"/>
            <w:hideMark/>
          </w:tcPr>
          <w:p w14:paraId="13D77592"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ECOL APPL</w:t>
            </w:r>
          </w:p>
        </w:tc>
        <w:tc>
          <w:tcPr>
            <w:tcW w:w="1160" w:type="dxa"/>
            <w:tcBorders>
              <w:top w:val="nil"/>
              <w:left w:val="nil"/>
              <w:bottom w:val="nil"/>
              <w:right w:val="nil"/>
            </w:tcBorders>
            <w:shd w:val="clear" w:color="auto" w:fill="auto"/>
            <w:noWrap/>
            <w:vAlign w:val="bottom"/>
            <w:hideMark/>
          </w:tcPr>
          <w:p w14:paraId="4BC628B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2.234</w:t>
            </w:r>
          </w:p>
        </w:tc>
        <w:tc>
          <w:tcPr>
            <w:tcW w:w="1160" w:type="dxa"/>
            <w:tcBorders>
              <w:top w:val="nil"/>
              <w:left w:val="nil"/>
              <w:bottom w:val="nil"/>
              <w:right w:val="nil"/>
            </w:tcBorders>
            <w:shd w:val="clear" w:color="auto" w:fill="auto"/>
            <w:noWrap/>
            <w:vAlign w:val="bottom"/>
            <w:hideMark/>
          </w:tcPr>
          <w:p w14:paraId="0C14198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5.102</w:t>
            </w:r>
          </w:p>
        </w:tc>
        <w:tc>
          <w:tcPr>
            <w:tcW w:w="1160" w:type="dxa"/>
            <w:tcBorders>
              <w:top w:val="nil"/>
              <w:left w:val="nil"/>
              <w:bottom w:val="nil"/>
              <w:right w:val="nil"/>
            </w:tcBorders>
            <w:shd w:val="clear" w:color="auto" w:fill="auto"/>
            <w:noWrap/>
            <w:vAlign w:val="bottom"/>
            <w:hideMark/>
          </w:tcPr>
          <w:p w14:paraId="7A23C98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5.38</w:t>
            </w:r>
          </w:p>
        </w:tc>
        <w:tc>
          <w:tcPr>
            <w:tcW w:w="1160" w:type="dxa"/>
            <w:tcBorders>
              <w:top w:val="nil"/>
              <w:left w:val="nil"/>
              <w:bottom w:val="nil"/>
              <w:right w:val="nil"/>
            </w:tcBorders>
            <w:shd w:val="clear" w:color="auto" w:fill="auto"/>
            <w:vAlign w:val="center"/>
            <w:hideMark/>
          </w:tcPr>
          <w:p w14:paraId="49F6FB1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1.994</w:t>
            </w:r>
          </w:p>
        </w:tc>
        <w:tc>
          <w:tcPr>
            <w:tcW w:w="1160" w:type="dxa"/>
            <w:tcBorders>
              <w:top w:val="nil"/>
              <w:left w:val="nil"/>
              <w:bottom w:val="nil"/>
              <w:right w:val="nil"/>
            </w:tcBorders>
            <w:shd w:val="clear" w:color="auto" w:fill="auto"/>
            <w:vAlign w:val="center"/>
            <w:hideMark/>
          </w:tcPr>
          <w:p w14:paraId="230B59E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2.615</w:t>
            </w:r>
          </w:p>
        </w:tc>
      </w:tr>
      <w:tr w:rsidR="00633504" w:rsidRPr="008919A6" w14:paraId="4978E0A2" w14:textId="77777777" w:rsidTr="00633504">
        <w:trPr>
          <w:trHeight w:val="300"/>
        </w:trPr>
        <w:tc>
          <w:tcPr>
            <w:tcW w:w="3040" w:type="dxa"/>
            <w:tcBorders>
              <w:top w:val="nil"/>
              <w:left w:val="nil"/>
              <w:bottom w:val="nil"/>
              <w:right w:val="nil"/>
            </w:tcBorders>
            <w:shd w:val="clear" w:color="auto" w:fill="auto"/>
            <w:noWrap/>
            <w:vAlign w:val="bottom"/>
            <w:hideMark/>
          </w:tcPr>
          <w:p w14:paraId="75FA89AD"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METHODS ECOL EVOL</w:t>
            </w:r>
          </w:p>
        </w:tc>
        <w:tc>
          <w:tcPr>
            <w:tcW w:w="1160" w:type="dxa"/>
            <w:tcBorders>
              <w:top w:val="nil"/>
              <w:left w:val="nil"/>
              <w:bottom w:val="nil"/>
              <w:right w:val="nil"/>
            </w:tcBorders>
            <w:shd w:val="clear" w:color="auto" w:fill="auto"/>
            <w:noWrap/>
            <w:vAlign w:val="bottom"/>
            <w:hideMark/>
          </w:tcPr>
          <w:p w14:paraId="2780998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2.205</w:t>
            </w:r>
          </w:p>
        </w:tc>
        <w:tc>
          <w:tcPr>
            <w:tcW w:w="1160" w:type="dxa"/>
            <w:tcBorders>
              <w:top w:val="nil"/>
              <w:left w:val="nil"/>
              <w:bottom w:val="nil"/>
              <w:right w:val="nil"/>
            </w:tcBorders>
            <w:shd w:val="clear" w:color="auto" w:fill="auto"/>
            <w:noWrap/>
            <w:vAlign w:val="bottom"/>
            <w:hideMark/>
          </w:tcPr>
          <w:p w14:paraId="0B8F78B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5.093</w:t>
            </w:r>
          </w:p>
        </w:tc>
        <w:tc>
          <w:tcPr>
            <w:tcW w:w="1160" w:type="dxa"/>
            <w:tcBorders>
              <w:top w:val="nil"/>
              <w:left w:val="nil"/>
              <w:bottom w:val="nil"/>
              <w:right w:val="nil"/>
            </w:tcBorders>
            <w:shd w:val="clear" w:color="auto" w:fill="auto"/>
            <w:noWrap/>
            <w:vAlign w:val="bottom"/>
            <w:hideMark/>
          </w:tcPr>
          <w:p w14:paraId="1A15AFD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5.093</w:t>
            </w:r>
          </w:p>
        </w:tc>
        <w:tc>
          <w:tcPr>
            <w:tcW w:w="1160" w:type="dxa"/>
            <w:tcBorders>
              <w:top w:val="nil"/>
              <w:left w:val="nil"/>
              <w:bottom w:val="nil"/>
              <w:right w:val="nil"/>
            </w:tcBorders>
            <w:shd w:val="clear" w:color="auto" w:fill="auto"/>
            <w:noWrap/>
            <w:vAlign w:val="bottom"/>
            <w:hideMark/>
          </w:tcPr>
          <w:p w14:paraId="4D076B8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NA</w:t>
            </w:r>
          </w:p>
        </w:tc>
        <w:tc>
          <w:tcPr>
            <w:tcW w:w="1160" w:type="dxa"/>
            <w:tcBorders>
              <w:top w:val="nil"/>
              <w:left w:val="nil"/>
              <w:bottom w:val="nil"/>
              <w:right w:val="nil"/>
            </w:tcBorders>
            <w:shd w:val="clear" w:color="auto" w:fill="auto"/>
            <w:noWrap/>
            <w:vAlign w:val="bottom"/>
            <w:hideMark/>
          </w:tcPr>
          <w:p w14:paraId="30B5CCA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NA</w:t>
            </w:r>
          </w:p>
        </w:tc>
      </w:tr>
      <w:tr w:rsidR="00633504" w:rsidRPr="008919A6" w14:paraId="3701BAAD" w14:textId="77777777" w:rsidTr="00633504">
        <w:trPr>
          <w:trHeight w:val="300"/>
        </w:trPr>
        <w:tc>
          <w:tcPr>
            <w:tcW w:w="3040" w:type="dxa"/>
            <w:tcBorders>
              <w:top w:val="nil"/>
              <w:left w:val="nil"/>
              <w:bottom w:val="nil"/>
              <w:right w:val="nil"/>
            </w:tcBorders>
            <w:shd w:val="clear" w:color="auto" w:fill="auto"/>
            <w:noWrap/>
            <w:vAlign w:val="bottom"/>
            <w:hideMark/>
          </w:tcPr>
          <w:p w14:paraId="3D4E8902"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J APPL ECOL</w:t>
            </w:r>
          </w:p>
        </w:tc>
        <w:tc>
          <w:tcPr>
            <w:tcW w:w="1160" w:type="dxa"/>
            <w:tcBorders>
              <w:top w:val="nil"/>
              <w:left w:val="nil"/>
              <w:bottom w:val="nil"/>
              <w:right w:val="nil"/>
            </w:tcBorders>
            <w:shd w:val="clear" w:color="auto" w:fill="auto"/>
            <w:noWrap/>
            <w:vAlign w:val="bottom"/>
            <w:hideMark/>
          </w:tcPr>
          <w:p w14:paraId="08EAE99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2.171</w:t>
            </w:r>
          </w:p>
        </w:tc>
        <w:tc>
          <w:tcPr>
            <w:tcW w:w="1160" w:type="dxa"/>
            <w:tcBorders>
              <w:top w:val="nil"/>
              <w:left w:val="nil"/>
              <w:bottom w:val="nil"/>
              <w:right w:val="nil"/>
            </w:tcBorders>
            <w:shd w:val="clear" w:color="auto" w:fill="auto"/>
            <w:noWrap/>
            <w:vAlign w:val="bottom"/>
            <w:hideMark/>
          </w:tcPr>
          <w:p w14:paraId="37112EB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5.045</w:t>
            </w:r>
          </w:p>
        </w:tc>
        <w:tc>
          <w:tcPr>
            <w:tcW w:w="1160" w:type="dxa"/>
            <w:tcBorders>
              <w:top w:val="nil"/>
              <w:left w:val="nil"/>
              <w:bottom w:val="nil"/>
              <w:right w:val="nil"/>
            </w:tcBorders>
            <w:shd w:val="clear" w:color="auto" w:fill="auto"/>
            <w:noWrap/>
            <w:vAlign w:val="bottom"/>
            <w:hideMark/>
          </w:tcPr>
          <w:p w14:paraId="2939CD9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5.804</w:t>
            </w:r>
          </w:p>
        </w:tc>
        <w:tc>
          <w:tcPr>
            <w:tcW w:w="1160" w:type="dxa"/>
            <w:tcBorders>
              <w:top w:val="nil"/>
              <w:left w:val="nil"/>
              <w:bottom w:val="nil"/>
              <w:right w:val="nil"/>
            </w:tcBorders>
            <w:shd w:val="clear" w:color="auto" w:fill="auto"/>
            <w:noWrap/>
            <w:vAlign w:val="bottom"/>
            <w:hideMark/>
          </w:tcPr>
          <w:p w14:paraId="298FF829"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2.239</w:t>
            </w:r>
          </w:p>
        </w:tc>
        <w:tc>
          <w:tcPr>
            <w:tcW w:w="1160" w:type="dxa"/>
            <w:tcBorders>
              <w:top w:val="nil"/>
              <w:left w:val="nil"/>
              <w:bottom w:val="nil"/>
              <w:right w:val="nil"/>
            </w:tcBorders>
            <w:shd w:val="clear" w:color="auto" w:fill="auto"/>
            <w:noWrap/>
            <w:vAlign w:val="bottom"/>
            <w:hideMark/>
          </w:tcPr>
          <w:p w14:paraId="1330177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2.851</w:t>
            </w:r>
          </w:p>
        </w:tc>
      </w:tr>
      <w:tr w:rsidR="00633504" w:rsidRPr="008919A6" w14:paraId="34C0FAD7" w14:textId="77777777" w:rsidTr="00633504">
        <w:trPr>
          <w:trHeight w:val="300"/>
        </w:trPr>
        <w:tc>
          <w:tcPr>
            <w:tcW w:w="3040" w:type="dxa"/>
            <w:tcBorders>
              <w:top w:val="nil"/>
              <w:left w:val="nil"/>
              <w:bottom w:val="nil"/>
              <w:right w:val="nil"/>
            </w:tcBorders>
            <w:shd w:val="clear" w:color="auto" w:fill="auto"/>
            <w:noWrap/>
            <w:vAlign w:val="bottom"/>
            <w:hideMark/>
          </w:tcPr>
          <w:p w14:paraId="58635563"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ECOGRAPHY</w:t>
            </w:r>
          </w:p>
        </w:tc>
        <w:tc>
          <w:tcPr>
            <w:tcW w:w="1160" w:type="dxa"/>
            <w:tcBorders>
              <w:top w:val="nil"/>
              <w:left w:val="nil"/>
              <w:bottom w:val="nil"/>
              <w:right w:val="nil"/>
            </w:tcBorders>
            <w:shd w:val="clear" w:color="auto" w:fill="auto"/>
            <w:noWrap/>
            <w:vAlign w:val="bottom"/>
            <w:hideMark/>
          </w:tcPr>
          <w:p w14:paraId="75CFAF4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2.165</w:t>
            </w:r>
          </w:p>
        </w:tc>
        <w:tc>
          <w:tcPr>
            <w:tcW w:w="1160" w:type="dxa"/>
            <w:tcBorders>
              <w:top w:val="nil"/>
              <w:left w:val="nil"/>
              <w:bottom w:val="nil"/>
              <w:right w:val="nil"/>
            </w:tcBorders>
            <w:shd w:val="clear" w:color="auto" w:fill="auto"/>
            <w:noWrap/>
            <w:vAlign w:val="bottom"/>
            <w:hideMark/>
          </w:tcPr>
          <w:p w14:paraId="3B84EBD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4.188</w:t>
            </w:r>
          </w:p>
        </w:tc>
        <w:tc>
          <w:tcPr>
            <w:tcW w:w="1160" w:type="dxa"/>
            <w:tcBorders>
              <w:top w:val="nil"/>
              <w:left w:val="nil"/>
              <w:bottom w:val="nil"/>
              <w:right w:val="nil"/>
            </w:tcBorders>
            <w:shd w:val="clear" w:color="auto" w:fill="auto"/>
            <w:noWrap/>
            <w:vAlign w:val="bottom"/>
            <w:hideMark/>
          </w:tcPr>
          <w:p w14:paraId="7559AE3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5.535</w:t>
            </w:r>
          </w:p>
        </w:tc>
        <w:tc>
          <w:tcPr>
            <w:tcW w:w="1160" w:type="dxa"/>
            <w:tcBorders>
              <w:top w:val="nil"/>
              <w:left w:val="nil"/>
              <w:bottom w:val="nil"/>
              <w:right w:val="nil"/>
            </w:tcBorders>
            <w:shd w:val="clear" w:color="auto" w:fill="auto"/>
            <w:vAlign w:val="center"/>
            <w:hideMark/>
          </w:tcPr>
          <w:p w14:paraId="0C7C620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1.603</w:t>
            </w:r>
          </w:p>
        </w:tc>
        <w:tc>
          <w:tcPr>
            <w:tcW w:w="1160" w:type="dxa"/>
            <w:tcBorders>
              <w:top w:val="nil"/>
              <w:left w:val="nil"/>
              <w:bottom w:val="nil"/>
              <w:right w:val="nil"/>
            </w:tcBorders>
            <w:shd w:val="clear" w:color="auto" w:fill="auto"/>
            <w:vAlign w:val="center"/>
            <w:hideMark/>
          </w:tcPr>
          <w:p w14:paraId="1AC939F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2.395</w:t>
            </w:r>
          </w:p>
        </w:tc>
      </w:tr>
      <w:tr w:rsidR="00633504" w:rsidRPr="008919A6" w14:paraId="561047F8" w14:textId="77777777" w:rsidTr="00633504">
        <w:trPr>
          <w:trHeight w:val="300"/>
        </w:trPr>
        <w:tc>
          <w:tcPr>
            <w:tcW w:w="3040" w:type="dxa"/>
            <w:tcBorders>
              <w:top w:val="nil"/>
              <w:left w:val="nil"/>
              <w:bottom w:val="single" w:sz="4" w:space="0" w:color="auto"/>
              <w:right w:val="nil"/>
            </w:tcBorders>
            <w:shd w:val="clear" w:color="auto" w:fill="auto"/>
            <w:noWrap/>
            <w:vAlign w:val="bottom"/>
            <w:hideMark/>
          </w:tcPr>
          <w:p w14:paraId="6A63E298"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PERSPECT PLANT ECOL</w:t>
            </w:r>
          </w:p>
        </w:tc>
        <w:tc>
          <w:tcPr>
            <w:tcW w:w="1160" w:type="dxa"/>
            <w:tcBorders>
              <w:top w:val="nil"/>
              <w:left w:val="nil"/>
              <w:bottom w:val="single" w:sz="4" w:space="0" w:color="auto"/>
              <w:right w:val="nil"/>
            </w:tcBorders>
            <w:shd w:val="clear" w:color="auto" w:fill="auto"/>
            <w:noWrap/>
            <w:vAlign w:val="bottom"/>
            <w:hideMark/>
          </w:tcPr>
          <w:p w14:paraId="14F8CEE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2.112</w:t>
            </w:r>
          </w:p>
        </w:tc>
        <w:tc>
          <w:tcPr>
            <w:tcW w:w="1160" w:type="dxa"/>
            <w:tcBorders>
              <w:top w:val="nil"/>
              <w:left w:val="nil"/>
              <w:bottom w:val="single" w:sz="4" w:space="0" w:color="auto"/>
              <w:right w:val="nil"/>
            </w:tcBorders>
            <w:shd w:val="clear" w:color="auto" w:fill="auto"/>
            <w:noWrap/>
            <w:vAlign w:val="bottom"/>
            <w:hideMark/>
          </w:tcPr>
          <w:p w14:paraId="2826BDD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3.208</w:t>
            </w:r>
          </w:p>
        </w:tc>
        <w:tc>
          <w:tcPr>
            <w:tcW w:w="1160" w:type="dxa"/>
            <w:tcBorders>
              <w:top w:val="nil"/>
              <w:left w:val="nil"/>
              <w:bottom w:val="single" w:sz="4" w:space="0" w:color="auto"/>
              <w:right w:val="nil"/>
            </w:tcBorders>
            <w:shd w:val="clear" w:color="auto" w:fill="auto"/>
            <w:noWrap/>
            <w:vAlign w:val="bottom"/>
            <w:hideMark/>
          </w:tcPr>
          <w:p w14:paraId="714E1BA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5.229</w:t>
            </w:r>
          </w:p>
        </w:tc>
        <w:tc>
          <w:tcPr>
            <w:tcW w:w="1160" w:type="dxa"/>
            <w:tcBorders>
              <w:top w:val="nil"/>
              <w:left w:val="nil"/>
              <w:bottom w:val="single" w:sz="4" w:space="0" w:color="auto"/>
              <w:right w:val="nil"/>
            </w:tcBorders>
            <w:shd w:val="clear" w:color="auto" w:fill="auto"/>
            <w:noWrap/>
            <w:vAlign w:val="bottom"/>
            <w:hideMark/>
          </w:tcPr>
          <w:p w14:paraId="5C88A0A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2.806</w:t>
            </w:r>
          </w:p>
        </w:tc>
        <w:tc>
          <w:tcPr>
            <w:tcW w:w="1160" w:type="dxa"/>
            <w:tcBorders>
              <w:top w:val="nil"/>
              <w:left w:val="nil"/>
              <w:bottom w:val="single" w:sz="4" w:space="0" w:color="auto"/>
              <w:right w:val="nil"/>
            </w:tcBorders>
            <w:shd w:val="clear" w:color="auto" w:fill="auto"/>
            <w:noWrap/>
            <w:vAlign w:val="bottom"/>
            <w:hideMark/>
          </w:tcPr>
          <w:p w14:paraId="0086FFC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1.634</w:t>
            </w:r>
          </w:p>
        </w:tc>
      </w:tr>
    </w:tbl>
    <w:p w14:paraId="49A5CF88" w14:textId="77777777" w:rsidR="00633504" w:rsidRDefault="00633504"/>
    <w:p w14:paraId="3E55A370" w14:textId="77777777" w:rsidR="002A4BA6" w:rsidRDefault="002A4BA6">
      <w:pPr>
        <w:sectPr w:rsidR="002A4BA6" w:rsidSect="00B42F3F">
          <w:pgSz w:w="12240" w:h="15840"/>
          <w:pgMar w:top="1440" w:right="1440" w:bottom="1440" w:left="1440" w:header="720" w:footer="720" w:gutter="0"/>
          <w:lnNumType w:countBy="1" w:restart="continuous"/>
          <w:cols w:space="720"/>
        </w:sectPr>
      </w:pPr>
    </w:p>
    <w:p w14:paraId="1589C951" w14:textId="4A69224C" w:rsidR="00704EBD" w:rsidRDefault="00704EBD"/>
    <w:p w14:paraId="61FCD289" w14:textId="19435263" w:rsidR="00AB6716" w:rsidRDefault="002A4BA6">
      <w:r>
        <w:t>Table 4</w:t>
      </w:r>
      <w:r w:rsidR="00633504">
        <w:t>. Ecology journal influence for six citation-based metrics</w:t>
      </w:r>
      <w:r w:rsidR="00AB6716">
        <w:t>. These metrics do not correct for the number of articles published by each journal.</w:t>
      </w:r>
    </w:p>
    <w:tbl>
      <w:tblPr>
        <w:tblW w:w="10400" w:type="dxa"/>
        <w:tblInd w:w="93" w:type="dxa"/>
        <w:tblLook w:val="04A0" w:firstRow="1" w:lastRow="0" w:firstColumn="1" w:lastColumn="0" w:noHBand="0" w:noVBand="1"/>
      </w:tblPr>
      <w:tblGrid>
        <w:gridCol w:w="2600"/>
        <w:gridCol w:w="1328"/>
        <w:gridCol w:w="1300"/>
        <w:gridCol w:w="1300"/>
        <w:gridCol w:w="1300"/>
        <w:gridCol w:w="1300"/>
        <w:gridCol w:w="1300"/>
      </w:tblGrid>
      <w:tr w:rsidR="00AB6716" w:rsidRPr="00AB6716" w14:paraId="6E8EC3F8" w14:textId="77777777" w:rsidTr="00AB6716">
        <w:trPr>
          <w:trHeight w:val="300"/>
        </w:trPr>
        <w:tc>
          <w:tcPr>
            <w:tcW w:w="2600" w:type="dxa"/>
            <w:tcBorders>
              <w:top w:val="single" w:sz="4" w:space="0" w:color="auto"/>
              <w:left w:val="nil"/>
              <w:bottom w:val="single" w:sz="4" w:space="0" w:color="auto"/>
              <w:right w:val="nil"/>
            </w:tcBorders>
            <w:shd w:val="clear" w:color="auto" w:fill="auto"/>
            <w:noWrap/>
            <w:vAlign w:val="bottom"/>
            <w:hideMark/>
          </w:tcPr>
          <w:p w14:paraId="3B25AEC2" w14:textId="77777777" w:rsidR="00AB6716" w:rsidRPr="00AB6716" w:rsidRDefault="00AB6716" w:rsidP="00AB6716">
            <w:pPr>
              <w:rPr>
                <w:rFonts w:ascii="Calibri" w:eastAsia="Times New Roman" w:hAnsi="Calibri" w:cs="Times New Roman"/>
                <w:color w:val="000000"/>
              </w:rPr>
            </w:pPr>
            <w:proofErr w:type="spellStart"/>
            <w:r w:rsidRPr="00AB6716">
              <w:rPr>
                <w:rFonts w:ascii="Calibri" w:eastAsia="Times New Roman" w:hAnsi="Calibri" w:cs="Times New Roman"/>
                <w:color w:val="000000"/>
              </w:rPr>
              <w:t>Abbrev_Journal</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2FAE0BEA" w14:textId="77777777" w:rsidR="00AB6716" w:rsidRPr="00AB6716" w:rsidRDefault="00AB6716" w:rsidP="00AB6716">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Eigenfactor</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430BD5C4" w14:textId="77777777" w:rsidR="00AB6716" w:rsidRPr="00AB6716" w:rsidRDefault="00AB6716" w:rsidP="00AB6716">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h_index</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38149E2A" w14:textId="77777777" w:rsidR="00AB6716" w:rsidRPr="00AB6716" w:rsidRDefault="00AB6716" w:rsidP="00AB6716">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hc_index</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0A04828F" w14:textId="77777777" w:rsidR="00AB6716" w:rsidRPr="00AB6716" w:rsidRDefault="00AB6716" w:rsidP="00AB6716">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e_index</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6A115E7F" w14:textId="77777777" w:rsidR="00AB6716" w:rsidRPr="00AB6716" w:rsidRDefault="00AB6716" w:rsidP="00AB6716">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g_index</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376310F8" w14:textId="77777777" w:rsidR="00AB6716" w:rsidRPr="00AB6716" w:rsidRDefault="00AB6716" w:rsidP="00ED6AA3">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A</w:t>
            </w:r>
            <w:r w:rsidR="00ED6AA3">
              <w:rPr>
                <w:rFonts w:ascii="Calibri" w:eastAsia="Times New Roman" w:hAnsi="Calibri" w:cs="Times New Roman"/>
                <w:color w:val="000000"/>
              </w:rPr>
              <w:t>R</w:t>
            </w:r>
            <w:r w:rsidRPr="00AB6716">
              <w:rPr>
                <w:rFonts w:ascii="Calibri" w:eastAsia="Times New Roman" w:hAnsi="Calibri" w:cs="Times New Roman"/>
                <w:color w:val="000000"/>
              </w:rPr>
              <w:t>_index</w:t>
            </w:r>
            <w:proofErr w:type="spellEnd"/>
          </w:p>
        </w:tc>
      </w:tr>
      <w:tr w:rsidR="00AB6716" w:rsidRPr="00AB6716" w14:paraId="15F685DC" w14:textId="77777777" w:rsidTr="00AB6716">
        <w:trPr>
          <w:trHeight w:val="300"/>
        </w:trPr>
        <w:tc>
          <w:tcPr>
            <w:tcW w:w="2600" w:type="dxa"/>
            <w:tcBorders>
              <w:top w:val="nil"/>
              <w:left w:val="nil"/>
              <w:bottom w:val="nil"/>
              <w:right w:val="nil"/>
            </w:tcBorders>
            <w:shd w:val="clear" w:color="auto" w:fill="auto"/>
            <w:noWrap/>
            <w:vAlign w:val="bottom"/>
            <w:hideMark/>
          </w:tcPr>
          <w:p w14:paraId="7601050A"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P ROY SOC B-BIOL SCI</w:t>
            </w:r>
          </w:p>
        </w:tc>
        <w:tc>
          <w:tcPr>
            <w:tcW w:w="1300" w:type="dxa"/>
            <w:tcBorders>
              <w:top w:val="nil"/>
              <w:left w:val="nil"/>
              <w:bottom w:val="nil"/>
              <w:right w:val="nil"/>
            </w:tcBorders>
            <w:shd w:val="clear" w:color="auto" w:fill="auto"/>
            <w:noWrap/>
            <w:vAlign w:val="bottom"/>
            <w:hideMark/>
          </w:tcPr>
          <w:p w14:paraId="202B4BE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0.09614</w:t>
            </w:r>
          </w:p>
        </w:tc>
        <w:tc>
          <w:tcPr>
            <w:tcW w:w="1300" w:type="dxa"/>
            <w:tcBorders>
              <w:top w:val="nil"/>
              <w:left w:val="nil"/>
              <w:bottom w:val="nil"/>
              <w:right w:val="nil"/>
            </w:tcBorders>
            <w:shd w:val="clear" w:color="auto" w:fill="auto"/>
            <w:noWrap/>
            <w:vAlign w:val="bottom"/>
            <w:hideMark/>
          </w:tcPr>
          <w:p w14:paraId="380B3C0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85</w:t>
            </w:r>
          </w:p>
        </w:tc>
        <w:tc>
          <w:tcPr>
            <w:tcW w:w="1300" w:type="dxa"/>
            <w:tcBorders>
              <w:top w:val="nil"/>
              <w:left w:val="nil"/>
              <w:bottom w:val="nil"/>
              <w:right w:val="nil"/>
            </w:tcBorders>
            <w:shd w:val="clear" w:color="auto" w:fill="auto"/>
            <w:noWrap/>
            <w:vAlign w:val="bottom"/>
            <w:hideMark/>
          </w:tcPr>
          <w:p w14:paraId="220A95F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67</w:t>
            </w:r>
          </w:p>
        </w:tc>
        <w:tc>
          <w:tcPr>
            <w:tcW w:w="1300" w:type="dxa"/>
            <w:tcBorders>
              <w:top w:val="nil"/>
              <w:left w:val="nil"/>
              <w:bottom w:val="nil"/>
              <w:right w:val="nil"/>
            </w:tcBorders>
            <w:shd w:val="clear" w:color="auto" w:fill="auto"/>
            <w:noWrap/>
            <w:vAlign w:val="bottom"/>
            <w:hideMark/>
          </w:tcPr>
          <w:p w14:paraId="0B28BC4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63.55</w:t>
            </w:r>
          </w:p>
        </w:tc>
        <w:tc>
          <w:tcPr>
            <w:tcW w:w="1300" w:type="dxa"/>
            <w:tcBorders>
              <w:top w:val="nil"/>
              <w:left w:val="nil"/>
              <w:bottom w:val="nil"/>
              <w:right w:val="nil"/>
            </w:tcBorders>
            <w:shd w:val="clear" w:color="auto" w:fill="auto"/>
            <w:noWrap/>
            <w:vAlign w:val="bottom"/>
            <w:hideMark/>
          </w:tcPr>
          <w:p w14:paraId="34CC314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117</w:t>
            </w:r>
          </w:p>
        </w:tc>
        <w:tc>
          <w:tcPr>
            <w:tcW w:w="1300" w:type="dxa"/>
            <w:tcBorders>
              <w:top w:val="nil"/>
              <w:left w:val="nil"/>
              <w:bottom w:val="nil"/>
              <w:right w:val="nil"/>
            </w:tcBorders>
            <w:shd w:val="clear" w:color="auto" w:fill="auto"/>
            <w:noWrap/>
            <w:vAlign w:val="bottom"/>
            <w:hideMark/>
          </w:tcPr>
          <w:p w14:paraId="188A8AA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78.31</w:t>
            </w:r>
          </w:p>
        </w:tc>
      </w:tr>
      <w:tr w:rsidR="00AB6716" w:rsidRPr="00AB6716" w14:paraId="41339BC7" w14:textId="77777777" w:rsidTr="00AB6716">
        <w:trPr>
          <w:trHeight w:val="300"/>
        </w:trPr>
        <w:tc>
          <w:tcPr>
            <w:tcW w:w="2600" w:type="dxa"/>
            <w:tcBorders>
              <w:top w:val="nil"/>
              <w:left w:val="nil"/>
              <w:bottom w:val="nil"/>
              <w:right w:val="nil"/>
            </w:tcBorders>
            <w:shd w:val="clear" w:color="auto" w:fill="auto"/>
            <w:noWrap/>
            <w:vAlign w:val="bottom"/>
            <w:hideMark/>
          </w:tcPr>
          <w:p w14:paraId="2D7A0431"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ECOLOGY</w:t>
            </w:r>
          </w:p>
        </w:tc>
        <w:tc>
          <w:tcPr>
            <w:tcW w:w="1300" w:type="dxa"/>
            <w:tcBorders>
              <w:top w:val="nil"/>
              <w:left w:val="nil"/>
              <w:bottom w:val="nil"/>
              <w:right w:val="nil"/>
            </w:tcBorders>
            <w:shd w:val="clear" w:color="auto" w:fill="auto"/>
            <w:noWrap/>
            <w:vAlign w:val="bottom"/>
            <w:hideMark/>
          </w:tcPr>
          <w:p w14:paraId="3CFF994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0.08167</w:t>
            </w:r>
          </w:p>
        </w:tc>
        <w:tc>
          <w:tcPr>
            <w:tcW w:w="1300" w:type="dxa"/>
            <w:tcBorders>
              <w:top w:val="nil"/>
              <w:left w:val="nil"/>
              <w:bottom w:val="nil"/>
              <w:right w:val="nil"/>
            </w:tcBorders>
            <w:shd w:val="clear" w:color="auto" w:fill="auto"/>
            <w:noWrap/>
            <w:vAlign w:val="bottom"/>
            <w:hideMark/>
          </w:tcPr>
          <w:p w14:paraId="34A80B9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78</w:t>
            </w:r>
          </w:p>
        </w:tc>
        <w:tc>
          <w:tcPr>
            <w:tcW w:w="1300" w:type="dxa"/>
            <w:tcBorders>
              <w:top w:val="nil"/>
              <w:left w:val="nil"/>
              <w:bottom w:val="nil"/>
              <w:right w:val="nil"/>
            </w:tcBorders>
            <w:shd w:val="clear" w:color="auto" w:fill="auto"/>
            <w:noWrap/>
            <w:vAlign w:val="bottom"/>
            <w:hideMark/>
          </w:tcPr>
          <w:p w14:paraId="2DD16EA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w:t>
            </w:r>
          </w:p>
        </w:tc>
        <w:tc>
          <w:tcPr>
            <w:tcW w:w="1300" w:type="dxa"/>
            <w:tcBorders>
              <w:top w:val="nil"/>
              <w:left w:val="nil"/>
              <w:bottom w:val="nil"/>
              <w:right w:val="nil"/>
            </w:tcBorders>
            <w:shd w:val="clear" w:color="auto" w:fill="auto"/>
            <w:noWrap/>
            <w:vAlign w:val="bottom"/>
            <w:hideMark/>
          </w:tcPr>
          <w:p w14:paraId="568FE65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62.81</w:t>
            </w:r>
          </w:p>
        </w:tc>
        <w:tc>
          <w:tcPr>
            <w:tcW w:w="1300" w:type="dxa"/>
            <w:tcBorders>
              <w:top w:val="nil"/>
              <w:left w:val="nil"/>
              <w:bottom w:val="nil"/>
              <w:right w:val="nil"/>
            </w:tcBorders>
            <w:shd w:val="clear" w:color="auto" w:fill="auto"/>
            <w:noWrap/>
            <w:vAlign w:val="bottom"/>
            <w:hideMark/>
          </w:tcPr>
          <w:p w14:paraId="6984B5B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111</w:t>
            </w:r>
          </w:p>
        </w:tc>
        <w:tc>
          <w:tcPr>
            <w:tcW w:w="1300" w:type="dxa"/>
            <w:tcBorders>
              <w:top w:val="nil"/>
              <w:left w:val="nil"/>
              <w:bottom w:val="nil"/>
              <w:right w:val="nil"/>
            </w:tcBorders>
            <w:shd w:val="clear" w:color="auto" w:fill="auto"/>
            <w:noWrap/>
            <w:vAlign w:val="bottom"/>
            <w:hideMark/>
          </w:tcPr>
          <w:p w14:paraId="233B9E4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82.37</w:t>
            </w:r>
          </w:p>
        </w:tc>
      </w:tr>
      <w:tr w:rsidR="00AB6716" w:rsidRPr="00AB6716" w14:paraId="044C4771" w14:textId="77777777" w:rsidTr="00AB6716">
        <w:trPr>
          <w:trHeight w:val="300"/>
        </w:trPr>
        <w:tc>
          <w:tcPr>
            <w:tcW w:w="2600" w:type="dxa"/>
            <w:tcBorders>
              <w:top w:val="nil"/>
              <w:left w:val="nil"/>
              <w:bottom w:val="nil"/>
              <w:right w:val="nil"/>
            </w:tcBorders>
            <w:shd w:val="clear" w:color="auto" w:fill="auto"/>
            <w:noWrap/>
            <w:vAlign w:val="bottom"/>
            <w:hideMark/>
          </w:tcPr>
          <w:p w14:paraId="73EBEB8B"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MOL ECOL</w:t>
            </w:r>
          </w:p>
        </w:tc>
        <w:tc>
          <w:tcPr>
            <w:tcW w:w="1300" w:type="dxa"/>
            <w:tcBorders>
              <w:top w:val="nil"/>
              <w:left w:val="nil"/>
              <w:bottom w:val="nil"/>
              <w:right w:val="nil"/>
            </w:tcBorders>
            <w:shd w:val="clear" w:color="auto" w:fill="auto"/>
            <w:noWrap/>
            <w:vAlign w:val="bottom"/>
            <w:hideMark/>
          </w:tcPr>
          <w:p w14:paraId="3CB833E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0.07334</w:t>
            </w:r>
          </w:p>
        </w:tc>
        <w:tc>
          <w:tcPr>
            <w:tcW w:w="1300" w:type="dxa"/>
            <w:tcBorders>
              <w:top w:val="nil"/>
              <w:left w:val="nil"/>
              <w:bottom w:val="nil"/>
              <w:right w:val="nil"/>
            </w:tcBorders>
            <w:shd w:val="clear" w:color="auto" w:fill="auto"/>
            <w:noWrap/>
            <w:vAlign w:val="bottom"/>
            <w:hideMark/>
          </w:tcPr>
          <w:p w14:paraId="01ACCB7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79</w:t>
            </w:r>
          </w:p>
        </w:tc>
        <w:tc>
          <w:tcPr>
            <w:tcW w:w="1300" w:type="dxa"/>
            <w:tcBorders>
              <w:top w:val="nil"/>
              <w:left w:val="nil"/>
              <w:bottom w:val="nil"/>
              <w:right w:val="nil"/>
            </w:tcBorders>
            <w:shd w:val="clear" w:color="auto" w:fill="auto"/>
            <w:noWrap/>
            <w:vAlign w:val="bottom"/>
            <w:hideMark/>
          </w:tcPr>
          <w:p w14:paraId="5D0648D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67</w:t>
            </w:r>
          </w:p>
        </w:tc>
        <w:tc>
          <w:tcPr>
            <w:tcW w:w="1300" w:type="dxa"/>
            <w:tcBorders>
              <w:top w:val="nil"/>
              <w:left w:val="nil"/>
              <w:bottom w:val="nil"/>
              <w:right w:val="nil"/>
            </w:tcBorders>
            <w:shd w:val="clear" w:color="auto" w:fill="auto"/>
            <w:noWrap/>
            <w:vAlign w:val="bottom"/>
            <w:hideMark/>
          </w:tcPr>
          <w:p w14:paraId="5524DA7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80.15</w:t>
            </w:r>
          </w:p>
        </w:tc>
        <w:tc>
          <w:tcPr>
            <w:tcW w:w="1300" w:type="dxa"/>
            <w:tcBorders>
              <w:top w:val="nil"/>
              <w:left w:val="nil"/>
              <w:bottom w:val="nil"/>
              <w:right w:val="nil"/>
            </w:tcBorders>
            <w:shd w:val="clear" w:color="auto" w:fill="auto"/>
            <w:noWrap/>
            <w:vAlign w:val="bottom"/>
            <w:hideMark/>
          </w:tcPr>
          <w:p w14:paraId="01DEC65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126</w:t>
            </w:r>
          </w:p>
        </w:tc>
        <w:tc>
          <w:tcPr>
            <w:tcW w:w="1300" w:type="dxa"/>
            <w:tcBorders>
              <w:top w:val="nil"/>
              <w:left w:val="nil"/>
              <w:bottom w:val="nil"/>
              <w:right w:val="nil"/>
            </w:tcBorders>
            <w:shd w:val="clear" w:color="auto" w:fill="auto"/>
            <w:noWrap/>
            <w:vAlign w:val="bottom"/>
            <w:hideMark/>
          </w:tcPr>
          <w:p w14:paraId="5A6C357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90.05</w:t>
            </w:r>
          </w:p>
        </w:tc>
      </w:tr>
      <w:tr w:rsidR="00AB6716" w:rsidRPr="00AB6716" w14:paraId="64557D37" w14:textId="77777777" w:rsidTr="00AB6716">
        <w:trPr>
          <w:trHeight w:val="300"/>
        </w:trPr>
        <w:tc>
          <w:tcPr>
            <w:tcW w:w="2600" w:type="dxa"/>
            <w:tcBorders>
              <w:top w:val="nil"/>
              <w:left w:val="nil"/>
              <w:bottom w:val="nil"/>
              <w:right w:val="nil"/>
            </w:tcBorders>
            <w:shd w:val="clear" w:color="auto" w:fill="auto"/>
            <w:noWrap/>
            <w:vAlign w:val="bottom"/>
            <w:hideMark/>
          </w:tcPr>
          <w:p w14:paraId="7D5D746B"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ECOL LETT</w:t>
            </w:r>
          </w:p>
        </w:tc>
        <w:tc>
          <w:tcPr>
            <w:tcW w:w="1300" w:type="dxa"/>
            <w:tcBorders>
              <w:top w:val="nil"/>
              <w:left w:val="nil"/>
              <w:bottom w:val="nil"/>
              <w:right w:val="nil"/>
            </w:tcBorders>
            <w:shd w:val="clear" w:color="auto" w:fill="auto"/>
            <w:noWrap/>
            <w:vAlign w:val="bottom"/>
            <w:hideMark/>
          </w:tcPr>
          <w:p w14:paraId="054819D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0.06713</w:t>
            </w:r>
          </w:p>
        </w:tc>
        <w:tc>
          <w:tcPr>
            <w:tcW w:w="1300" w:type="dxa"/>
            <w:tcBorders>
              <w:top w:val="nil"/>
              <w:left w:val="nil"/>
              <w:bottom w:val="nil"/>
              <w:right w:val="nil"/>
            </w:tcBorders>
            <w:shd w:val="clear" w:color="auto" w:fill="auto"/>
            <w:noWrap/>
            <w:vAlign w:val="bottom"/>
            <w:hideMark/>
          </w:tcPr>
          <w:p w14:paraId="3A1344F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94</w:t>
            </w:r>
          </w:p>
        </w:tc>
        <w:tc>
          <w:tcPr>
            <w:tcW w:w="1300" w:type="dxa"/>
            <w:tcBorders>
              <w:top w:val="nil"/>
              <w:left w:val="nil"/>
              <w:bottom w:val="nil"/>
              <w:right w:val="nil"/>
            </w:tcBorders>
            <w:shd w:val="clear" w:color="auto" w:fill="auto"/>
            <w:noWrap/>
            <w:vAlign w:val="bottom"/>
            <w:hideMark/>
          </w:tcPr>
          <w:p w14:paraId="104969A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76</w:t>
            </w:r>
          </w:p>
        </w:tc>
        <w:tc>
          <w:tcPr>
            <w:tcW w:w="1300" w:type="dxa"/>
            <w:tcBorders>
              <w:top w:val="nil"/>
              <w:left w:val="nil"/>
              <w:bottom w:val="nil"/>
              <w:right w:val="nil"/>
            </w:tcBorders>
            <w:shd w:val="clear" w:color="auto" w:fill="auto"/>
            <w:noWrap/>
            <w:vAlign w:val="bottom"/>
            <w:hideMark/>
          </w:tcPr>
          <w:p w14:paraId="6B6644A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84.81</w:t>
            </w:r>
          </w:p>
        </w:tc>
        <w:tc>
          <w:tcPr>
            <w:tcW w:w="1300" w:type="dxa"/>
            <w:tcBorders>
              <w:top w:val="nil"/>
              <w:left w:val="nil"/>
              <w:bottom w:val="nil"/>
              <w:right w:val="nil"/>
            </w:tcBorders>
            <w:shd w:val="clear" w:color="auto" w:fill="auto"/>
            <w:noWrap/>
            <w:vAlign w:val="bottom"/>
            <w:hideMark/>
          </w:tcPr>
          <w:p w14:paraId="4D642AC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140</w:t>
            </w:r>
          </w:p>
        </w:tc>
        <w:tc>
          <w:tcPr>
            <w:tcW w:w="1300" w:type="dxa"/>
            <w:tcBorders>
              <w:top w:val="nil"/>
              <w:left w:val="nil"/>
              <w:bottom w:val="nil"/>
              <w:right w:val="nil"/>
            </w:tcBorders>
            <w:shd w:val="clear" w:color="auto" w:fill="auto"/>
            <w:noWrap/>
            <w:vAlign w:val="bottom"/>
            <w:hideMark/>
          </w:tcPr>
          <w:p w14:paraId="16CA276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81.56</w:t>
            </w:r>
          </w:p>
        </w:tc>
      </w:tr>
      <w:tr w:rsidR="00AB6716" w:rsidRPr="00AB6716" w14:paraId="1F08067E" w14:textId="77777777" w:rsidTr="00AB6716">
        <w:trPr>
          <w:trHeight w:val="300"/>
        </w:trPr>
        <w:tc>
          <w:tcPr>
            <w:tcW w:w="2600" w:type="dxa"/>
            <w:tcBorders>
              <w:top w:val="nil"/>
              <w:left w:val="nil"/>
              <w:bottom w:val="nil"/>
              <w:right w:val="nil"/>
            </w:tcBorders>
            <w:shd w:val="clear" w:color="auto" w:fill="auto"/>
            <w:noWrap/>
            <w:vAlign w:val="bottom"/>
            <w:hideMark/>
          </w:tcPr>
          <w:p w14:paraId="3EB1A409"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GLOBAL CHANGE BIOL</w:t>
            </w:r>
          </w:p>
        </w:tc>
        <w:tc>
          <w:tcPr>
            <w:tcW w:w="1300" w:type="dxa"/>
            <w:tcBorders>
              <w:top w:val="nil"/>
              <w:left w:val="nil"/>
              <w:bottom w:val="nil"/>
              <w:right w:val="nil"/>
            </w:tcBorders>
            <w:shd w:val="clear" w:color="auto" w:fill="auto"/>
            <w:noWrap/>
            <w:vAlign w:val="bottom"/>
            <w:hideMark/>
          </w:tcPr>
          <w:p w14:paraId="3FEECD2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0.06455</w:t>
            </w:r>
          </w:p>
        </w:tc>
        <w:tc>
          <w:tcPr>
            <w:tcW w:w="1300" w:type="dxa"/>
            <w:tcBorders>
              <w:top w:val="nil"/>
              <w:left w:val="nil"/>
              <w:bottom w:val="nil"/>
              <w:right w:val="nil"/>
            </w:tcBorders>
            <w:shd w:val="clear" w:color="auto" w:fill="auto"/>
            <w:noWrap/>
            <w:vAlign w:val="bottom"/>
            <w:hideMark/>
          </w:tcPr>
          <w:p w14:paraId="4742245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87</w:t>
            </w:r>
          </w:p>
        </w:tc>
        <w:tc>
          <w:tcPr>
            <w:tcW w:w="1300" w:type="dxa"/>
            <w:tcBorders>
              <w:top w:val="nil"/>
              <w:left w:val="nil"/>
              <w:bottom w:val="nil"/>
              <w:right w:val="nil"/>
            </w:tcBorders>
            <w:shd w:val="clear" w:color="auto" w:fill="auto"/>
            <w:noWrap/>
            <w:vAlign w:val="bottom"/>
            <w:hideMark/>
          </w:tcPr>
          <w:p w14:paraId="4F7A0F0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69</w:t>
            </w:r>
          </w:p>
        </w:tc>
        <w:tc>
          <w:tcPr>
            <w:tcW w:w="1300" w:type="dxa"/>
            <w:tcBorders>
              <w:top w:val="nil"/>
              <w:left w:val="nil"/>
              <w:bottom w:val="nil"/>
              <w:right w:val="nil"/>
            </w:tcBorders>
            <w:shd w:val="clear" w:color="auto" w:fill="auto"/>
            <w:noWrap/>
            <w:vAlign w:val="bottom"/>
            <w:hideMark/>
          </w:tcPr>
          <w:p w14:paraId="189E5F9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62.8</w:t>
            </w:r>
          </w:p>
        </w:tc>
        <w:tc>
          <w:tcPr>
            <w:tcW w:w="1300" w:type="dxa"/>
            <w:tcBorders>
              <w:top w:val="nil"/>
              <w:left w:val="nil"/>
              <w:bottom w:val="nil"/>
              <w:right w:val="nil"/>
            </w:tcBorders>
            <w:shd w:val="clear" w:color="auto" w:fill="auto"/>
            <w:noWrap/>
            <w:vAlign w:val="bottom"/>
            <w:hideMark/>
          </w:tcPr>
          <w:p w14:paraId="0EC5457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119</w:t>
            </w:r>
          </w:p>
        </w:tc>
        <w:tc>
          <w:tcPr>
            <w:tcW w:w="1300" w:type="dxa"/>
            <w:tcBorders>
              <w:top w:val="nil"/>
              <w:left w:val="nil"/>
              <w:bottom w:val="nil"/>
              <w:right w:val="nil"/>
            </w:tcBorders>
            <w:shd w:val="clear" w:color="auto" w:fill="auto"/>
            <w:noWrap/>
            <w:vAlign w:val="bottom"/>
            <w:hideMark/>
          </w:tcPr>
          <w:p w14:paraId="4106055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89.42</w:t>
            </w:r>
          </w:p>
        </w:tc>
      </w:tr>
      <w:tr w:rsidR="00AB6716" w:rsidRPr="00AB6716" w14:paraId="37C1341D" w14:textId="77777777" w:rsidTr="00AB6716">
        <w:trPr>
          <w:trHeight w:val="300"/>
        </w:trPr>
        <w:tc>
          <w:tcPr>
            <w:tcW w:w="2600" w:type="dxa"/>
            <w:tcBorders>
              <w:top w:val="nil"/>
              <w:left w:val="nil"/>
              <w:bottom w:val="nil"/>
              <w:right w:val="nil"/>
            </w:tcBorders>
            <w:shd w:val="clear" w:color="auto" w:fill="auto"/>
            <w:noWrap/>
            <w:vAlign w:val="bottom"/>
            <w:hideMark/>
          </w:tcPr>
          <w:p w14:paraId="11EDDD7A"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TRENDS ECOL EVOL</w:t>
            </w:r>
          </w:p>
        </w:tc>
        <w:tc>
          <w:tcPr>
            <w:tcW w:w="1300" w:type="dxa"/>
            <w:tcBorders>
              <w:top w:val="nil"/>
              <w:left w:val="nil"/>
              <w:bottom w:val="nil"/>
              <w:right w:val="nil"/>
            </w:tcBorders>
            <w:shd w:val="clear" w:color="auto" w:fill="auto"/>
            <w:noWrap/>
            <w:vAlign w:val="bottom"/>
            <w:hideMark/>
          </w:tcPr>
          <w:p w14:paraId="6D5652A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0.06008</w:t>
            </w:r>
          </w:p>
        </w:tc>
        <w:tc>
          <w:tcPr>
            <w:tcW w:w="1300" w:type="dxa"/>
            <w:tcBorders>
              <w:top w:val="nil"/>
              <w:left w:val="nil"/>
              <w:bottom w:val="nil"/>
              <w:right w:val="nil"/>
            </w:tcBorders>
            <w:shd w:val="clear" w:color="auto" w:fill="auto"/>
            <w:noWrap/>
            <w:vAlign w:val="bottom"/>
            <w:hideMark/>
          </w:tcPr>
          <w:p w14:paraId="23ADDFD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103</w:t>
            </w:r>
          </w:p>
        </w:tc>
        <w:tc>
          <w:tcPr>
            <w:tcW w:w="1300" w:type="dxa"/>
            <w:tcBorders>
              <w:top w:val="nil"/>
              <w:left w:val="nil"/>
              <w:bottom w:val="nil"/>
              <w:right w:val="nil"/>
            </w:tcBorders>
            <w:shd w:val="clear" w:color="auto" w:fill="auto"/>
            <w:noWrap/>
            <w:vAlign w:val="bottom"/>
            <w:hideMark/>
          </w:tcPr>
          <w:p w14:paraId="6071B2E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84</w:t>
            </w:r>
          </w:p>
        </w:tc>
        <w:tc>
          <w:tcPr>
            <w:tcW w:w="1300" w:type="dxa"/>
            <w:tcBorders>
              <w:top w:val="nil"/>
              <w:left w:val="nil"/>
              <w:bottom w:val="nil"/>
              <w:right w:val="nil"/>
            </w:tcBorders>
            <w:shd w:val="clear" w:color="auto" w:fill="auto"/>
            <w:noWrap/>
            <w:vAlign w:val="bottom"/>
            <w:hideMark/>
          </w:tcPr>
          <w:p w14:paraId="04E8C8F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91.1</w:t>
            </w:r>
          </w:p>
        </w:tc>
        <w:tc>
          <w:tcPr>
            <w:tcW w:w="1300" w:type="dxa"/>
            <w:tcBorders>
              <w:top w:val="nil"/>
              <w:left w:val="nil"/>
              <w:bottom w:val="nil"/>
              <w:right w:val="nil"/>
            </w:tcBorders>
            <w:shd w:val="clear" w:color="auto" w:fill="auto"/>
            <w:noWrap/>
            <w:vAlign w:val="bottom"/>
            <w:hideMark/>
          </w:tcPr>
          <w:p w14:paraId="71729A6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151</w:t>
            </w:r>
          </w:p>
        </w:tc>
        <w:tc>
          <w:tcPr>
            <w:tcW w:w="1300" w:type="dxa"/>
            <w:tcBorders>
              <w:top w:val="nil"/>
              <w:left w:val="nil"/>
              <w:bottom w:val="nil"/>
              <w:right w:val="nil"/>
            </w:tcBorders>
            <w:shd w:val="clear" w:color="auto" w:fill="auto"/>
            <w:noWrap/>
            <w:vAlign w:val="bottom"/>
            <w:hideMark/>
          </w:tcPr>
          <w:p w14:paraId="549A1FC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77.42</w:t>
            </w:r>
          </w:p>
        </w:tc>
      </w:tr>
      <w:tr w:rsidR="00AB6716" w:rsidRPr="00AB6716" w14:paraId="5B24A1B4" w14:textId="77777777" w:rsidTr="00AB6716">
        <w:trPr>
          <w:trHeight w:val="300"/>
        </w:trPr>
        <w:tc>
          <w:tcPr>
            <w:tcW w:w="2600" w:type="dxa"/>
            <w:tcBorders>
              <w:top w:val="nil"/>
              <w:left w:val="nil"/>
              <w:bottom w:val="nil"/>
              <w:right w:val="nil"/>
            </w:tcBorders>
            <w:shd w:val="clear" w:color="auto" w:fill="auto"/>
            <w:noWrap/>
            <w:vAlign w:val="bottom"/>
            <w:hideMark/>
          </w:tcPr>
          <w:p w14:paraId="09F8FFD3"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EVOLUTION</w:t>
            </w:r>
          </w:p>
        </w:tc>
        <w:tc>
          <w:tcPr>
            <w:tcW w:w="1300" w:type="dxa"/>
            <w:tcBorders>
              <w:top w:val="nil"/>
              <w:left w:val="nil"/>
              <w:bottom w:val="nil"/>
              <w:right w:val="nil"/>
            </w:tcBorders>
            <w:shd w:val="clear" w:color="auto" w:fill="auto"/>
            <w:noWrap/>
            <w:vAlign w:val="bottom"/>
            <w:hideMark/>
          </w:tcPr>
          <w:p w14:paraId="307AF97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0.05569</w:t>
            </w:r>
          </w:p>
        </w:tc>
        <w:tc>
          <w:tcPr>
            <w:tcW w:w="1300" w:type="dxa"/>
            <w:tcBorders>
              <w:top w:val="nil"/>
              <w:left w:val="nil"/>
              <w:bottom w:val="nil"/>
              <w:right w:val="nil"/>
            </w:tcBorders>
            <w:shd w:val="clear" w:color="auto" w:fill="auto"/>
            <w:noWrap/>
            <w:vAlign w:val="bottom"/>
            <w:hideMark/>
          </w:tcPr>
          <w:p w14:paraId="78C17D2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64</w:t>
            </w:r>
          </w:p>
        </w:tc>
        <w:tc>
          <w:tcPr>
            <w:tcW w:w="1300" w:type="dxa"/>
            <w:tcBorders>
              <w:top w:val="nil"/>
              <w:left w:val="nil"/>
              <w:bottom w:val="nil"/>
              <w:right w:val="nil"/>
            </w:tcBorders>
            <w:shd w:val="clear" w:color="auto" w:fill="auto"/>
            <w:noWrap/>
            <w:vAlign w:val="bottom"/>
            <w:hideMark/>
          </w:tcPr>
          <w:p w14:paraId="31EB5E7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50</w:t>
            </w:r>
          </w:p>
        </w:tc>
        <w:tc>
          <w:tcPr>
            <w:tcW w:w="1300" w:type="dxa"/>
            <w:tcBorders>
              <w:top w:val="nil"/>
              <w:left w:val="nil"/>
              <w:bottom w:val="nil"/>
              <w:right w:val="nil"/>
            </w:tcBorders>
            <w:shd w:val="clear" w:color="auto" w:fill="auto"/>
            <w:noWrap/>
            <w:vAlign w:val="bottom"/>
            <w:hideMark/>
          </w:tcPr>
          <w:p w14:paraId="2D92F91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47.86</w:t>
            </w:r>
          </w:p>
        </w:tc>
        <w:tc>
          <w:tcPr>
            <w:tcW w:w="1300" w:type="dxa"/>
            <w:tcBorders>
              <w:top w:val="nil"/>
              <w:left w:val="nil"/>
              <w:bottom w:val="nil"/>
              <w:right w:val="nil"/>
            </w:tcBorders>
            <w:shd w:val="clear" w:color="auto" w:fill="auto"/>
            <w:noWrap/>
            <w:vAlign w:val="bottom"/>
            <w:hideMark/>
          </w:tcPr>
          <w:p w14:paraId="7A6A60E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89</w:t>
            </w:r>
          </w:p>
        </w:tc>
        <w:tc>
          <w:tcPr>
            <w:tcW w:w="1300" w:type="dxa"/>
            <w:tcBorders>
              <w:top w:val="nil"/>
              <w:left w:val="nil"/>
              <w:bottom w:val="nil"/>
              <w:right w:val="nil"/>
            </w:tcBorders>
            <w:shd w:val="clear" w:color="auto" w:fill="auto"/>
            <w:noWrap/>
            <w:vAlign w:val="bottom"/>
            <w:hideMark/>
          </w:tcPr>
          <w:p w14:paraId="5E14B30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72.78</w:t>
            </w:r>
          </w:p>
        </w:tc>
      </w:tr>
      <w:tr w:rsidR="00AB6716" w:rsidRPr="00AB6716" w14:paraId="2F20FF1F" w14:textId="77777777" w:rsidTr="00AB6716">
        <w:trPr>
          <w:trHeight w:val="300"/>
        </w:trPr>
        <w:tc>
          <w:tcPr>
            <w:tcW w:w="2600" w:type="dxa"/>
            <w:tcBorders>
              <w:top w:val="nil"/>
              <w:left w:val="nil"/>
              <w:bottom w:val="nil"/>
              <w:right w:val="nil"/>
            </w:tcBorders>
            <w:shd w:val="clear" w:color="auto" w:fill="auto"/>
            <w:noWrap/>
            <w:vAlign w:val="bottom"/>
            <w:hideMark/>
          </w:tcPr>
          <w:p w14:paraId="275C5CE5"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MAR ECOL-PROG SER</w:t>
            </w:r>
          </w:p>
        </w:tc>
        <w:tc>
          <w:tcPr>
            <w:tcW w:w="1300" w:type="dxa"/>
            <w:tcBorders>
              <w:top w:val="nil"/>
              <w:left w:val="nil"/>
              <w:bottom w:val="nil"/>
              <w:right w:val="nil"/>
            </w:tcBorders>
            <w:shd w:val="clear" w:color="auto" w:fill="auto"/>
            <w:noWrap/>
            <w:vAlign w:val="bottom"/>
            <w:hideMark/>
          </w:tcPr>
          <w:p w14:paraId="1D64834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0.05428</w:t>
            </w:r>
          </w:p>
        </w:tc>
        <w:tc>
          <w:tcPr>
            <w:tcW w:w="1300" w:type="dxa"/>
            <w:tcBorders>
              <w:top w:val="nil"/>
              <w:left w:val="nil"/>
              <w:bottom w:val="nil"/>
              <w:right w:val="nil"/>
            </w:tcBorders>
            <w:shd w:val="clear" w:color="auto" w:fill="auto"/>
            <w:noWrap/>
            <w:vAlign w:val="bottom"/>
            <w:hideMark/>
          </w:tcPr>
          <w:p w14:paraId="340C01B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54</w:t>
            </w:r>
          </w:p>
        </w:tc>
        <w:tc>
          <w:tcPr>
            <w:tcW w:w="1300" w:type="dxa"/>
            <w:tcBorders>
              <w:top w:val="nil"/>
              <w:left w:val="nil"/>
              <w:bottom w:val="nil"/>
              <w:right w:val="nil"/>
            </w:tcBorders>
            <w:shd w:val="clear" w:color="auto" w:fill="auto"/>
            <w:noWrap/>
            <w:vAlign w:val="bottom"/>
            <w:hideMark/>
          </w:tcPr>
          <w:p w14:paraId="4BAAD70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40</w:t>
            </w:r>
          </w:p>
        </w:tc>
        <w:tc>
          <w:tcPr>
            <w:tcW w:w="1300" w:type="dxa"/>
            <w:tcBorders>
              <w:top w:val="nil"/>
              <w:left w:val="nil"/>
              <w:bottom w:val="nil"/>
              <w:right w:val="nil"/>
            </w:tcBorders>
            <w:shd w:val="clear" w:color="auto" w:fill="auto"/>
            <w:noWrap/>
            <w:vAlign w:val="bottom"/>
            <w:hideMark/>
          </w:tcPr>
          <w:p w14:paraId="7407B93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38.64</w:t>
            </w:r>
          </w:p>
        </w:tc>
        <w:tc>
          <w:tcPr>
            <w:tcW w:w="1300" w:type="dxa"/>
            <w:tcBorders>
              <w:top w:val="nil"/>
              <w:left w:val="nil"/>
              <w:bottom w:val="nil"/>
              <w:right w:val="nil"/>
            </w:tcBorders>
            <w:shd w:val="clear" w:color="auto" w:fill="auto"/>
            <w:noWrap/>
            <w:vAlign w:val="bottom"/>
            <w:hideMark/>
          </w:tcPr>
          <w:p w14:paraId="6759BAD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73</w:t>
            </w:r>
          </w:p>
        </w:tc>
        <w:tc>
          <w:tcPr>
            <w:tcW w:w="1300" w:type="dxa"/>
            <w:tcBorders>
              <w:top w:val="nil"/>
              <w:left w:val="nil"/>
              <w:bottom w:val="nil"/>
              <w:right w:val="nil"/>
            </w:tcBorders>
            <w:shd w:val="clear" w:color="auto" w:fill="auto"/>
            <w:noWrap/>
            <w:vAlign w:val="bottom"/>
            <w:hideMark/>
          </w:tcPr>
          <w:p w14:paraId="7860A82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63.42</w:t>
            </w:r>
          </w:p>
        </w:tc>
      </w:tr>
      <w:tr w:rsidR="00AB6716" w:rsidRPr="00AB6716" w14:paraId="434CAE62" w14:textId="77777777" w:rsidTr="00AB6716">
        <w:trPr>
          <w:trHeight w:val="300"/>
        </w:trPr>
        <w:tc>
          <w:tcPr>
            <w:tcW w:w="2600" w:type="dxa"/>
            <w:tcBorders>
              <w:top w:val="nil"/>
              <w:left w:val="nil"/>
              <w:bottom w:val="nil"/>
              <w:right w:val="nil"/>
            </w:tcBorders>
            <w:shd w:val="clear" w:color="auto" w:fill="auto"/>
            <w:noWrap/>
            <w:vAlign w:val="bottom"/>
            <w:hideMark/>
          </w:tcPr>
          <w:p w14:paraId="1FE81F68"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BIOL CONSERV</w:t>
            </w:r>
          </w:p>
        </w:tc>
        <w:tc>
          <w:tcPr>
            <w:tcW w:w="1300" w:type="dxa"/>
            <w:tcBorders>
              <w:top w:val="nil"/>
              <w:left w:val="nil"/>
              <w:bottom w:val="nil"/>
              <w:right w:val="nil"/>
            </w:tcBorders>
            <w:shd w:val="clear" w:color="auto" w:fill="auto"/>
            <w:noWrap/>
            <w:vAlign w:val="bottom"/>
            <w:hideMark/>
          </w:tcPr>
          <w:p w14:paraId="270995C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0.04727</w:t>
            </w:r>
          </w:p>
        </w:tc>
        <w:tc>
          <w:tcPr>
            <w:tcW w:w="1300" w:type="dxa"/>
            <w:tcBorders>
              <w:top w:val="nil"/>
              <w:left w:val="nil"/>
              <w:bottom w:val="nil"/>
              <w:right w:val="nil"/>
            </w:tcBorders>
            <w:shd w:val="clear" w:color="auto" w:fill="auto"/>
            <w:noWrap/>
            <w:vAlign w:val="bottom"/>
            <w:hideMark/>
          </w:tcPr>
          <w:p w14:paraId="35C3A13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67</w:t>
            </w:r>
          </w:p>
        </w:tc>
        <w:tc>
          <w:tcPr>
            <w:tcW w:w="1300" w:type="dxa"/>
            <w:tcBorders>
              <w:top w:val="nil"/>
              <w:left w:val="nil"/>
              <w:bottom w:val="nil"/>
              <w:right w:val="nil"/>
            </w:tcBorders>
            <w:shd w:val="clear" w:color="auto" w:fill="auto"/>
            <w:noWrap/>
            <w:vAlign w:val="bottom"/>
            <w:hideMark/>
          </w:tcPr>
          <w:p w14:paraId="2D0CEEC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52</w:t>
            </w:r>
          </w:p>
        </w:tc>
        <w:tc>
          <w:tcPr>
            <w:tcW w:w="1300" w:type="dxa"/>
            <w:tcBorders>
              <w:top w:val="nil"/>
              <w:left w:val="nil"/>
              <w:bottom w:val="nil"/>
              <w:right w:val="nil"/>
            </w:tcBorders>
            <w:shd w:val="clear" w:color="auto" w:fill="auto"/>
            <w:noWrap/>
            <w:vAlign w:val="bottom"/>
            <w:hideMark/>
          </w:tcPr>
          <w:p w14:paraId="643252A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53.8</w:t>
            </w:r>
          </w:p>
        </w:tc>
        <w:tc>
          <w:tcPr>
            <w:tcW w:w="1300" w:type="dxa"/>
            <w:tcBorders>
              <w:top w:val="nil"/>
              <w:left w:val="nil"/>
              <w:bottom w:val="nil"/>
              <w:right w:val="nil"/>
            </w:tcBorders>
            <w:shd w:val="clear" w:color="auto" w:fill="auto"/>
            <w:noWrap/>
            <w:vAlign w:val="bottom"/>
            <w:hideMark/>
          </w:tcPr>
          <w:p w14:paraId="7999367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95</w:t>
            </w:r>
          </w:p>
        </w:tc>
        <w:tc>
          <w:tcPr>
            <w:tcW w:w="1300" w:type="dxa"/>
            <w:tcBorders>
              <w:top w:val="nil"/>
              <w:left w:val="nil"/>
              <w:bottom w:val="nil"/>
              <w:right w:val="nil"/>
            </w:tcBorders>
            <w:shd w:val="clear" w:color="auto" w:fill="auto"/>
            <w:noWrap/>
            <w:vAlign w:val="bottom"/>
            <w:hideMark/>
          </w:tcPr>
          <w:p w14:paraId="05CA773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75.23</w:t>
            </w:r>
          </w:p>
        </w:tc>
      </w:tr>
      <w:tr w:rsidR="00AB6716" w:rsidRPr="00AB6716" w14:paraId="73C53A58" w14:textId="77777777" w:rsidTr="00AB6716">
        <w:trPr>
          <w:trHeight w:val="300"/>
        </w:trPr>
        <w:tc>
          <w:tcPr>
            <w:tcW w:w="2600" w:type="dxa"/>
            <w:tcBorders>
              <w:top w:val="nil"/>
              <w:left w:val="nil"/>
              <w:bottom w:val="nil"/>
              <w:right w:val="nil"/>
            </w:tcBorders>
            <w:shd w:val="clear" w:color="auto" w:fill="auto"/>
            <w:noWrap/>
            <w:vAlign w:val="bottom"/>
            <w:hideMark/>
          </w:tcPr>
          <w:p w14:paraId="6FCAB5EC"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AM NAT</w:t>
            </w:r>
          </w:p>
        </w:tc>
        <w:tc>
          <w:tcPr>
            <w:tcW w:w="1300" w:type="dxa"/>
            <w:tcBorders>
              <w:top w:val="nil"/>
              <w:left w:val="nil"/>
              <w:bottom w:val="nil"/>
              <w:right w:val="nil"/>
            </w:tcBorders>
            <w:shd w:val="clear" w:color="auto" w:fill="auto"/>
            <w:noWrap/>
            <w:vAlign w:val="bottom"/>
            <w:hideMark/>
          </w:tcPr>
          <w:p w14:paraId="4EB2142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0.04448</w:t>
            </w:r>
          </w:p>
        </w:tc>
        <w:tc>
          <w:tcPr>
            <w:tcW w:w="1300" w:type="dxa"/>
            <w:tcBorders>
              <w:top w:val="nil"/>
              <w:left w:val="nil"/>
              <w:bottom w:val="nil"/>
              <w:right w:val="nil"/>
            </w:tcBorders>
            <w:shd w:val="clear" w:color="auto" w:fill="auto"/>
            <w:noWrap/>
            <w:vAlign w:val="bottom"/>
            <w:hideMark/>
          </w:tcPr>
          <w:p w14:paraId="20BBC18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61</w:t>
            </w:r>
          </w:p>
        </w:tc>
        <w:tc>
          <w:tcPr>
            <w:tcW w:w="1300" w:type="dxa"/>
            <w:tcBorders>
              <w:top w:val="nil"/>
              <w:left w:val="nil"/>
              <w:bottom w:val="nil"/>
              <w:right w:val="nil"/>
            </w:tcBorders>
            <w:shd w:val="clear" w:color="auto" w:fill="auto"/>
            <w:noWrap/>
            <w:vAlign w:val="bottom"/>
            <w:hideMark/>
          </w:tcPr>
          <w:p w14:paraId="5DFD56E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46</w:t>
            </w:r>
          </w:p>
        </w:tc>
        <w:tc>
          <w:tcPr>
            <w:tcW w:w="1300" w:type="dxa"/>
            <w:tcBorders>
              <w:top w:val="nil"/>
              <w:left w:val="nil"/>
              <w:bottom w:val="nil"/>
              <w:right w:val="nil"/>
            </w:tcBorders>
            <w:shd w:val="clear" w:color="auto" w:fill="auto"/>
            <w:noWrap/>
            <w:vAlign w:val="bottom"/>
            <w:hideMark/>
          </w:tcPr>
          <w:p w14:paraId="5AFCA2F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37.74</w:t>
            </w:r>
          </w:p>
        </w:tc>
        <w:tc>
          <w:tcPr>
            <w:tcW w:w="1300" w:type="dxa"/>
            <w:tcBorders>
              <w:top w:val="nil"/>
              <w:left w:val="nil"/>
              <w:bottom w:val="nil"/>
              <w:right w:val="nil"/>
            </w:tcBorders>
            <w:shd w:val="clear" w:color="auto" w:fill="auto"/>
            <w:noWrap/>
            <w:vAlign w:val="bottom"/>
            <w:hideMark/>
          </w:tcPr>
          <w:p w14:paraId="29054BB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78</w:t>
            </w:r>
          </w:p>
        </w:tc>
        <w:tc>
          <w:tcPr>
            <w:tcW w:w="1300" w:type="dxa"/>
            <w:tcBorders>
              <w:top w:val="nil"/>
              <w:left w:val="nil"/>
              <w:bottom w:val="nil"/>
              <w:right w:val="nil"/>
            </w:tcBorders>
            <w:shd w:val="clear" w:color="auto" w:fill="auto"/>
            <w:noWrap/>
            <w:vAlign w:val="bottom"/>
            <w:hideMark/>
          </w:tcPr>
          <w:p w14:paraId="4B360E0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63.21</w:t>
            </w:r>
          </w:p>
        </w:tc>
      </w:tr>
      <w:tr w:rsidR="00AB6716" w:rsidRPr="00AB6716" w14:paraId="058D4BAB" w14:textId="77777777" w:rsidTr="00AB6716">
        <w:trPr>
          <w:trHeight w:val="300"/>
        </w:trPr>
        <w:tc>
          <w:tcPr>
            <w:tcW w:w="2600" w:type="dxa"/>
            <w:tcBorders>
              <w:top w:val="nil"/>
              <w:left w:val="nil"/>
              <w:bottom w:val="nil"/>
              <w:right w:val="nil"/>
            </w:tcBorders>
            <w:shd w:val="clear" w:color="auto" w:fill="auto"/>
            <w:noWrap/>
            <w:vAlign w:val="bottom"/>
            <w:hideMark/>
          </w:tcPr>
          <w:p w14:paraId="705C4251"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OECOLOGIA</w:t>
            </w:r>
          </w:p>
        </w:tc>
        <w:tc>
          <w:tcPr>
            <w:tcW w:w="1300" w:type="dxa"/>
            <w:tcBorders>
              <w:top w:val="nil"/>
              <w:left w:val="nil"/>
              <w:bottom w:val="nil"/>
              <w:right w:val="nil"/>
            </w:tcBorders>
            <w:shd w:val="clear" w:color="auto" w:fill="auto"/>
            <w:noWrap/>
            <w:vAlign w:val="bottom"/>
            <w:hideMark/>
          </w:tcPr>
          <w:p w14:paraId="1E69237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0.04034</w:t>
            </w:r>
          </w:p>
        </w:tc>
        <w:tc>
          <w:tcPr>
            <w:tcW w:w="1300" w:type="dxa"/>
            <w:tcBorders>
              <w:top w:val="nil"/>
              <w:left w:val="nil"/>
              <w:bottom w:val="nil"/>
              <w:right w:val="nil"/>
            </w:tcBorders>
            <w:shd w:val="clear" w:color="auto" w:fill="auto"/>
            <w:noWrap/>
            <w:vAlign w:val="bottom"/>
            <w:hideMark/>
          </w:tcPr>
          <w:p w14:paraId="4282B12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52</w:t>
            </w:r>
          </w:p>
        </w:tc>
        <w:tc>
          <w:tcPr>
            <w:tcW w:w="1300" w:type="dxa"/>
            <w:tcBorders>
              <w:top w:val="nil"/>
              <w:left w:val="nil"/>
              <w:bottom w:val="nil"/>
              <w:right w:val="nil"/>
            </w:tcBorders>
            <w:shd w:val="clear" w:color="auto" w:fill="auto"/>
            <w:noWrap/>
            <w:vAlign w:val="bottom"/>
            <w:hideMark/>
          </w:tcPr>
          <w:p w14:paraId="2AD2D0A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39</w:t>
            </w:r>
          </w:p>
        </w:tc>
        <w:tc>
          <w:tcPr>
            <w:tcW w:w="1300" w:type="dxa"/>
            <w:tcBorders>
              <w:top w:val="nil"/>
              <w:left w:val="nil"/>
              <w:bottom w:val="nil"/>
              <w:right w:val="nil"/>
            </w:tcBorders>
            <w:shd w:val="clear" w:color="auto" w:fill="auto"/>
            <w:noWrap/>
            <w:vAlign w:val="bottom"/>
            <w:hideMark/>
          </w:tcPr>
          <w:p w14:paraId="749A717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39.85</w:t>
            </w:r>
          </w:p>
        </w:tc>
        <w:tc>
          <w:tcPr>
            <w:tcW w:w="1300" w:type="dxa"/>
            <w:tcBorders>
              <w:top w:val="nil"/>
              <w:left w:val="nil"/>
              <w:bottom w:val="nil"/>
              <w:right w:val="nil"/>
            </w:tcBorders>
            <w:shd w:val="clear" w:color="auto" w:fill="auto"/>
            <w:noWrap/>
            <w:vAlign w:val="bottom"/>
            <w:hideMark/>
          </w:tcPr>
          <w:p w14:paraId="63FF351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72</w:t>
            </w:r>
          </w:p>
        </w:tc>
        <w:tc>
          <w:tcPr>
            <w:tcW w:w="1300" w:type="dxa"/>
            <w:tcBorders>
              <w:top w:val="nil"/>
              <w:left w:val="nil"/>
              <w:bottom w:val="nil"/>
              <w:right w:val="nil"/>
            </w:tcBorders>
            <w:shd w:val="clear" w:color="auto" w:fill="auto"/>
            <w:noWrap/>
            <w:vAlign w:val="bottom"/>
            <w:hideMark/>
          </w:tcPr>
          <w:p w14:paraId="50A5D94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64.73</w:t>
            </w:r>
          </w:p>
        </w:tc>
      </w:tr>
      <w:tr w:rsidR="00AB6716" w:rsidRPr="00AB6716" w14:paraId="167D5B01" w14:textId="77777777" w:rsidTr="00AB6716">
        <w:trPr>
          <w:trHeight w:val="300"/>
        </w:trPr>
        <w:tc>
          <w:tcPr>
            <w:tcW w:w="2600" w:type="dxa"/>
            <w:tcBorders>
              <w:top w:val="nil"/>
              <w:left w:val="nil"/>
              <w:bottom w:val="nil"/>
              <w:right w:val="nil"/>
            </w:tcBorders>
            <w:shd w:val="clear" w:color="auto" w:fill="auto"/>
            <w:noWrap/>
            <w:vAlign w:val="bottom"/>
            <w:hideMark/>
          </w:tcPr>
          <w:p w14:paraId="189C8E8E"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ECOL APPL</w:t>
            </w:r>
          </w:p>
        </w:tc>
        <w:tc>
          <w:tcPr>
            <w:tcW w:w="1300" w:type="dxa"/>
            <w:tcBorders>
              <w:top w:val="nil"/>
              <w:left w:val="nil"/>
              <w:bottom w:val="nil"/>
              <w:right w:val="nil"/>
            </w:tcBorders>
            <w:shd w:val="clear" w:color="auto" w:fill="auto"/>
            <w:noWrap/>
            <w:vAlign w:val="bottom"/>
            <w:hideMark/>
          </w:tcPr>
          <w:p w14:paraId="4915903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0.03761</w:t>
            </w:r>
          </w:p>
        </w:tc>
        <w:tc>
          <w:tcPr>
            <w:tcW w:w="1300" w:type="dxa"/>
            <w:tcBorders>
              <w:top w:val="nil"/>
              <w:left w:val="nil"/>
              <w:bottom w:val="nil"/>
              <w:right w:val="nil"/>
            </w:tcBorders>
            <w:shd w:val="clear" w:color="auto" w:fill="auto"/>
            <w:noWrap/>
            <w:vAlign w:val="bottom"/>
            <w:hideMark/>
          </w:tcPr>
          <w:p w14:paraId="5B4B45E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w:t>
            </w:r>
          </w:p>
        </w:tc>
        <w:tc>
          <w:tcPr>
            <w:tcW w:w="1300" w:type="dxa"/>
            <w:tcBorders>
              <w:top w:val="nil"/>
              <w:left w:val="nil"/>
              <w:bottom w:val="nil"/>
              <w:right w:val="nil"/>
            </w:tcBorders>
            <w:shd w:val="clear" w:color="auto" w:fill="auto"/>
            <w:noWrap/>
            <w:vAlign w:val="bottom"/>
            <w:hideMark/>
          </w:tcPr>
          <w:p w14:paraId="71C5B5A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46</w:t>
            </w:r>
          </w:p>
        </w:tc>
        <w:tc>
          <w:tcPr>
            <w:tcW w:w="1300" w:type="dxa"/>
            <w:tcBorders>
              <w:top w:val="nil"/>
              <w:left w:val="nil"/>
              <w:bottom w:val="nil"/>
              <w:right w:val="nil"/>
            </w:tcBorders>
            <w:shd w:val="clear" w:color="auto" w:fill="auto"/>
            <w:noWrap/>
            <w:vAlign w:val="bottom"/>
            <w:hideMark/>
          </w:tcPr>
          <w:p w14:paraId="48D61EA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53.59</w:t>
            </w:r>
          </w:p>
        </w:tc>
        <w:tc>
          <w:tcPr>
            <w:tcW w:w="1300" w:type="dxa"/>
            <w:tcBorders>
              <w:top w:val="nil"/>
              <w:left w:val="nil"/>
              <w:bottom w:val="nil"/>
              <w:right w:val="nil"/>
            </w:tcBorders>
            <w:shd w:val="clear" w:color="auto" w:fill="auto"/>
            <w:noWrap/>
            <w:vAlign w:val="bottom"/>
            <w:hideMark/>
          </w:tcPr>
          <w:p w14:paraId="5963EBC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89</w:t>
            </w:r>
          </w:p>
        </w:tc>
        <w:tc>
          <w:tcPr>
            <w:tcW w:w="1300" w:type="dxa"/>
            <w:tcBorders>
              <w:top w:val="nil"/>
              <w:left w:val="nil"/>
              <w:bottom w:val="nil"/>
              <w:right w:val="nil"/>
            </w:tcBorders>
            <w:shd w:val="clear" w:color="auto" w:fill="auto"/>
            <w:noWrap/>
            <w:vAlign w:val="bottom"/>
            <w:hideMark/>
          </w:tcPr>
          <w:p w14:paraId="695900B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67.11</w:t>
            </w:r>
          </w:p>
        </w:tc>
      </w:tr>
      <w:tr w:rsidR="00AB6716" w:rsidRPr="00AB6716" w14:paraId="0A0CDC5A" w14:textId="77777777" w:rsidTr="00AB6716">
        <w:trPr>
          <w:trHeight w:val="300"/>
        </w:trPr>
        <w:tc>
          <w:tcPr>
            <w:tcW w:w="2600" w:type="dxa"/>
            <w:tcBorders>
              <w:top w:val="nil"/>
              <w:left w:val="nil"/>
              <w:bottom w:val="nil"/>
              <w:right w:val="nil"/>
            </w:tcBorders>
            <w:shd w:val="clear" w:color="auto" w:fill="auto"/>
            <w:noWrap/>
            <w:vAlign w:val="bottom"/>
            <w:hideMark/>
          </w:tcPr>
          <w:p w14:paraId="6218E5C4"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CONSERV BIOL</w:t>
            </w:r>
          </w:p>
        </w:tc>
        <w:tc>
          <w:tcPr>
            <w:tcW w:w="1300" w:type="dxa"/>
            <w:tcBorders>
              <w:top w:val="nil"/>
              <w:left w:val="nil"/>
              <w:bottom w:val="nil"/>
              <w:right w:val="nil"/>
            </w:tcBorders>
            <w:shd w:val="clear" w:color="auto" w:fill="auto"/>
            <w:noWrap/>
            <w:vAlign w:val="bottom"/>
            <w:hideMark/>
          </w:tcPr>
          <w:p w14:paraId="7033771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0.0344</w:t>
            </w:r>
          </w:p>
        </w:tc>
        <w:tc>
          <w:tcPr>
            <w:tcW w:w="1300" w:type="dxa"/>
            <w:tcBorders>
              <w:top w:val="nil"/>
              <w:left w:val="nil"/>
              <w:bottom w:val="nil"/>
              <w:right w:val="nil"/>
            </w:tcBorders>
            <w:shd w:val="clear" w:color="auto" w:fill="auto"/>
            <w:noWrap/>
            <w:vAlign w:val="bottom"/>
            <w:hideMark/>
          </w:tcPr>
          <w:p w14:paraId="016C232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71</w:t>
            </w:r>
          </w:p>
        </w:tc>
        <w:tc>
          <w:tcPr>
            <w:tcW w:w="1300" w:type="dxa"/>
            <w:tcBorders>
              <w:top w:val="nil"/>
              <w:left w:val="nil"/>
              <w:bottom w:val="nil"/>
              <w:right w:val="nil"/>
            </w:tcBorders>
            <w:shd w:val="clear" w:color="auto" w:fill="auto"/>
            <w:noWrap/>
            <w:vAlign w:val="bottom"/>
            <w:hideMark/>
          </w:tcPr>
          <w:p w14:paraId="2C8DE77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55</w:t>
            </w:r>
          </w:p>
        </w:tc>
        <w:tc>
          <w:tcPr>
            <w:tcW w:w="1300" w:type="dxa"/>
            <w:tcBorders>
              <w:top w:val="nil"/>
              <w:left w:val="nil"/>
              <w:bottom w:val="nil"/>
              <w:right w:val="nil"/>
            </w:tcBorders>
            <w:shd w:val="clear" w:color="auto" w:fill="auto"/>
            <w:noWrap/>
            <w:vAlign w:val="bottom"/>
            <w:hideMark/>
          </w:tcPr>
          <w:p w14:paraId="5AF6691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59.26</w:t>
            </w:r>
          </w:p>
        </w:tc>
        <w:tc>
          <w:tcPr>
            <w:tcW w:w="1300" w:type="dxa"/>
            <w:tcBorders>
              <w:top w:val="nil"/>
              <w:left w:val="nil"/>
              <w:bottom w:val="nil"/>
              <w:right w:val="nil"/>
            </w:tcBorders>
            <w:shd w:val="clear" w:color="auto" w:fill="auto"/>
            <w:noWrap/>
            <w:vAlign w:val="bottom"/>
            <w:hideMark/>
          </w:tcPr>
          <w:p w14:paraId="3A2ABC6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102</w:t>
            </w:r>
          </w:p>
        </w:tc>
        <w:tc>
          <w:tcPr>
            <w:tcW w:w="1300" w:type="dxa"/>
            <w:tcBorders>
              <w:top w:val="nil"/>
              <w:left w:val="nil"/>
              <w:bottom w:val="nil"/>
              <w:right w:val="nil"/>
            </w:tcBorders>
            <w:shd w:val="clear" w:color="auto" w:fill="auto"/>
            <w:noWrap/>
            <w:vAlign w:val="bottom"/>
            <w:hideMark/>
          </w:tcPr>
          <w:p w14:paraId="1489EB1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66.82</w:t>
            </w:r>
          </w:p>
        </w:tc>
      </w:tr>
      <w:tr w:rsidR="00AB6716" w:rsidRPr="00AB6716" w14:paraId="70E37A3E" w14:textId="77777777" w:rsidTr="00AB6716">
        <w:trPr>
          <w:trHeight w:val="300"/>
        </w:trPr>
        <w:tc>
          <w:tcPr>
            <w:tcW w:w="2600" w:type="dxa"/>
            <w:tcBorders>
              <w:top w:val="nil"/>
              <w:left w:val="nil"/>
              <w:bottom w:val="nil"/>
              <w:right w:val="nil"/>
            </w:tcBorders>
            <w:shd w:val="clear" w:color="auto" w:fill="auto"/>
            <w:noWrap/>
            <w:vAlign w:val="bottom"/>
            <w:hideMark/>
          </w:tcPr>
          <w:p w14:paraId="2A6E1A00"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J EVOLUTION BIOL</w:t>
            </w:r>
          </w:p>
        </w:tc>
        <w:tc>
          <w:tcPr>
            <w:tcW w:w="1300" w:type="dxa"/>
            <w:tcBorders>
              <w:top w:val="nil"/>
              <w:left w:val="nil"/>
              <w:bottom w:val="nil"/>
              <w:right w:val="nil"/>
            </w:tcBorders>
            <w:shd w:val="clear" w:color="auto" w:fill="auto"/>
            <w:noWrap/>
            <w:vAlign w:val="bottom"/>
            <w:hideMark/>
          </w:tcPr>
          <w:p w14:paraId="5CE8396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0.03224</w:t>
            </w:r>
          </w:p>
        </w:tc>
        <w:tc>
          <w:tcPr>
            <w:tcW w:w="1300" w:type="dxa"/>
            <w:tcBorders>
              <w:top w:val="nil"/>
              <w:left w:val="nil"/>
              <w:bottom w:val="nil"/>
              <w:right w:val="nil"/>
            </w:tcBorders>
            <w:shd w:val="clear" w:color="auto" w:fill="auto"/>
            <w:noWrap/>
            <w:vAlign w:val="bottom"/>
            <w:hideMark/>
          </w:tcPr>
          <w:p w14:paraId="53EF289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49</w:t>
            </w:r>
          </w:p>
        </w:tc>
        <w:tc>
          <w:tcPr>
            <w:tcW w:w="1300" w:type="dxa"/>
            <w:tcBorders>
              <w:top w:val="nil"/>
              <w:left w:val="nil"/>
              <w:bottom w:val="nil"/>
              <w:right w:val="nil"/>
            </w:tcBorders>
            <w:shd w:val="clear" w:color="auto" w:fill="auto"/>
            <w:noWrap/>
            <w:vAlign w:val="bottom"/>
            <w:hideMark/>
          </w:tcPr>
          <w:p w14:paraId="18F5129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37</w:t>
            </w:r>
          </w:p>
        </w:tc>
        <w:tc>
          <w:tcPr>
            <w:tcW w:w="1300" w:type="dxa"/>
            <w:tcBorders>
              <w:top w:val="nil"/>
              <w:left w:val="nil"/>
              <w:bottom w:val="nil"/>
              <w:right w:val="nil"/>
            </w:tcBorders>
            <w:shd w:val="clear" w:color="auto" w:fill="auto"/>
            <w:noWrap/>
            <w:vAlign w:val="bottom"/>
            <w:hideMark/>
          </w:tcPr>
          <w:p w14:paraId="0CD69CE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43.97</w:t>
            </w:r>
          </w:p>
        </w:tc>
        <w:tc>
          <w:tcPr>
            <w:tcW w:w="1300" w:type="dxa"/>
            <w:tcBorders>
              <w:top w:val="nil"/>
              <w:left w:val="nil"/>
              <w:bottom w:val="nil"/>
              <w:right w:val="nil"/>
            </w:tcBorders>
            <w:shd w:val="clear" w:color="auto" w:fill="auto"/>
            <w:noWrap/>
            <w:vAlign w:val="bottom"/>
            <w:hideMark/>
          </w:tcPr>
          <w:p w14:paraId="204EC57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73</w:t>
            </w:r>
          </w:p>
        </w:tc>
        <w:tc>
          <w:tcPr>
            <w:tcW w:w="1300" w:type="dxa"/>
            <w:tcBorders>
              <w:top w:val="nil"/>
              <w:left w:val="nil"/>
              <w:bottom w:val="nil"/>
              <w:right w:val="nil"/>
            </w:tcBorders>
            <w:shd w:val="clear" w:color="auto" w:fill="auto"/>
            <w:noWrap/>
            <w:vAlign w:val="bottom"/>
            <w:hideMark/>
          </w:tcPr>
          <w:p w14:paraId="08F9C41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59.29</w:t>
            </w:r>
          </w:p>
        </w:tc>
      </w:tr>
      <w:tr w:rsidR="00AB6716" w:rsidRPr="00AB6716" w14:paraId="1AD2E6F9" w14:textId="77777777" w:rsidTr="00AB6716">
        <w:trPr>
          <w:trHeight w:val="300"/>
        </w:trPr>
        <w:tc>
          <w:tcPr>
            <w:tcW w:w="2600" w:type="dxa"/>
            <w:tcBorders>
              <w:top w:val="nil"/>
              <w:left w:val="nil"/>
              <w:bottom w:val="nil"/>
              <w:right w:val="nil"/>
            </w:tcBorders>
            <w:shd w:val="clear" w:color="auto" w:fill="auto"/>
            <w:noWrap/>
            <w:vAlign w:val="bottom"/>
            <w:hideMark/>
          </w:tcPr>
          <w:p w14:paraId="61D593F5"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OIKOS</w:t>
            </w:r>
          </w:p>
        </w:tc>
        <w:tc>
          <w:tcPr>
            <w:tcW w:w="1300" w:type="dxa"/>
            <w:tcBorders>
              <w:top w:val="nil"/>
              <w:left w:val="nil"/>
              <w:bottom w:val="nil"/>
              <w:right w:val="nil"/>
            </w:tcBorders>
            <w:shd w:val="clear" w:color="auto" w:fill="auto"/>
            <w:noWrap/>
            <w:vAlign w:val="bottom"/>
            <w:hideMark/>
          </w:tcPr>
          <w:p w14:paraId="599A0C8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0.03049</w:t>
            </w:r>
          </w:p>
        </w:tc>
        <w:tc>
          <w:tcPr>
            <w:tcW w:w="1300" w:type="dxa"/>
            <w:tcBorders>
              <w:top w:val="nil"/>
              <w:left w:val="nil"/>
              <w:bottom w:val="nil"/>
              <w:right w:val="nil"/>
            </w:tcBorders>
            <w:shd w:val="clear" w:color="auto" w:fill="auto"/>
            <w:noWrap/>
            <w:vAlign w:val="bottom"/>
            <w:hideMark/>
          </w:tcPr>
          <w:p w14:paraId="05DF477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49</w:t>
            </w:r>
          </w:p>
        </w:tc>
        <w:tc>
          <w:tcPr>
            <w:tcW w:w="1300" w:type="dxa"/>
            <w:tcBorders>
              <w:top w:val="nil"/>
              <w:left w:val="nil"/>
              <w:bottom w:val="nil"/>
              <w:right w:val="nil"/>
            </w:tcBorders>
            <w:shd w:val="clear" w:color="auto" w:fill="auto"/>
            <w:noWrap/>
            <w:vAlign w:val="bottom"/>
            <w:hideMark/>
          </w:tcPr>
          <w:p w14:paraId="61C4C74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37</w:t>
            </w:r>
          </w:p>
        </w:tc>
        <w:tc>
          <w:tcPr>
            <w:tcW w:w="1300" w:type="dxa"/>
            <w:tcBorders>
              <w:top w:val="nil"/>
              <w:left w:val="nil"/>
              <w:bottom w:val="nil"/>
              <w:right w:val="nil"/>
            </w:tcBorders>
            <w:shd w:val="clear" w:color="auto" w:fill="auto"/>
            <w:noWrap/>
            <w:vAlign w:val="bottom"/>
            <w:hideMark/>
          </w:tcPr>
          <w:p w14:paraId="551E4AC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39.96</w:t>
            </w:r>
          </w:p>
        </w:tc>
        <w:tc>
          <w:tcPr>
            <w:tcW w:w="1300" w:type="dxa"/>
            <w:tcBorders>
              <w:top w:val="nil"/>
              <w:left w:val="nil"/>
              <w:bottom w:val="nil"/>
              <w:right w:val="nil"/>
            </w:tcBorders>
            <w:shd w:val="clear" w:color="auto" w:fill="auto"/>
            <w:noWrap/>
            <w:vAlign w:val="bottom"/>
            <w:hideMark/>
          </w:tcPr>
          <w:p w14:paraId="0627BFE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70</w:t>
            </w:r>
          </w:p>
        </w:tc>
        <w:tc>
          <w:tcPr>
            <w:tcW w:w="1300" w:type="dxa"/>
            <w:tcBorders>
              <w:top w:val="nil"/>
              <w:left w:val="nil"/>
              <w:bottom w:val="nil"/>
              <w:right w:val="nil"/>
            </w:tcBorders>
            <w:shd w:val="clear" w:color="auto" w:fill="auto"/>
            <w:noWrap/>
            <w:vAlign w:val="bottom"/>
            <w:hideMark/>
          </w:tcPr>
          <w:p w14:paraId="3DF92A2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57.54</w:t>
            </w:r>
          </w:p>
        </w:tc>
      </w:tr>
      <w:tr w:rsidR="00AB6716" w:rsidRPr="00AB6716" w14:paraId="4E25B8DC" w14:textId="77777777" w:rsidTr="00AB6716">
        <w:trPr>
          <w:trHeight w:val="300"/>
        </w:trPr>
        <w:tc>
          <w:tcPr>
            <w:tcW w:w="2600" w:type="dxa"/>
            <w:tcBorders>
              <w:top w:val="nil"/>
              <w:left w:val="nil"/>
              <w:bottom w:val="nil"/>
              <w:right w:val="nil"/>
            </w:tcBorders>
            <w:shd w:val="clear" w:color="auto" w:fill="auto"/>
            <w:noWrap/>
            <w:vAlign w:val="bottom"/>
            <w:hideMark/>
          </w:tcPr>
          <w:p w14:paraId="27F398E7"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BIOL LETTERS</w:t>
            </w:r>
          </w:p>
        </w:tc>
        <w:tc>
          <w:tcPr>
            <w:tcW w:w="1300" w:type="dxa"/>
            <w:tcBorders>
              <w:top w:val="nil"/>
              <w:left w:val="nil"/>
              <w:bottom w:val="nil"/>
              <w:right w:val="nil"/>
            </w:tcBorders>
            <w:shd w:val="clear" w:color="auto" w:fill="auto"/>
            <w:noWrap/>
            <w:vAlign w:val="bottom"/>
            <w:hideMark/>
          </w:tcPr>
          <w:p w14:paraId="473DA37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0.02992</w:t>
            </w:r>
          </w:p>
        </w:tc>
        <w:tc>
          <w:tcPr>
            <w:tcW w:w="1300" w:type="dxa"/>
            <w:tcBorders>
              <w:top w:val="nil"/>
              <w:left w:val="nil"/>
              <w:bottom w:val="nil"/>
              <w:right w:val="nil"/>
            </w:tcBorders>
            <w:shd w:val="clear" w:color="auto" w:fill="auto"/>
            <w:noWrap/>
            <w:vAlign w:val="bottom"/>
            <w:hideMark/>
          </w:tcPr>
          <w:p w14:paraId="22B50C5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51</w:t>
            </w:r>
          </w:p>
        </w:tc>
        <w:tc>
          <w:tcPr>
            <w:tcW w:w="1300" w:type="dxa"/>
            <w:tcBorders>
              <w:top w:val="nil"/>
              <w:left w:val="nil"/>
              <w:bottom w:val="nil"/>
              <w:right w:val="nil"/>
            </w:tcBorders>
            <w:shd w:val="clear" w:color="auto" w:fill="auto"/>
            <w:noWrap/>
            <w:vAlign w:val="bottom"/>
            <w:hideMark/>
          </w:tcPr>
          <w:p w14:paraId="16A7F02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40</w:t>
            </w:r>
          </w:p>
        </w:tc>
        <w:tc>
          <w:tcPr>
            <w:tcW w:w="1300" w:type="dxa"/>
            <w:tcBorders>
              <w:top w:val="nil"/>
              <w:left w:val="nil"/>
              <w:bottom w:val="nil"/>
              <w:right w:val="nil"/>
            </w:tcBorders>
            <w:shd w:val="clear" w:color="auto" w:fill="auto"/>
            <w:noWrap/>
            <w:vAlign w:val="bottom"/>
            <w:hideMark/>
          </w:tcPr>
          <w:p w14:paraId="43B3D92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36.91</w:t>
            </w:r>
          </w:p>
        </w:tc>
        <w:tc>
          <w:tcPr>
            <w:tcW w:w="1300" w:type="dxa"/>
            <w:tcBorders>
              <w:top w:val="nil"/>
              <w:left w:val="nil"/>
              <w:bottom w:val="nil"/>
              <w:right w:val="nil"/>
            </w:tcBorders>
            <w:shd w:val="clear" w:color="auto" w:fill="auto"/>
            <w:noWrap/>
            <w:vAlign w:val="bottom"/>
            <w:hideMark/>
          </w:tcPr>
          <w:p w14:paraId="659DE19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69</w:t>
            </w:r>
          </w:p>
        </w:tc>
        <w:tc>
          <w:tcPr>
            <w:tcW w:w="1300" w:type="dxa"/>
            <w:tcBorders>
              <w:top w:val="nil"/>
              <w:left w:val="nil"/>
              <w:bottom w:val="nil"/>
              <w:right w:val="nil"/>
            </w:tcBorders>
            <w:shd w:val="clear" w:color="auto" w:fill="auto"/>
            <w:noWrap/>
            <w:vAlign w:val="bottom"/>
            <w:hideMark/>
          </w:tcPr>
          <w:p w14:paraId="74E346F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59.9</w:t>
            </w:r>
          </w:p>
        </w:tc>
      </w:tr>
      <w:tr w:rsidR="00AB6716" w:rsidRPr="00AB6716" w14:paraId="4C2F9018" w14:textId="77777777" w:rsidTr="00AB6716">
        <w:trPr>
          <w:trHeight w:val="300"/>
        </w:trPr>
        <w:tc>
          <w:tcPr>
            <w:tcW w:w="2600" w:type="dxa"/>
            <w:tcBorders>
              <w:top w:val="nil"/>
              <w:left w:val="nil"/>
              <w:bottom w:val="nil"/>
              <w:right w:val="nil"/>
            </w:tcBorders>
            <w:shd w:val="clear" w:color="auto" w:fill="auto"/>
            <w:noWrap/>
            <w:vAlign w:val="bottom"/>
            <w:hideMark/>
          </w:tcPr>
          <w:p w14:paraId="1831AF02"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ECOL MODEL</w:t>
            </w:r>
          </w:p>
        </w:tc>
        <w:tc>
          <w:tcPr>
            <w:tcW w:w="1300" w:type="dxa"/>
            <w:tcBorders>
              <w:top w:val="nil"/>
              <w:left w:val="nil"/>
              <w:bottom w:val="nil"/>
              <w:right w:val="nil"/>
            </w:tcBorders>
            <w:shd w:val="clear" w:color="auto" w:fill="auto"/>
            <w:noWrap/>
            <w:vAlign w:val="bottom"/>
            <w:hideMark/>
          </w:tcPr>
          <w:p w14:paraId="4513A67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0.02928</w:t>
            </w:r>
          </w:p>
        </w:tc>
        <w:tc>
          <w:tcPr>
            <w:tcW w:w="1300" w:type="dxa"/>
            <w:tcBorders>
              <w:top w:val="nil"/>
              <w:left w:val="nil"/>
              <w:bottom w:val="nil"/>
              <w:right w:val="nil"/>
            </w:tcBorders>
            <w:shd w:val="clear" w:color="auto" w:fill="auto"/>
            <w:noWrap/>
            <w:vAlign w:val="bottom"/>
            <w:hideMark/>
          </w:tcPr>
          <w:p w14:paraId="1DE5C25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48</w:t>
            </w:r>
          </w:p>
        </w:tc>
        <w:tc>
          <w:tcPr>
            <w:tcW w:w="1300" w:type="dxa"/>
            <w:tcBorders>
              <w:top w:val="nil"/>
              <w:left w:val="nil"/>
              <w:bottom w:val="nil"/>
              <w:right w:val="nil"/>
            </w:tcBorders>
            <w:shd w:val="clear" w:color="auto" w:fill="auto"/>
            <w:noWrap/>
            <w:vAlign w:val="bottom"/>
            <w:hideMark/>
          </w:tcPr>
          <w:p w14:paraId="125CD29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37</w:t>
            </w:r>
          </w:p>
        </w:tc>
        <w:tc>
          <w:tcPr>
            <w:tcW w:w="1300" w:type="dxa"/>
            <w:tcBorders>
              <w:top w:val="nil"/>
              <w:left w:val="nil"/>
              <w:bottom w:val="nil"/>
              <w:right w:val="nil"/>
            </w:tcBorders>
            <w:shd w:val="clear" w:color="auto" w:fill="auto"/>
            <w:noWrap/>
            <w:vAlign w:val="bottom"/>
            <w:hideMark/>
          </w:tcPr>
          <w:p w14:paraId="0E083FB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43.93</w:t>
            </w:r>
          </w:p>
        </w:tc>
        <w:tc>
          <w:tcPr>
            <w:tcW w:w="1300" w:type="dxa"/>
            <w:tcBorders>
              <w:top w:val="nil"/>
              <w:left w:val="nil"/>
              <w:bottom w:val="nil"/>
              <w:right w:val="nil"/>
            </w:tcBorders>
            <w:shd w:val="clear" w:color="auto" w:fill="auto"/>
            <w:noWrap/>
            <w:vAlign w:val="bottom"/>
            <w:hideMark/>
          </w:tcPr>
          <w:p w14:paraId="6D819DF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72</w:t>
            </w:r>
          </w:p>
        </w:tc>
        <w:tc>
          <w:tcPr>
            <w:tcW w:w="1300" w:type="dxa"/>
            <w:tcBorders>
              <w:top w:val="nil"/>
              <w:left w:val="nil"/>
              <w:bottom w:val="nil"/>
              <w:right w:val="nil"/>
            </w:tcBorders>
            <w:shd w:val="clear" w:color="auto" w:fill="auto"/>
            <w:noWrap/>
            <w:vAlign w:val="bottom"/>
            <w:hideMark/>
          </w:tcPr>
          <w:p w14:paraId="2096971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60.39</w:t>
            </w:r>
          </w:p>
        </w:tc>
      </w:tr>
      <w:tr w:rsidR="00AB6716" w:rsidRPr="00AB6716" w14:paraId="0B2F4FD5" w14:textId="77777777" w:rsidTr="00AB6716">
        <w:trPr>
          <w:trHeight w:val="300"/>
        </w:trPr>
        <w:tc>
          <w:tcPr>
            <w:tcW w:w="2600" w:type="dxa"/>
            <w:tcBorders>
              <w:top w:val="nil"/>
              <w:left w:val="nil"/>
              <w:bottom w:val="nil"/>
              <w:right w:val="nil"/>
            </w:tcBorders>
            <w:shd w:val="clear" w:color="auto" w:fill="auto"/>
            <w:noWrap/>
            <w:vAlign w:val="bottom"/>
            <w:hideMark/>
          </w:tcPr>
          <w:p w14:paraId="57B7C5C7"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J APPL ECOL</w:t>
            </w:r>
          </w:p>
        </w:tc>
        <w:tc>
          <w:tcPr>
            <w:tcW w:w="1300" w:type="dxa"/>
            <w:tcBorders>
              <w:top w:val="nil"/>
              <w:left w:val="nil"/>
              <w:bottom w:val="nil"/>
              <w:right w:val="nil"/>
            </w:tcBorders>
            <w:shd w:val="clear" w:color="auto" w:fill="auto"/>
            <w:noWrap/>
            <w:vAlign w:val="bottom"/>
            <w:hideMark/>
          </w:tcPr>
          <w:p w14:paraId="402B540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0.02866</w:t>
            </w:r>
          </w:p>
        </w:tc>
        <w:tc>
          <w:tcPr>
            <w:tcW w:w="1300" w:type="dxa"/>
            <w:tcBorders>
              <w:top w:val="nil"/>
              <w:left w:val="nil"/>
              <w:bottom w:val="nil"/>
              <w:right w:val="nil"/>
            </w:tcBorders>
            <w:shd w:val="clear" w:color="auto" w:fill="auto"/>
            <w:noWrap/>
            <w:vAlign w:val="bottom"/>
            <w:hideMark/>
          </w:tcPr>
          <w:p w14:paraId="5944AB7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w:t>
            </w:r>
          </w:p>
        </w:tc>
        <w:tc>
          <w:tcPr>
            <w:tcW w:w="1300" w:type="dxa"/>
            <w:tcBorders>
              <w:top w:val="nil"/>
              <w:left w:val="nil"/>
              <w:bottom w:val="nil"/>
              <w:right w:val="nil"/>
            </w:tcBorders>
            <w:shd w:val="clear" w:color="auto" w:fill="auto"/>
            <w:noWrap/>
            <w:vAlign w:val="bottom"/>
            <w:hideMark/>
          </w:tcPr>
          <w:p w14:paraId="3A72391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46</w:t>
            </w:r>
          </w:p>
        </w:tc>
        <w:tc>
          <w:tcPr>
            <w:tcW w:w="1300" w:type="dxa"/>
            <w:tcBorders>
              <w:top w:val="nil"/>
              <w:left w:val="nil"/>
              <w:bottom w:val="nil"/>
              <w:right w:val="nil"/>
            </w:tcBorders>
            <w:shd w:val="clear" w:color="auto" w:fill="auto"/>
            <w:noWrap/>
            <w:vAlign w:val="bottom"/>
            <w:hideMark/>
          </w:tcPr>
          <w:p w14:paraId="4B05DB4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48.58</w:t>
            </w:r>
          </w:p>
        </w:tc>
        <w:tc>
          <w:tcPr>
            <w:tcW w:w="1300" w:type="dxa"/>
            <w:tcBorders>
              <w:top w:val="nil"/>
              <w:left w:val="nil"/>
              <w:bottom w:val="nil"/>
              <w:right w:val="nil"/>
            </w:tcBorders>
            <w:shd w:val="clear" w:color="auto" w:fill="auto"/>
            <w:noWrap/>
            <w:vAlign w:val="bottom"/>
            <w:hideMark/>
          </w:tcPr>
          <w:p w14:paraId="3ABB545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87</w:t>
            </w:r>
          </w:p>
        </w:tc>
        <w:tc>
          <w:tcPr>
            <w:tcW w:w="1300" w:type="dxa"/>
            <w:tcBorders>
              <w:top w:val="nil"/>
              <w:left w:val="nil"/>
              <w:bottom w:val="nil"/>
              <w:right w:val="nil"/>
            </w:tcBorders>
            <w:shd w:val="clear" w:color="auto" w:fill="auto"/>
            <w:noWrap/>
            <w:vAlign w:val="bottom"/>
            <w:hideMark/>
          </w:tcPr>
          <w:p w14:paraId="3FA07ED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63.86</w:t>
            </w:r>
          </w:p>
        </w:tc>
      </w:tr>
      <w:tr w:rsidR="00AB6716" w:rsidRPr="00AB6716" w14:paraId="22730026" w14:textId="77777777" w:rsidTr="00AB6716">
        <w:trPr>
          <w:trHeight w:val="300"/>
        </w:trPr>
        <w:tc>
          <w:tcPr>
            <w:tcW w:w="2600" w:type="dxa"/>
            <w:tcBorders>
              <w:top w:val="nil"/>
              <w:left w:val="nil"/>
              <w:bottom w:val="nil"/>
              <w:right w:val="nil"/>
            </w:tcBorders>
            <w:shd w:val="clear" w:color="auto" w:fill="auto"/>
            <w:noWrap/>
            <w:vAlign w:val="bottom"/>
            <w:hideMark/>
          </w:tcPr>
          <w:p w14:paraId="311661AA"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J ECOL</w:t>
            </w:r>
          </w:p>
        </w:tc>
        <w:tc>
          <w:tcPr>
            <w:tcW w:w="1300" w:type="dxa"/>
            <w:tcBorders>
              <w:top w:val="nil"/>
              <w:left w:val="nil"/>
              <w:bottom w:val="nil"/>
              <w:right w:val="nil"/>
            </w:tcBorders>
            <w:shd w:val="clear" w:color="auto" w:fill="auto"/>
            <w:noWrap/>
            <w:vAlign w:val="bottom"/>
            <w:hideMark/>
          </w:tcPr>
          <w:p w14:paraId="42AD94F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0.02782</w:t>
            </w:r>
          </w:p>
        </w:tc>
        <w:tc>
          <w:tcPr>
            <w:tcW w:w="1300" w:type="dxa"/>
            <w:tcBorders>
              <w:top w:val="nil"/>
              <w:left w:val="nil"/>
              <w:bottom w:val="nil"/>
              <w:right w:val="nil"/>
            </w:tcBorders>
            <w:shd w:val="clear" w:color="auto" w:fill="auto"/>
            <w:noWrap/>
            <w:vAlign w:val="bottom"/>
            <w:hideMark/>
          </w:tcPr>
          <w:p w14:paraId="1837C7C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58</w:t>
            </w:r>
          </w:p>
        </w:tc>
        <w:tc>
          <w:tcPr>
            <w:tcW w:w="1300" w:type="dxa"/>
            <w:tcBorders>
              <w:top w:val="nil"/>
              <w:left w:val="nil"/>
              <w:bottom w:val="nil"/>
              <w:right w:val="nil"/>
            </w:tcBorders>
            <w:shd w:val="clear" w:color="auto" w:fill="auto"/>
            <w:noWrap/>
            <w:vAlign w:val="bottom"/>
            <w:hideMark/>
          </w:tcPr>
          <w:p w14:paraId="2EF707A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45</w:t>
            </w:r>
          </w:p>
        </w:tc>
        <w:tc>
          <w:tcPr>
            <w:tcW w:w="1300" w:type="dxa"/>
            <w:tcBorders>
              <w:top w:val="nil"/>
              <w:left w:val="nil"/>
              <w:bottom w:val="nil"/>
              <w:right w:val="nil"/>
            </w:tcBorders>
            <w:shd w:val="clear" w:color="auto" w:fill="auto"/>
            <w:noWrap/>
            <w:vAlign w:val="bottom"/>
            <w:hideMark/>
          </w:tcPr>
          <w:p w14:paraId="55EDC25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42.56</w:t>
            </w:r>
          </w:p>
        </w:tc>
        <w:tc>
          <w:tcPr>
            <w:tcW w:w="1300" w:type="dxa"/>
            <w:tcBorders>
              <w:top w:val="nil"/>
              <w:left w:val="nil"/>
              <w:bottom w:val="nil"/>
              <w:right w:val="nil"/>
            </w:tcBorders>
            <w:shd w:val="clear" w:color="auto" w:fill="auto"/>
            <w:noWrap/>
            <w:vAlign w:val="bottom"/>
            <w:hideMark/>
          </w:tcPr>
          <w:p w14:paraId="1D45B60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79</w:t>
            </w:r>
          </w:p>
        </w:tc>
        <w:tc>
          <w:tcPr>
            <w:tcW w:w="1300" w:type="dxa"/>
            <w:tcBorders>
              <w:top w:val="nil"/>
              <w:left w:val="nil"/>
              <w:bottom w:val="nil"/>
              <w:right w:val="nil"/>
            </w:tcBorders>
            <w:shd w:val="clear" w:color="auto" w:fill="auto"/>
            <w:noWrap/>
            <w:vAlign w:val="bottom"/>
            <w:hideMark/>
          </w:tcPr>
          <w:p w14:paraId="1664573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59.11</w:t>
            </w:r>
          </w:p>
        </w:tc>
      </w:tr>
      <w:tr w:rsidR="00AB6716" w:rsidRPr="00AB6716" w14:paraId="2E8EC9DB" w14:textId="77777777" w:rsidTr="00AB6716">
        <w:trPr>
          <w:trHeight w:val="300"/>
        </w:trPr>
        <w:tc>
          <w:tcPr>
            <w:tcW w:w="2600" w:type="dxa"/>
            <w:tcBorders>
              <w:top w:val="nil"/>
              <w:left w:val="nil"/>
              <w:bottom w:val="single" w:sz="4" w:space="0" w:color="auto"/>
              <w:right w:val="nil"/>
            </w:tcBorders>
            <w:shd w:val="clear" w:color="auto" w:fill="auto"/>
            <w:noWrap/>
            <w:vAlign w:val="bottom"/>
            <w:hideMark/>
          </w:tcPr>
          <w:p w14:paraId="30D96E7F"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J BIOGEOGR</w:t>
            </w:r>
          </w:p>
        </w:tc>
        <w:tc>
          <w:tcPr>
            <w:tcW w:w="1300" w:type="dxa"/>
            <w:tcBorders>
              <w:top w:val="nil"/>
              <w:left w:val="nil"/>
              <w:bottom w:val="single" w:sz="4" w:space="0" w:color="auto"/>
              <w:right w:val="nil"/>
            </w:tcBorders>
            <w:shd w:val="clear" w:color="auto" w:fill="auto"/>
            <w:noWrap/>
            <w:vAlign w:val="bottom"/>
            <w:hideMark/>
          </w:tcPr>
          <w:p w14:paraId="2070DCE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0.02782</w:t>
            </w:r>
          </w:p>
        </w:tc>
        <w:tc>
          <w:tcPr>
            <w:tcW w:w="1300" w:type="dxa"/>
            <w:tcBorders>
              <w:top w:val="nil"/>
              <w:left w:val="nil"/>
              <w:bottom w:val="single" w:sz="4" w:space="0" w:color="auto"/>
              <w:right w:val="nil"/>
            </w:tcBorders>
            <w:shd w:val="clear" w:color="auto" w:fill="auto"/>
            <w:noWrap/>
            <w:vAlign w:val="bottom"/>
            <w:hideMark/>
          </w:tcPr>
          <w:p w14:paraId="24D81AF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53</w:t>
            </w:r>
          </w:p>
        </w:tc>
        <w:tc>
          <w:tcPr>
            <w:tcW w:w="1300" w:type="dxa"/>
            <w:tcBorders>
              <w:top w:val="nil"/>
              <w:left w:val="nil"/>
              <w:bottom w:val="single" w:sz="4" w:space="0" w:color="auto"/>
              <w:right w:val="nil"/>
            </w:tcBorders>
            <w:shd w:val="clear" w:color="auto" w:fill="auto"/>
            <w:noWrap/>
            <w:vAlign w:val="bottom"/>
            <w:hideMark/>
          </w:tcPr>
          <w:p w14:paraId="118EFEF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44</w:t>
            </w:r>
          </w:p>
        </w:tc>
        <w:tc>
          <w:tcPr>
            <w:tcW w:w="1300" w:type="dxa"/>
            <w:tcBorders>
              <w:top w:val="nil"/>
              <w:left w:val="nil"/>
              <w:bottom w:val="single" w:sz="4" w:space="0" w:color="auto"/>
              <w:right w:val="nil"/>
            </w:tcBorders>
            <w:shd w:val="clear" w:color="auto" w:fill="auto"/>
            <w:noWrap/>
            <w:vAlign w:val="bottom"/>
            <w:hideMark/>
          </w:tcPr>
          <w:p w14:paraId="35D770D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45.46</w:t>
            </w:r>
          </w:p>
        </w:tc>
        <w:tc>
          <w:tcPr>
            <w:tcW w:w="1300" w:type="dxa"/>
            <w:tcBorders>
              <w:top w:val="nil"/>
              <w:left w:val="nil"/>
              <w:bottom w:val="single" w:sz="4" w:space="0" w:color="auto"/>
              <w:right w:val="nil"/>
            </w:tcBorders>
            <w:shd w:val="clear" w:color="auto" w:fill="auto"/>
            <w:noWrap/>
            <w:vAlign w:val="bottom"/>
            <w:hideMark/>
          </w:tcPr>
          <w:p w14:paraId="2511BE2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77</w:t>
            </w:r>
          </w:p>
        </w:tc>
        <w:tc>
          <w:tcPr>
            <w:tcW w:w="1300" w:type="dxa"/>
            <w:tcBorders>
              <w:top w:val="nil"/>
              <w:left w:val="nil"/>
              <w:bottom w:val="single" w:sz="4" w:space="0" w:color="auto"/>
              <w:right w:val="nil"/>
            </w:tcBorders>
            <w:shd w:val="clear" w:color="auto" w:fill="auto"/>
            <w:noWrap/>
            <w:vAlign w:val="bottom"/>
            <w:hideMark/>
          </w:tcPr>
          <w:p w14:paraId="34B8BF4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60.41</w:t>
            </w:r>
          </w:p>
        </w:tc>
      </w:tr>
    </w:tbl>
    <w:p w14:paraId="36E29FD7" w14:textId="77777777" w:rsidR="00633504" w:rsidRDefault="00633504"/>
    <w:p w14:paraId="55BC370E" w14:textId="77777777" w:rsidR="002A4BA6" w:rsidRDefault="002A4BA6">
      <w:pPr>
        <w:sectPr w:rsidR="002A4BA6" w:rsidSect="00B42F3F">
          <w:pgSz w:w="12240" w:h="15840"/>
          <w:pgMar w:top="1440" w:right="1440" w:bottom="1440" w:left="1440" w:header="720" w:footer="720" w:gutter="0"/>
          <w:lnNumType w:countBy="1" w:restart="continuous"/>
          <w:cols w:space="720"/>
        </w:sectPr>
      </w:pPr>
    </w:p>
    <w:p w14:paraId="2F1AC74F" w14:textId="11431653" w:rsidR="00474193" w:rsidRDefault="00474193"/>
    <w:p w14:paraId="315CF120" w14:textId="6AE97347" w:rsidR="00474193" w:rsidRDefault="00BA2FEA" w:rsidP="008C1AB9">
      <w:r>
        <w:t>Table</w:t>
      </w:r>
      <w:r w:rsidR="002A4BA6">
        <w:t xml:space="preserve"> 5</w:t>
      </w:r>
      <w:r>
        <w:t xml:space="preserve">. Ranks of </w:t>
      </w:r>
      <w:r w:rsidR="008C1AB9">
        <w:t>top 10</w:t>
      </w:r>
      <w:r w:rsidR="00F92B85">
        <w:t xml:space="preserve"> journals on a per article </w:t>
      </w:r>
      <w:r w:rsidR="00474193">
        <w:t>basis as indicated by the 5</w:t>
      </w:r>
      <w:r w:rsidR="008C1AB9">
        <w:t>-year Journal Impact Factor, Article Influence score, SNIP, and SJR.</w:t>
      </w:r>
    </w:p>
    <w:p w14:paraId="559B20C8" w14:textId="77777777" w:rsidR="008C1AB9" w:rsidRDefault="008C1AB9" w:rsidP="008C1AB9"/>
    <w:p w14:paraId="3B456F6C" w14:textId="77777777" w:rsidR="00474193" w:rsidRDefault="00474193" w:rsidP="00474193">
      <w:pPr>
        <w:tabs>
          <w:tab w:val="left" w:pos="3510"/>
        </w:tabs>
      </w:pPr>
      <w:r>
        <w:t>OR ordered by AI because that’s what I’m suggesting (but JIF more well known)</w:t>
      </w:r>
    </w:p>
    <w:p w14:paraId="71D0691C" w14:textId="77777777" w:rsidR="00623AF0" w:rsidRDefault="00623AF0" w:rsidP="00474193">
      <w:pPr>
        <w:tabs>
          <w:tab w:val="left" w:pos="3510"/>
        </w:tabs>
      </w:pPr>
    </w:p>
    <w:p w14:paraId="635D4012" w14:textId="77777777" w:rsidR="00623AF0" w:rsidRDefault="00623AF0" w:rsidP="00474193">
      <w:pPr>
        <w:tabs>
          <w:tab w:val="left" w:pos="3510"/>
        </w:tabs>
      </w:pPr>
    </w:p>
    <w:tbl>
      <w:tblPr>
        <w:tblW w:w="7925" w:type="dxa"/>
        <w:tblInd w:w="93" w:type="dxa"/>
        <w:tblLook w:val="04A0" w:firstRow="1" w:lastRow="0" w:firstColumn="1" w:lastColumn="0" w:noHBand="0" w:noVBand="1"/>
      </w:tblPr>
      <w:tblGrid>
        <w:gridCol w:w="3260"/>
        <w:gridCol w:w="1185"/>
        <w:gridCol w:w="1080"/>
        <w:gridCol w:w="1266"/>
        <w:gridCol w:w="1134"/>
      </w:tblGrid>
      <w:tr w:rsidR="00623AF0" w:rsidRPr="00623AF0" w14:paraId="15992096" w14:textId="77777777" w:rsidTr="008C1AB9">
        <w:trPr>
          <w:trHeight w:val="300"/>
        </w:trPr>
        <w:tc>
          <w:tcPr>
            <w:tcW w:w="3260" w:type="dxa"/>
            <w:tcBorders>
              <w:top w:val="single" w:sz="4" w:space="0" w:color="auto"/>
              <w:left w:val="nil"/>
              <w:bottom w:val="single" w:sz="4" w:space="0" w:color="auto"/>
              <w:right w:val="nil"/>
            </w:tcBorders>
            <w:shd w:val="clear" w:color="auto" w:fill="auto"/>
            <w:noWrap/>
            <w:vAlign w:val="bottom"/>
            <w:hideMark/>
          </w:tcPr>
          <w:p w14:paraId="0B6FD7C5"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Journal</w:t>
            </w:r>
          </w:p>
        </w:tc>
        <w:tc>
          <w:tcPr>
            <w:tcW w:w="1185" w:type="dxa"/>
            <w:tcBorders>
              <w:top w:val="single" w:sz="4" w:space="0" w:color="auto"/>
              <w:left w:val="nil"/>
              <w:bottom w:val="single" w:sz="4" w:space="0" w:color="auto"/>
              <w:right w:val="nil"/>
            </w:tcBorders>
            <w:shd w:val="clear" w:color="auto" w:fill="auto"/>
            <w:noWrap/>
            <w:vAlign w:val="bottom"/>
            <w:hideMark/>
          </w:tcPr>
          <w:p w14:paraId="5CB56340" w14:textId="77777777" w:rsidR="00623AF0" w:rsidRPr="00623AF0" w:rsidRDefault="008C1AB9" w:rsidP="00623AF0">
            <w:pPr>
              <w:jc w:val="center"/>
              <w:rPr>
                <w:rFonts w:ascii="Calibri" w:eastAsia="Times New Roman" w:hAnsi="Calibri" w:cs="Times New Roman"/>
                <w:color w:val="000000"/>
              </w:rPr>
            </w:pPr>
            <w:commentRangeStart w:id="69"/>
            <w:r>
              <w:rPr>
                <w:rFonts w:ascii="Calibri" w:eastAsia="Times New Roman" w:hAnsi="Calibri" w:cs="Times New Roman"/>
                <w:color w:val="000000"/>
              </w:rPr>
              <w:t>JIF5</w:t>
            </w:r>
            <w:commentRangeEnd w:id="69"/>
            <w:r w:rsidR="00ED6AA3">
              <w:rPr>
                <w:rStyle w:val="CommentReference"/>
              </w:rPr>
              <w:commentReference w:id="69"/>
            </w:r>
            <w:r>
              <w:rPr>
                <w:rFonts w:ascii="Calibri" w:eastAsia="Times New Roman" w:hAnsi="Calibri" w:cs="Times New Roman"/>
                <w:color w:val="000000"/>
              </w:rPr>
              <w:t xml:space="preserve"> </w:t>
            </w:r>
            <w:r w:rsidR="00623AF0" w:rsidRPr="00623AF0">
              <w:rPr>
                <w:rFonts w:ascii="Calibri" w:eastAsia="Times New Roman" w:hAnsi="Calibri" w:cs="Times New Roman"/>
                <w:color w:val="000000"/>
              </w:rPr>
              <w:t>Rank</w:t>
            </w:r>
          </w:p>
        </w:tc>
        <w:tc>
          <w:tcPr>
            <w:tcW w:w="1080" w:type="dxa"/>
            <w:tcBorders>
              <w:top w:val="single" w:sz="4" w:space="0" w:color="auto"/>
              <w:left w:val="nil"/>
              <w:bottom w:val="single" w:sz="4" w:space="0" w:color="auto"/>
              <w:right w:val="nil"/>
            </w:tcBorders>
            <w:shd w:val="clear" w:color="auto" w:fill="auto"/>
            <w:noWrap/>
            <w:vAlign w:val="bottom"/>
            <w:hideMark/>
          </w:tcPr>
          <w:p w14:paraId="35AD816A" w14:textId="77777777" w:rsidR="00623AF0" w:rsidRPr="00623AF0" w:rsidRDefault="008C1AB9" w:rsidP="00623AF0">
            <w:pPr>
              <w:jc w:val="center"/>
              <w:rPr>
                <w:rFonts w:ascii="Calibri" w:eastAsia="Times New Roman" w:hAnsi="Calibri" w:cs="Times New Roman"/>
                <w:color w:val="000000"/>
              </w:rPr>
            </w:pPr>
            <w:r>
              <w:rPr>
                <w:rFonts w:ascii="Calibri" w:eastAsia="Times New Roman" w:hAnsi="Calibri" w:cs="Times New Roman"/>
                <w:color w:val="000000"/>
              </w:rPr>
              <w:t xml:space="preserve">AI </w:t>
            </w:r>
            <w:r w:rsidR="00623AF0" w:rsidRPr="00623AF0">
              <w:rPr>
                <w:rFonts w:ascii="Calibri" w:eastAsia="Times New Roman" w:hAnsi="Calibri" w:cs="Times New Roman"/>
                <w:color w:val="000000"/>
              </w:rPr>
              <w:t>Rank</w:t>
            </w:r>
          </w:p>
        </w:tc>
        <w:tc>
          <w:tcPr>
            <w:tcW w:w="1266" w:type="dxa"/>
            <w:tcBorders>
              <w:top w:val="single" w:sz="4" w:space="0" w:color="auto"/>
              <w:left w:val="nil"/>
              <w:bottom w:val="single" w:sz="4" w:space="0" w:color="auto"/>
              <w:right w:val="nil"/>
            </w:tcBorders>
            <w:shd w:val="clear" w:color="auto" w:fill="auto"/>
            <w:noWrap/>
            <w:vAlign w:val="bottom"/>
            <w:hideMark/>
          </w:tcPr>
          <w:p w14:paraId="5C4AA050" w14:textId="77777777" w:rsidR="00623AF0" w:rsidRPr="00623AF0" w:rsidRDefault="008C1AB9" w:rsidP="00623AF0">
            <w:pPr>
              <w:jc w:val="center"/>
              <w:rPr>
                <w:rFonts w:ascii="Calibri" w:eastAsia="Times New Roman" w:hAnsi="Calibri" w:cs="Times New Roman"/>
                <w:color w:val="000000"/>
              </w:rPr>
            </w:pPr>
            <w:r>
              <w:rPr>
                <w:rFonts w:ascii="Calibri" w:eastAsia="Times New Roman" w:hAnsi="Calibri" w:cs="Times New Roman"/>
                <w:color w:val="000000"/>
              </w:rPr>
              <w:t xml:space="preserve">SNIP </w:t>
            </w:r>
            <w:r w:rsidR="00623AF0" w:rsidRPr="00623AF0">
              <w:rPr>
                <w:rFonts w:ascii="Calibri" w:eastAsia="Times New Roman" w:hAnsi="Calibri" w:cs="Times New Roman"/>
                <w:color w:val="000000"/>
              </w:rPr>
              <w:t>Rank</w:t>
            </w:r>
          </w:p>
        </w:tc>
        <w:tc>
          <w:tcPr>
            <w:tcW w:w="1134" w:type="dxa"/>
            <w:tcBorders>
              <w:top w:val="single" w:sz="4" w:space="0" w:color="auto"/>
              <w:left w:val="nil"/>
              <w:bottom w:val="single" w:sz="4" w:space="0" w:color="auto"/>
              <w:right w:val="nil"/>
            </w:tcBorders>
            <w:shd w:val="clear" w:color="auto" w:fill="auto"/>
            <w:noWrap/>
            <w:vAlign w:val="bottom"/>
            <w:hideMark/>
          </w:tcPr>
          <w:p w14:paraId="35F510FA" w14:textId="77777777" w:rsidR="00623AF0" w:rsidRPr="00623AF0" w:rsidRDefault="008C1AB9" w:rsidP="00623AF0">
            <w:pPr>
              <w:jc w:val="center"/>
              <w:rPr>
                <w:rFonts w:ascii="Calibri" w:eastAsia="Times New Roman" w:hAnsi="Calibri" w:cs="Times New Roman"/>
                <w:color w:val="000000"/>
              </w:rPr>
            </w:pPr>
            <w:r>
              <w:rPr>
                <w:rFonts w:ascii="Calibri" w:eastAsia="Times New Roman" w:hAnsi="Calibri" w:cs="Times New Roman"/>
                <w:color w:val="000000"/>
              </w:rPr>
              <w:t xml:space="preserve">SJR </w:t>
            </w:r>
            <w:r w:rsidR="00623AF0" w:rsidRPr="00623AF0">
              <w:rPr>
                <w:rFonts w:ascii="Calibri" w:eastAsia="Times New Roman" w:hAnsi="Calibri" w:cs="Times New Roman"/>
                <w:color w:val="000000"/>
              </w:rPr>
              <w:t>Rank</w:t>
            </w:r>
          </w:p>
        </w:tc>
      </w:tr>
      <w:tr w:rsidR="00623AF0" w:rsidRPr="00623AF0" w14:paraId="5B08C898" w14:textId="77777777" w:rsidTr="008C1AB9">
        <w:trPr>
          <w:trHeight w:val="300"/>
        </w:trPr>
        <w:tc>
          <w:tcPr>
            <w:tcW w:w="3260" w:type="dxa"/>
            <w:tcBorders>
              <w:top w:val="single" w:sz="4" w:space="0" w:color="auto"/>
              <w:left w:val="nil"/>
              <w:bottom w:val="nil"/>
              <w:right w:val="nil"/>
            </w:tcBorders>
            <w:shd w:val="clear" w:color="auto" w:fill="auto"/>
            <w:noWrap/>
            <w:vAlign w:val="bottom"/>
            <w:hideMark/>
          </w:tcPr>
          <w:p w14:paraId="2E83E532"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ANNU REV ECOL EVOL S</w:t>
            </w:r>
          </w:p>
        </w:tc>
        <w:tc>
          <w:tcPr>
            <w:tcW w:w="1185" w:type="dxa"/>
            <w:tcBorders>
              <w:top w:val="single" w:sz="4" w:space="0" w:color="auto"/>
              <w:left w:val="nil"/>
              <w:bottom w:val="nil"/>
              <w:right w:val="nil"/>
            </w:tcBorders>
            <w:shd w:val="clear" w:color="auto" w:fill="auto"/>
            <w:noWrap/>
            <w:vAlign w:val="bottom"/>
            <w:hideMark/>
          </w:tcPr>
          <w:p w14:paraId="14FC8CA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c>
          <w:tcPr>
            <w:tcW w:w="1080" w:type="dxa"/>
            <w:tcBorders>
              <w:top w:val="single" w:sz="4" w:space="0" w:color="auto"/>
              <w:left w:val="nil"/>
              <w:bottom w:val="nil"/>
              <w:right w:val="nil"/>
            </w:tcBorders>
            <w:shd w:val="clear" w:color="auto" w:fill="auto"/>
            <w:noWrap/>
            <w:vAlign w:val="bottom"/>
            <w:hideMark/>
          </w:tcPr>
          <w:p w14:paraId="37AD96B3"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c>
          <w:tcPr>
            <w:tcW w:w="1266" w:type="dxa"/>
            <w:tcBorders>
              <w:top w:val="single" w:sz="4" w:space="0" w:color="auto"/>
              <w:left w:val="nil"/>
              <w:bottom w:val="nil"/>
              <w:right w:val="nil"/>
            </w:tcBorders>
            <w:shd w:val="clear" w:color="auto" w:fill="auto"/>
            <w:noWrap/>
            <w:vAlign w:val="bottom"/>
            <w:hideMark/>
          </w:tcPr>
          <w:p w14:paraId="197B204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c>
          <w:tcPr>
            <w:tcW w:w="1134" w:type="dxa"/>
            <w:tcBorders>
              <w:top w:val="single" w:sz="4" w:space="0" w:color="auto"/>
              <w:left w:val="nil"/>
              <w:bottom w:val="nil"/>
              <w:right w:val="nil"/>
            </w:tcBorders>
            <w:shd w:val="clear" w:color="auto" w:fill="auto"/>
            <w:noWrap/>
            <w:vAlign w:val="bottom"/>
            <w:hideMark/>
          </w:tcPr>
          <w:p w14:paraId="23930A8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r>
      <w:tr w:rsidR="00623AF0" w:rsidRPr="00623AF0" w14:paraId="338E82D8" w14:textId="77777777" w:rsidTr="008C1AB9">
        <w:trPr>
          <w:trHeight w:val="300"/>
        </w:trPr>
        <w:tc>
          <w:tcPr>
            <w:tcW w:w="3260" w:type="dxa"/>
            <w:tcBorders>
              <w:top w:val="nil"/>
              <w:left w:val="nil"/>
              <w:bottom w:val="nil"/>
              <w:right w:val="nil"/>
            </w:tcBorders>
            <w:shd w:val="clear" w:color="auto" w:fill="auto"/>
            <w:noWrap/>
            <w:vAlign w:val="bottom"/>
            <w:hideMark/>
          </w:tcPr>
          <w:p w14:paraId="7B045558"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TRENDS ECOL EVOL</w:t>
            </w:r>
          </w:p>
        </w:tc>
        <w:tc>
          <w:tcPr>
            <w:tcW w:w="1185" w:type="dxa"/>
            <w:tcBorders>
              <w:top w:val="nil"/>
              <w:left w:val="nil"/>
              <w:bottom w:val="nil"/>
              <w:right w:val="nil"/>
            </w:tcBorders>
            <w:shd w:val="clear" w:color="auto" w:fill="auto"/>
            <w:noWrap/>
            <w:vAlign w:val="bottom"/>
            <w:hideMark/>
          </w:tcPr>
          <w:p w14:paraId="704B00E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c>
          <w:tcPr>
            <w:tcW w:w="1080" w:type="dxa"/>
            <w:tcBorders>
              <w:top w:val="nil"/>
              <w:left w:val="nil"/>
              <w:bottom w:val="nil"/>
              <w:right w:val="nil"/>
            </w:tcBorders>
            <w:shd w:val="clear" w:color="auto" w:fill="auto"/>
            <w:noWrap/>
            <w:vAlign w:val="bottom"/>
            <w:hideMark/>
          </w:tcPr>
          <w:p w14:paraId="086ED2E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c>
          <w:tcPr>
            <w:tcW w:w="1266" w:type="dxa"/>
            <w:tcBorders>
              <w:top w:val="nil"/>
              <w:left w:val="nil"/>
              <w:bottom w:val="nil"/>
              <w:right w:val="nil"/>
            </w:tcBorders>
            <w:shd w:val="clear" w:color="auto" w:fill="auto"/>
            <w:noWrap/>
            <w:vAlign w:val="bottom"/>
            <w:hideMark/>
          </w:tcPr>
          <w:p w14:paraId="1E9C81F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c>
          <w:tcPr>
            <w:tcW w:w="1134" w:type="dxa"/>
            <w:tcBorders>
              <w:top w:val="nil"/>
              <w:left w:val="nil"/>
              <w:bottom w:val="nil"/>
              <w:right w:val="nil"/>
            </w:tcBorders>
            <w:shd w:val="clear" w:color="auto" w:fill="auto"/>
            <w:noWrap/>
            <w:vAlign w:val="bottom"/>
            <w:hideMark/>
          </w:tcPr>
          <w:p w14:paraId="7532A91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r>
      <w:tr w:rsidR="00623AF0" w:rsidRPr="00623AF0" w14:paraId="40CE6935" w14:textId="77777777" w:rsidTr="008C1AB9">
        <w:trPr>
          <w:trHeight w:val="300"/>
        </w:trPr>
        <w:tc>
          <w:tcPr>
            <w:tcW w:w="3260" w:type="dxa"/>
            <w:tcBorders>
              <w:top w:val="nil"/>
              <w:left w:val="nil"/>
              <w:bottom w:val="nil"/>
              <w:right w:val="nil"/>
            </w:tcBorders>
            <w:shd w:val="clear" w:color="auto" w:fill="auto"/>
            <w:noWrap/>
            <w:vAlign w:val="bottom"/>
            <w:hideMark/>
          </w:tcPr>
          <w:p w14:paraId="7D3E730E"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 LETT</w:t>
            </w:r>
          </w:p>
        </w:tc>
        <w:tc>
          <w:tcPr>
            <w:tcW w:w="1185" w:type="dxa"/>
            <w:tcBorders>
              <w:top w:val="nil"/>
              <w:left w:val="nil"/>
              <w:bottom w:val="nil"/>
              <w:right w:val="nil"/>
            </w:tcBorders>
            <w:shd w:val="clear" w:color="auto" w:fill="auto"/>
            <w:noWrap/>
            <w:vAlign w:val="bottom"/>
            <w:hideMark/>
          </w:tcPr>
          <w:p w14:paraId="5FD0D11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c>
          <w:tcPr>
            <w:tcW w:w="1080" w:type="dxa"/>
            <w:tcBorders>
              <w:top w:val="nil"/>
              <w:left w:val="nil"/>
              <w:bottom w:val="nil"/>
              <w:right w:val="nil"/>
            </w:tcBorders>
            <w:shd w:val="clear" w:color="auto" w:fill="auto"/>
            <w:noWrap/>
            <w:vAlign w:val="bottom"/>
            <w:hideMark/>
          </w:tcPr>
          <w:p w14:paraId="68F1C2C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c>
          <w:tcPr>
            <w:tcW w:w="1266" w:type="dxa"/>
            <w:tcBorders>
              <w:top w:val="nil"/>
              <w:left w:val="nil"/>
              <w:bottom w:val="nil"/>
              <w:right w:val="nil"/>
            </w:tcBorders>
            <w:shd w:val="clear" w:color="auto" w:fill="auto"/>
            <w:noWrap/>
            <w:vAlign w:val="bottom"/>
            <w:hideMark/>
          </w:tcPr>
          <w:p w14:paraId="1DCB512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c>
          <w:tcPr>
            <w:tcW w:w="1134" w:type="dxa"/>
            <w:tcBorders>
              <w:top w:val="nil"/>
              <w:left w:val="nil"/>
              <w:bottom w:val="nil"/>
              <w:right w:val="nil"/>
            </w:tcBorders>
            <w:shd w:val="clear" w:color="auto" w:fill="auto"/>
            <w:noWrap/>
            <w:vAlign w:val="bottom"/>
            <w:hideMark/>
          </w:tcPr>
          <w:p w14:paraId="1BF5D3E3"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r>
      <w:tr w:rsidR="00623AF0" w:rsidRPr="00623AF0" w14:paraId="6A6DF2F0" w14:textId="77777777" w:rsidTr="008C1AB9">
        <w:trPr>
          <w:trHeight w:val="300"/>
        </w:trPr>
        <w:tc>
          <w:tcPr>
            <w:tcW w:w="3260" w:type="dxa"/>
            <w:tcBorders>
              <w:top w:val="nil"/>
              <w:left w:val="nil"/>
              <w:bottom w:val="nil"/>
              <w:right w:val="nil"/>
            </w:tcBorders>
            <w:shd w:val="clear" w:color="auto" w:fill="auto"/>
            <w:noWrap/>
            <w:vAlign w:val="bottom"/>
            <w:hideMark/>
          </w:tcPr>
          <w:p w14:paraId="49A6E381"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FRONT ECOL ENVIRON</w:t>
            </w:r>
          </w:p>
        </w:tc>
        <w:tc>
          <w:tcPr>
            <w:tcW w:w="1185" w:type="dxa"/>
            <w:tcBorders>
              <w:top w:val="nil"/>
              <w:left w:val="nil"/>
              <w:bottom w:val="nil"/>
              <w:right w:val="nil"/>
            </w:tcBorders>
            <w:shd w:val="clear" w:color="auto" w:fill="auto"/>
            <w:noWrap/>
            <w:vAlign w:val="bottom"/>
            <w:hideMark/>
          </w:tcPr>
          <w:p w14:paraId="2272B01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c>
          <w:tcPr>
            <w:tcW w:w="1080" w:type="dxa"/>
            <w:tcBorders>
              <w:top w:val="nil"/>
              <w:left w:val="nil"/>
              <w:bottom w:val="nil"/>
              <w:right w:val="nil"/>
            </w:tcBorders>
            <w:shd w:val="clear" w:color="auto" w:fill="auto"/>
            <w:noWrap/>
            <w:vAlign w:val="bottom"/>
            <w:hideMark/>
          </w:tcPr>
          <w:p w14:paraId="24DB4A1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c>
          <w:tcPr>
            <w:tcW w:w="1266" w:type="dxa"/>
            <w:tcBorders>
              <w:top w:val="nil"/>
              <w:left w:val="nil"/>
              <w:bottom w:val="nil"/>
              <w:right w:val="nil"/>
            </w:tcBorders>
            <w:shd w:val="clear" w:color="auto" w:fill="auto"/>
            <w:noWrap/>
            <w:vAlign w:val="bottom"/>
            <w:hideMark/>
          </w:tcPr>
          <w:p w14:paraId="0BB60A0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c>
          <w:tcPr>
            <w:tcW w:w="1134" w:type="dxa"/>
            <w:tcBorders>
              <w:top w:val="nil"/>
              <w:left w:val="nil"/>
              <w:bottom w:val="nil"/>
              <w:right w:val="nil"/>
            </w:tcBorders>
            <w:shd w:val="clear" w:color="auto" w:fill="auto"/>
            <w:noWrap/>
            <w:vAlign w:val="bottom"/>
            <w:hideMark/>
          </w:tcPr>
          <w:p w14:paraId="61AAA44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r>
      <w:tr w:rsidR="00623AF0" w:rsidRPr="00623AF0" w14:paraId="28BA3156" w14:textId="77777777" w:rsidTr="008C1AB9">
        <w:trPr>
          <w:trHeight w:val="300"/>
        </w:trPr>
        <w:tc>
          <w:tcPr>
            <w:tcW w:w="3260" w:type="dxa"/>
            <w:tcBorders>
              <w:top w:val="nil"/>
              <w:left w:val="nil"/>
              <w:bottom w:val="nil"/>
              <w:right w:val="nil"/>
            </w:tcBorders>
            <w:shd w:val="clear" w:color="auto" w:fill="auto"/>
            <w:noWrap/>
            <w:vAlign w:val="bottom"/>
            <w:hideMark/>
          </w:tcPr>
          <w:p w14:paraId="170DE0A5"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GLOBAL CHANGE BIOL</w:t>
            </w:r>
          </w:p>
        </w:tc>
        <w:tc>
          <w:tcPr>
            <w:tcW w:w="1185" w:type="dxa"/>
            <w:tcBorders>
              <w:top w:val="nil"/>
              <w:left w:val="nil"/>
              <w:bottom w:val="nil"/>
              <w:right w:val="nil"/>
            </w:tcBorders>
            <w:shd w:val="clear" w:color="auto" w:fill="auto"/>
            <w:noWrap/>
            <w:vAlign w:val="bottom"/>
            <w:hideMark/>
          </w:tcPr>
          <w:p w14:paraId="0A6FCC4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c>
          <w:tcPr>
            <w:tcW w:w="1080" w:type="dxa"/>
            <w:tcBorders>
              <w:top w:val="nil"/>
              <w:left w:val="nil"/>
              <w:bottom w:val="nil"/>
              <w:right w:val="nil"/>
            </w:tcBorders>
            <w:shd w:val="clear" w:color="auto" w:fill="auto"/>
            <w:noWrap/>
            <w:vAlign w:val="bottom"/>
            <w:hideMark/>
          </w:tcPr>
          <w:p w14:paraId="7DFD357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6</w:t>
            </w:r>
          </w:p>
        </w:tc>
        <w:tc>
          <w:tcPr>
            <w:tcW w:w="1266" w:type="dxa"/>
            <w:tcBorders>
              <w:top w:val="nil"/>
              <w:left w:val="nil"/>
              <w:bottom w:val="nil"/>
              <w:right w:val="nil"/>
            </w:tcBorders>
            <w:shd w:val="clear" w:color="auto" w:fill="auto"/>
            <w:noWrap/>
            <w:vAlign w:val="bottom"/>
            <w:hideMark/>
          </w:tcPr>
          <w:p w14:paraId="75F9A08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c>
          <w:tcPr>
            <w:tcW w:w="1134" w:type="dxa"/>
            <w:tcBorders>
              <w:top w:val="nil"/>
              <w:left w:val="nil"/>
              <w:bottom w:val="nil"/>
              <w:right w:val="nil"/>
            </w:tcBorders>
            <w:shd w:val="clear" w:color="auto" w:fill="auto"/>
            <w:noWrap/>
            <w:vAlign w:val="bottom"/>
            <w:hideMark/>
          </w:tcPr>
          <w:p w14:paraId="049023C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6</w:t>
            </w:r>
          </w:p>
        </w:tc>
      </w:tr>
      <w:tr w:rsidR="00623AF0" w:rsidRPr="00623AF0" w14:paraId="7E34FFA1" w14:textId="77777777" w:rsidTr="008C1AB9">
        <w:trPr>
          <w:trHeight w:val="300"/>
        </w:trPr>
        <w:tc>
          <w:tcPr>
            <w:tcW w:w="3260" w:type="dxa"/>
            <w:tcBorders>
              <w:top w:val="nil"/>
              <w:left w:val="nil"/>
              <w:bottom w:val="nil"/>
              <w:right w:val="nil"/>
            </w:tcBorders>
            <w:shd w:val="clear" w:color="auto" w:fill="auto"/>
            <w:noWrap/>
            <w:vAlign w:val="bottom"/>
            <w:hideMark/>
          </w:tcPr>
          <w:p w14:paraId="0A037D1F"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ISME J</w:t>
            </w:r>
          </w:p>
        </w:tc>
        <w:tc>
          <w:tcPr>
            <w:tcW w:w="1185" w:type="dxa"/>
            <w:tcBorders>
              <w:top w:val="nil"/>
              <w:left w:val="nil"/>
              <w:bottom w:val="nil"/>
              <w:right w:val="nil"/>
            </w:tcBorders>
            <w:shd w:val="clear" w:color="auto" w:fill="auto"/>
            <w:noWrap/>
            <w:vAlign w:val="bottom"/>
            <w:hideMark/>
          </w:tcPr>
          <w:p w14:paraId="42E3CFA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6</w:t>
            </w:r>
          </w:p>
        </w:tc>
        <w:tc>
          <w:tcPr>
            <w:tcW w:w="1080" w:type="dxa"/>
            <w:tcBorders>
              <w:top w:val="nil"/>
              <w:left w:val="nil"/>
              <w:bottom w:val="nil"/>
              <w:right w:val="nil"/>
            </w:tcBorders>
            <w:shd w:val="clear" w:color="auto" w:fill="auto"/>
            <w:noWrap/>
            <w:vAlign w:val="bottom"/>
            <w:hideMark/>
          </w:tcPr>
          <w:p w14:paraId="38A2E94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c>
          <w:tcPr>
            <w:tcW w:w="1266" w:type="dxa"/>
            <w:tcBorders>
              <w:top w:val="nil"/>
              <w:left w:val="nil"/>
              <w:bottom w:val="nil"/>
              <w:right w:val="nil"/>
            </w:tcBorders>
            <w:shd w:val="clear" w:color="auto" w:fill="auto"/>
            <w:noWrap/>
            <w:vAlign w:val="bottom"/>
            <w:hideMark/>
          </w:tcPr>
          <w:p w14:paraId="5CDC22E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c>
          <w:tcPr>
            <w:tcW w:w="1134" w:type="dxa"/>
            <w:tcBorders>
              <w:top w:val="nil"/>
              <w:left w:val="nil"/>
              <w:bottom w:val="nil"/>
              <w:right w:val="nil"/>
            </w:tcBorders>
            <w:shd w:val="clear" w:color="auto" w:fill="auto"/>
            <w:noWrap/>
            <w:vAlign w:val="bottom"/>
            <w:hideMark/>
          </w:tcPr>
          <w:p w14:paraId="0434F203"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r>
      <w:tr w:rsidR="00623AF0" w:rsidRPr="00623AF0" w14:paraId="7807A747" w14:textId="77777777" w:rsidTr="008C1AB9">
        <w:trPr>
          <w:trHeight w:val="300"/>
        </w:trPr>
        <w:tc>
          <w:tcPr>
            <w:tcW w:w="3260" w:type="dxa"/>
            <w:tcBorders>
              <w:top w:val="nil"/>
              <w:left w:val="nil"/>
              <w:bottom w:val="nil"/>
              <w:right w:val="nil"/>
            </w:tcBorders>
            <w:shd w:val="clear" w:color="auto" w:fill="auto"/>
            <w:noWrap/>
            <w:vAlign w:val="bottom"/>
            <w:hideMark/>
          </w:tcPr>
          <w:p w14:paraId="523FB993"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 MONOGR</w:t>
            </w:r>
          </w:p>
        </w:tc>
        <w:tc>
          <w:tcPr>
            <w:tcW w:w="1185" w:type="dxa"/>
            <w:tcBorders>
              <w:top w:val="nil"/>
              <w:left w:val="nil"/>
              <w:bottom w:val="nil"/>
              <w:right w:val="nil"/>
            </w:tcBorders>
            <w:shd w:val="clear" w:color="auto" w:fill="auto"/>
            <w:noWrap/>
            <w:vAlign w:val="bottom"/>
            <w:hideMark/>
          </w:tcPr>
          <w:p w14:paraId="71BF206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c>
          <w:tcPr>
            <w:tcW w:w="1080" w:type="dxa"/>
            <w:tcBorders>
              <w:top w:val="nil"/>
              <w:left w:val="nil"/>
              <w:bottom w:val="nil"/>
              <w:right w:val="nil"/>
            </w:tcBorders>
            <w:shd w:val="clear" w:color="auto" w:fill="auto"/>
            <w:noWrap/>
            <w:vAlign w:val="bottom"/>
            <w:hideMark/>
          </w:tcPr>
          <w:p w14:paraId="4C4C089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c>
          <w:tcPr>
            <w:tcW w:w="1266" w:type="dxa"/>
            <w:tcBorders>
              <w:top w:val="nil"/>
              <w:left w:val="nil"/>
              <w:bottom w:val="nil"/>
              <w:right w:val="nil"/>
            </w:tcBorders>
            <w:shd w:val="clear" w:color="auto" w:fill="auto"/>
            <w:noWrap/>
            <w:vAlign w:val="bottom"/>
            <w:hideMark/>
          </w:tcPr>
          <w:p w14:paraId="1BF30AD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c>
          <w:tcPr>
            <w:tcW w:w="1134" w:type="dxa"/>
            <w:tcBorders>
              <w:top w:val="nil"/>
              <w:left w:val="nil"/>
              <w:bottom w:val="nil"/>
              <w:right w:val="nil"/>
            </w:tcBorders>
            <w:shd w:val="clear" w:color="auto" w:fill="auto"/>
            <w:noWrap/>
            <w:vAlign w:val="bottom"/>
            <w:hideMark/>
          </w:tcPr>
          <w:p w14:paraId="55F3762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r>
      <w:tr w:rsidR="00623AF0" w:rsidRPr="00623AF0" w14:paraId="4D7E2C7A" w14:textId="77777777" w:rsidTr="008C1AB9">
        <w:trPr>
          <w:trHeight w:val="300"/>
        </w:trPr>
        <w:tc>
          <w:tcPr>
            <w:tcW w:w="3260" w:type="dxa"/>
            <w:tcBorders>
              <w:top w:val="nil"/>
              <w:left w:val="nil"/>
              <w:bottom w:val="nil"/>
              <w:right w:val="nil"/>
            </w:tcBorders>
            <w:shd w:val="clear" w:color="auto" w:fill="auto"/>
            <w:noWrap/>
            <w:vAlign w:val="bottom"/>
            <w:hideMark/>
          </w:tcPr>
          <w:p w14:paraId="58A94015"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GLOBAL ECOL BIOGEOGR</w:t>
            </w:r>
          </w:p>
        </w:tc>
        <w:tc>
          <w:tcPr>
            <w:tcW w:w="1185" w:type="dxa"/>
            <w:tcBorders>
              <w:top w:val="nil"/>
              <w:left w:val="nil"/>
              <w:bottom w:val="nil"/>
              <w:right w:val="nil"/>
            </w:tcBorders>
            <w:shd w:val="clear" w:color="auto" w:fill="auto"/>
            <w:noWrap/>
            <w:vAlign w:val="bottom"/>
            <w:hideMark/>
          </w:tcPr>
          <w:p w14:paraId="700C580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c>
          <w:tcPr>
            <w:tcW w:w="1080" w:type="dxa"/>
            <w:tcBorders>
              <w:top w:val="nil"/>
              <w:left w:val="nil"/>
              <w:bottom w:val="nil"/>
              <w:right w:val="nil"/>
            </w:tcBorders>
            <w:shd w:val="clear" w:color="auto" w:fill="auto"/>
            <w:noWrap/>
            <w:vAlign w:val="bottom"/>
            <w:hideMark/>
          </w:tcPr>
          <w:p w14:paraId="249A85D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c>
          <w:tcPr>
            <w:tcW w:w="1266" w:type="dxa"/>
            <w:tcBorders>
              <w:top w:val="nil"/>
              <w:left w:val="nil"/>
              <w:bottom w:val="nil"/>
              <w:right w:val="nil"/>
            </w:tcBorders>
            <w:shd w:val="clear" w:color="auto" w:fill="auto"/>
            <w:noWrap/>
            <w:vAlign w:val="bottom"/>
            <w:hideMark/>
          </w:tcPr>
          <w:p w14:paraId="570DA66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c>
          <w:tcPr>
            <w:tcW w:w="1134" w:type="dxa"/>
            <w:tcBorders>
              <w:top w:val="nil"/>
              <w:left w:val="nil"/>
              <w:bottom w:val="nil"/>
              <w:right w:val="nil"/>
            </w:tcBorders>
            <w:shd w:val="clear" w:color="auto" w:fill="auto"/>
            <w:noWrap/>
            <w:vAlign w:val="bottom"/>
            <w:hideMark/>
          </w:tcPr>
          <w:p w14:paraId="41B4BB3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r>
      <w:tr w:rsidR="00623AF0" w:rsidRPr="00623AF0" w14:paraId="56F860DE" w14:textId="77777777" w:rsidTr="008C1AB9">
        <w:trPr>
          <w:trHeight w:val="300"/>
        </w:trPr>
        <w:tc>
          <w:tcPr>
            <w:tcW w:w="3260" w:type="dxa"/>
            <w:tcBorders>
              <w:top w:val="nil"/>
              <w:left w:val="nil"/>
              <w:bottom w:val="nil"/>
              <w:right w:val="nil"/>
            </w:tcBorders>
            <w:shd w:val="clear" w:color="auto" w:fill="auto"/>
            <w:noWrap/>
            <w:vAlign w:val="bottom"/>
            <w:hideMark/>
          </w:tcPr>
          <w:p w14:paraId="7C7D30D0"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MOL ECOL</w:t>
            </w:r>
          </w:p>
        </w:tc>
        <w:tc>
          <w:tcPr>
            <w:tcW w:w="1185" w:type="dxa"/>
            <w:tcBorders>
              <w:top w:val="nil"/>
              <w:left w:val="nil"/>
              <w:bottom w:val="nil"/>
              <w:right w:val="nil"/>
            </w:tcBorders>
            <w:shd w:val="clear" w:color="auto" w:fill="auto"/>
            <w:noWrap/>
            <w:vAlign w:val="bottom"/>
            <w:hideMark/>
          </w:tcPr>
          <w:p w14:paraId="69C69C5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c>
          <w:tcPr>
            <w:tcW w:w="1080" w:type="dxa"/>
            <w:tcBorders>
              <w:top w:val="nil"/>
              <w:left w:val="nil"/>
              <w:bottom w:val="nil"/>
              <w:right w:val="nil"/>
            </w:tcBorders>
            <w:shd w:val="clear" w:color="auto" w:fill="auto"/>
            <w:noWrap/>
            <w:vAlign w:val="bottom"/>
            <w:hideMark/>
          </w:tcPr>
          <w:p w14:paraId="03697EE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21</w:t>
            </w:r>
          </w:p>
        </w:tc>
        <w:tc>
          <w:tcPr>
            <w:tcW w:w="1266" w:type="dxa"/>
            <w:tcBorders>
              <w:top w:val="nil"/>
              <w:left w:val="nil"/>
              <w:bottom w:val="nil"/>
              <w:right w:val="nil"/>
            </w:tcBorders>
            <w:shd w:val="clear" w:color="auto" w:fill="auto"/>
            <w:noWrap/>
            <w:vAlign w:val="bottom"/>
            <w:hideMark/>
          </w:tcPr>
          <w:p w14:paraId="0136BCC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20</w:t>
            </w:r>
          </w:p>
        </w:tc>
        <w:tc>
          <w:tcPr>
            <w:tcW w:w="1134" w:type="dxa"/>
            <w:tcBorders>
              <w:top w:val="nil"/>
              <w:left w:val="nil"/>
              <w:bottom w:val="nil"/>
              <w:right w:val="nil"/>
            </w:tcBorders>
            <w:shd w:val="clear" w:color="auto" w:fill="auto"/>
            <w:noWrap/>
            <w:vAlign w:val="bottom"/>
            <w:hideMark/>
          </w:tcPr>
          <w:p w14:paraId="2BF451F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r>
      <w:tr w:rsidR="00623AF0" w:rsidRPr="00623AF0" w14:paraId="276C5894" w14:textId="77777777" w:rsidTr="008C1AB9">
        <w:trPr>
          <w:trHeight w:val="300"/>
        </w:trPr>
        <w:tc>
          <w:tcPr>
            <w:tcW w:w="3260" w:type="dxa"/>
            <w:tcBorders>
              <w:top w:val="nil"/>
              <w:left w:val="nil"/>
              <w:bottom w:val="nil"/>
              <w:right w:val="nil"/>
            </w:tcBorders>
            <w:shd w:val="clear" w:color="auto" w:fill="auto"/>
            <w:noWrap/>
            <w:vAlign w:val="bottom"/>
            <w:hideMark/>
          </w:tcPr>
          <w:p w14:paraId="11A91395"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B AM MUS NAT HIST</w:t>
            </w:r>
          </w:p>
        </w:tc>
        <w:tc>
          <w:tcPr>
            <w:tcW w:w="1185" w:type="dxa"/>
            <w:tcBorders>
              <w:top w:val="nil"/>
              <w:left w:val="nil"/>
              <w:bottom w:val="nil"/>
              <w:right w:val="nil"/>
            </w:tcBorders>
            <w:shd w:val="clear" w:color="auto" w:fill="auto"/>
            <w:noWrap/>
            <w:vAlign w:val="bottom"/>
            <w:hideMark/>
          </w:tcPr>
          <w:p w14:paraId="1E60FEB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p>
        </w:tc>
        <w:tc>
          <w:tcPr>
            <w:tcW w:w="1080" w:type="dxa"/>
            <w:tcBorders>
              <w:top w:val="nil"/>
              <w:left w:val="nil"/>
              <w:bottom w:val="nil"/>
              <w:right w:val="nil"/>
            </w:tcBorders>
            <w:shd w:val="clear" w:color="auto" w:fill="auto"/>
            <w:noWrap/>
            <w:vAlign w:val="bottom"/>
            <w:hideMark/>
          </w:tcPr>
          <w:p w14:paraId="0A18862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c>
          <w:tcPr>
            <w:tcW w:w="1266" w:type="dxa"/>
            <w:tcBorders>
              <w:top w:val="nil"/>
              <w:left w:val="nil"/>
              <w:bottom w:val="nil"/>
              <w:right w:val="nil"/>
            </w:tcBorders>
            <w:shd w:val="clear" w:color="auto" w:fill="auto"/>
            <w:noWrap/>
            <w:vAlign w:val="bottom"/>
            <w:hideMark/>
          </w:tcPr>
          <w:p w14:paraId="69E0421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c>
          <w:tcPr>
            <w:tcW w:w="1134" w:type="dxa"/>
            <w:tcBorders>
              <w:top w:val="nil"/>
              <w:left w:val="nil"/>
              <w:bottom w:val="nil"/>
              <w:right w:val="nil"/>
            </w:tcBorders>
            <w:shd w:val="clear" w:color="auto" w:fill="auto"/>
            <w:noWrap/>
            <w:vAlign w:val="bottom"/>
            <w:hideMark/>
          </w:tcPr>
          <w:p w14:paraId="5B53583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28</w:t>
            </w:r>
          </w:p>
        </w:tc>
      </w:tr>
      <w:tr w:rsidR="00623AF0" w:rsidRPr="00623AF0" w14:paraId="787DE609" w14:textId="77777777" w:rsidTr="008C1AB9">
        <w:trPr>
          <w:trHeight w:val="300"/>
        </w:trPr>
        <w:tc>
          <w:tcPr>
            <w:tcW w:w="3260" w:type="dxa"/>
            <w:tcBorders>
              <w:top w:val="nil"/>
              <w:left w:val="nil"/>
              <w:bottom w:val="nil"/>
              <w:right w:val="nil"/>
            </w:tcBorders>
            <w:shd w:val="clear" w:color="auto" w:fill="auto"/>
            <w:noWrap/>
            <w:vAlign w:val="bottom"/>
            <w:hideMark/>
          </w:tcPr>
          <w:p w14:paraId="028EDF64"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J ECOL</w:t>
            </w:r>
          </w:p>
        </w:tc>
        <w:tc>
          <w:tcPr>
            <w:tcW w:w="1185" w:type="dxa"/>
            <w:tcBorders>
              <w:top w:val="nil"/>
              <w:left w:val="nil"/>
              <w:bottom w:val="nil"/>
              <w:right w:val="nil"/>
            </w:tcBorders>
            <w:shd w:val="clear" w:color="auto" w:fill="auto"/>
            <w:noWrap/>
            <w:vAlign w:val="bottom"/>
            <w:hideMark/>
          </w:tcPr>
          <w:p w14:paraId="3E1CA69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c>
          <w:tcPr>
            <w:tcW w:w="1080" w:type="dxa"/>
            <w:tcBorders>
              <w:top w:val="nil"/>
              <w:left w:val="nil"/>
              <w:bottom w:val="nil"/>
              <w:right w:val="nil"/>
            </w:tcBorders>
            <w:shd w:val="clear" w:color="auto" w:fill="auto"/>
            <w:noWrap/>
            <w:vAlign w:val="bottom"/>
            <w:hideMark/>
          </w:tcPr>
          <w:p w14:paraId="6C2FCF9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c>
          <w:tcPr>
            <w:tcW w:w="1266" w:type="dxa"/>
            <w:tcBorders>
              <w:top w:val="nil"/>
              <w:left w:val="nil"/>
              <w:bottom w:val="nil"/>
              <w:right w:val="nil"/>
            </w:tcBorders>
            <w:shd w:val="clear" w:color="auto" w:fill="auto"/>
            <w:noWrap/>
            <w:vAlign w:val="bottom"/>
            <w:hideMark/>
          </w:tcPr>
          <w:p w14:paraId="013BB17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p>
        </w:tc>
        <w:tc>
          <w:tcPr>
            <w:tcW w:w="1134" w:type="dxa"/>
            <w:tcBorders>
              <w:top w:val="nil"/>
              <w:left w:val="nil"/>
              <w:bottom w:val="nil"/>
              <w:right w:val="nil"/>
            </w:tcBorders>
            <w:shd w:val="clear" w:color="auto" w:fill="auto"/>
            <w:noWrap/>
            <w:vAlign w:val="bottom"/>
            <w:hideMark/>
          </w:tcPr>
          <w:p w14:paraId="6A1310F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r>
      <w:tr w:rsidR="00623AF0" w:rsidRPr="00623AF0" w14:paraId="5255BCDE" w14:textId="77777777" w:rsidTr="008C1AB9">
        <w:trPr>
          <w:trHeight w:val="300"/>
        </w:trPr>
        <w:tc>
          <w:tcPr>
            <w:tcW w:w="3260" w:type="dxa"/>
            <w:tcBorders>
              <w:top w:val="nil"/>
              <w:left w:val="nil"/>
              <w:bottom w:val="nil"/>
              <w:right w:val="nil"/>
            </w:tcBorders>
            <w:shd w:val="clear" w:color="auto" w:fill="auto"/>
            <w:noWrap/>
            <w:vAlign w:val="bottom"/>
            <w:hideMark/>
          </w:tcPr>
          <w:p w14:paraId="10EECF93"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ECOLOGY</w:t>
            </w:r>
          </w:p>
        </w:tc>
        <w:tc>
          <w:tcPr>
            <w:tcW w:w="1185" w:type="dxa"/>
            <w:tcBorders>
              <w:top w:val="nil"/>
              <w:left w:val="nil"/>
              <w:bottom w:val="nil"/>
              <w:right w:val="nil"/>
            </w:tcBorders>
            <w:shd w:val="clear" w:color="auto" w:fill="auto"/>
            <w:noWrap/>
            <w:vAlign w:val="bottom"/>
            <w:hideMark/>
          </w:tcPr>
          <w:p w14:paraId="349DE7E3"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c>
          <w:tcPr>
            <w:tcW w:w="1080" w:type="dxa"/>
            <w:tcBorders>
              <w:top w:val="nil"/>
              <w:left w:val="nil"/>
              <w:bottom w:val="nil"/>
              <w:right w:val="nil"/>
            </w:tcBorders>
            <w:shd w:val="clear" w:color="auto" w:fill="auto"/>
            <w:noWrap/>
            <w:vAlign w:val="bottom"/>
            <w:hideMark/>
          </w:tcPr>
          <w:p w14:paraId="28D5ACC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p>
        </w:tc>
        <w:tc>
          <w:tcPr>
            <w:tcW w:w="1266" w:type="dxa"/>
            <w:tcBorders>
              <w:top w:val="nil"/>
              <w:left w:val="nil"/>
              <w:bottom w:val="nil"/>
              <w:right w:val="nil"/>
            </w:tcBorders>
            <w:shd w:val="clear" w:color="auto" w:fill="auto"/>
            <w:noWrap/>
            <w:vAlign w:val="bottom"/>
            <w:hideMark/>
          </w:tcPr>
          <w:p w14:paraId="28515848"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c>
          <w:tcPr>
            <w:tcW w:w="1134" w:type="dxa"/>
            <w:tcBorders>
              <w:top w:val="nil"/>
              <w:left w:val="nil"/>
              <w:bottom w:val="nil"/>
              <w:right w:val="nil"/>
            </w:tcBorders>
            <w:shd w:val="clear" w:color="auto" w:fill="auto"/>
            <w:noWrap/>
            <w:vAlign w:val="bottom"/>
            <w:hideMark/>
          </w:tcPr>
          <w:p w14:paraId="53B498C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r>
      <w:tr w:rsidR="00623AF0" w:rsidRPr="00623AF0" w14:paraId="2EC57E81" w14:textId="77777777" w:rsidTr="008C1AB9">
        <w:trPr>
          <w:trHeight w:val="300"/>
        </w:trPr>
        <w:tc>
          <w:tcPr>
            <w:tcW w:w="3260" w:type="dxa"/>
            <w:tcBorders>
              <w:top w:val="nil"/>
              <w:left w:val="nil"/>
              <w:bottom w:val="nil"/>
              <w:right w:val="nil"/>
            </w:tcBorders>
            <w:shd w:val="clear" w:color="auto" w:fill="auto"/>
            <w:noWrap/>
            <w:vAlign w:val="bottom"/>
            <w:hideMark/>
          </w:tcPr>
          <w:p w14:paraId="3E3B81CA"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CONSERV BIOL</w:t>
            </w:r>
          </w:p>
        </w:tc>
        <w:tc>
          <w:tcPr>
            <w:tcW w:w="1185" w:type="dxa"/>
            <w:tcBorders>
              <w:top w:val="nil"/>
              <w:left w:val="nil"/>
              <w:bottom w:val="nil"/>
              <w:right w:val="nil"/>
            </w:tcBorders>
            <w:shd w:val="clear" w:color="auto" w:fill="auto"/>
            <w:noWrap/>
            <w:vAlign w:val="bottom"/>
            <w:hideMark/>
          </w:tcPr>
          <w:p w14:paraId="0BEF06D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c>
          <w:tcPr>
            <w:tcW w:w="1080" w:type="dxa"/>
            <w:tcBorders>
              <w:top w:val="nil"/>
              <w:left w:val="nil"/>
              <w:bottom w:val="nil"/>
              <w:right w:val="nil"/>
            </w:tcBorders>
            <w:shd w:val="clear" w:color="auto" w:fill="auto"/>
            <w:noWrap/>
            <w:vAlign w:val="bottom"/>
            <w:hideMark/>
          </w:tcPr>
          <w:p w14:paraId="6BE71603"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15</w:t>
            </w:r>
          </w:p>
        </w:tc>
        <w:tc>
          <w:tcPr>
            <w:tcW w:w="1266" w:type="dxa"/>
            <w:tcBorders>
              <w:top w:val="nil"/>
              <w:left w:val="nil"/>
              <w:bottom w:val="nil"/>
              <w:right w:val="nil"/>
            </w:tcBorders>
            <w:shd w:val="clear" w:color="auto" w:fill="auto"/>
            <w:noWrap/>
            <w:vAlign w:val="bottom"/>
            <w:hideMark/>
          </w:tcPr>
          <w:p w14:paraId="1B44671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c>
          <w:tcPr>
            <w:tcW w:w="1134" w:type="dxa"/>
            <w:tcBorders>
              <w:top w:val="nil"/>
              <w:left w:val="nil"/>
              <w:bottom w:val="nil"/>
              <w:right w:val="nil"/>
            </w:tcBorders>
            <w:shd w:val="clear" w:color="auto" w:fill="auto"/>
            <w:noWrap/>
            <w:vAlign w:val="bottom"/>
            <w:hideMark/>
          </w:tcPr>
          <w:p w14:paraId="2A342D95"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18</w:t>
            </w:r>
          </w:p>
        </w:tc>
      </w:tr>
      <w:tr w:rsidR="00623AF0" w:rsidRPr="00623AF0" w14:paraId="257BA4D4" w14:textId="77777777" w:rsidTr="008C1AB9">
        <w:trPr>
          <w:trHeight w:val="300"/>
        </w:trPr>
        <w:tc>
          <w:tcPr>
            <w:tcW w:w="3260" w:type="dxa"/>
            <w:tcBorders>
              <w:top w:val="nil"/>
              <w:left w:val="nil"/>
              <w:bottom w:val="nil"/>
              <w:right w:val="nil"/>
            </w:tcBorders>
            <w:shd w:val="clear" w:color="auto" w:fill="auto"/>
            <w:noWrap/>
            <w:vAlign w:val="bottom"/>
            <w:hideMark/>
          </w:tcPr>
          <w:p w14:paraId="6992D861"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J APPL ECOL</w:t>
            </w:r>
          </w:p>
        </w:tc>
        <w:tc>
          <w:tcPr>
            <w:tcW w:w="1185" w:type="dxa"/>
            <w:tcBorders>
              <w:top w:val="nil"/>
              <w:left w:val="nil"/>
              <w:bottom w:val="nil"/>
              <w:right w:val="nil"/>
            </w:tcBorders>
            <w:shd w:val="clear" w:color="auto" w:fill="auto"/>
            <w:noWrap/>
            <w:vAlign w:val="bottom"/>
            <w:hideMark/>
          </w:tcPr>
          <w:p w14:paraId="4183DFF3"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c>
          <w:tcPr>
            <w:tcW w:w="1080" w:type="dxa"/>
            <w:tcBorders>
              <w:top w:val="nil"/>
              <w:left w:val="nil"/>
              <w:bottom w:val="nil"/>
              <w:right w:val="nil"/>
            </w:tcBorders>
            <w:shd w:val="clear" w:color="auto" w:fill="auto"/>
            <w:noWrap/>
            <w:vAlign w:val="bottom"/>
            <w:hideMark/>
          </w:tcPr>
          <w:p w14:paraId="7B33378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18</w:t>
            </w:r>
          </w:p>
        </w:tc>
        <w:tc>
          <w:tcPr>
            <w:tcW w:w="1266" w:type="dxa"/>
            <w:tcBorders>
              <w:top w:val="nil"/>
              <w:left w:val="nil"/>
              <w:bottom w:val="nil"/>
              <w:right w:val="nil"/>
            </w:tcBorders>
            <w:shd w:val="clear" w:color="auto" w:fill="auto"/>
            <w:noWrap/>
            <w:vAlign w:val="bottom"/>
            <w:hideMark/>
          </w:tcPr>
          <w:p w14:paraId="76E63678"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c>
          <w:tcPr>
            <w:tcW w:w="1134" w:type="dxa"/>
            <w:tcBorders>
              <w:top w:val="nil"/>
              <w:left w:val="nil"/>
              <w:bottom w:val="nil"/>
              <w:right w:val="nil"/>
            </w:tcBorders>
            <w:shd w:val="clear" w:color="auto" w:fill="auto"/>
            <w:noWrap/>
            <w:vAlign w:val="bottom"/>
            <w:hideMark/>
          </w:tcPr>
          <w:p w14:paraId="78C4805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r>
      <w:tr w:rsidR="00623AF0" w:rsidRPr="00623AF0" w14:paraId="12301859" w14:textId="77777777" w:rsidTr="008C1AB9">
        <w:trPr>
          <w:trHeight w:val="300"/>
        </w:trPr>
        <w:tc>
          <w:tcPr>
            <w:tcW w:w="3260" w:type="dxa"/>
            <w:tcBorders>
              <w:top w:val="nil"/>
              <w:left w:val="nil"/>
              <w:bottom w:val="nil"/>
              <w:right w:val="nil"/>
            </w:tcBorders>
            <w:shd w:val="clear" w:color="auto" w:fill="auto"/>
            <w:noWrap/>
            <w:vAlign w:val="bottom"/>
            <w:hideMark/>
          </w:tcPr>
          <w:p w14:paraId="136F272B"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P ROY SOC B-BIOL SCI</w:t>
            </w:r>
          </w:p>
        </w:tc>
        <w:tc>
          <w:tcPr>
            <w:tcW w:w="1185" w:type="dxa"/>
            <w:tcBorders>
              <w:top w:val="nil"/>
              <w:left w:val="nil"/>
              <w:bottom w:val="nil"/>
              <w:right w:val="nil"/>
            </w:tcBorders>
            <w:shd w:val="clear" w:color="auto" w:fill="auto"/>
            <w:noWrap/>
            <w:vAlign w:val="bottom"/>
            <w:hideMark/>
          </w:tcPr>
          <w:p w14:paraId="2A3E6168"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15</w:t>
            </w:r>
          </w:p>
        </w:tc>
        <w:tc>
          <w:tcPr>
            <w:tcW w:w="1080" w:type="dxa"/>
            <w:tcBorders>
              <w:top w:val="nil"/>
              <w:left w:val="nil"/>
              <w:bottom w:val="nil"/>
              <w:right w:val="nil"/>
            </w:tcBorders>
            <w:shd w:val="clear" w:color="auto" w:fill="auto"/>
            <w:noWrap/>
            <w:vAlign w:val="bottom"/>
            <w:hideMark/>
          </w:tcPr>
          <w:p w14:paraId="362BA2E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c>
          <w:tcPr>
            <w:tcW w:w="1266" w:type="dxa"/>
            <w:tcBorders>
              <w:top w:val="nil"/>
              <w:left w:val="nil"/>
              <w:bottom w:val="nil"/>
              <w:right w:val="nil"/>
            </w:tcBorders>
            <w:shd w:val="clear" w:color="auto" w:fill="auto"/>
            <w:noWrap/>
            <w:vAlign w:val="bottom"/>
            <w:hideMark/>
          </w:tcPr>
          <w:p w14:paraId="4314723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21</w:t>
            </w:r>
          </w:p>
        </w:tc>
        <w:tc>
          <w:tcPr>
            <w:tcW w:w="1134" w:type="dxa"/>
            <w:tcBorders>
              <w:top w:val="nil"/>
              <w:left w:val="nil"/>
              <w:bottom w:val="nil"/>
              <w:right w:val="nil"/>
            </w:tcBorders>
            <w:shd w:val="clear" w:color="auto" w:fill="auto"/>
            <w:noWrap/>
            <w:vAlign w:val="bottom"/>
            <w:hideMark/>
          </w:tcPr>
          <w:p w14:paraId="026FB2E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16</w:t>
            </w:r>
          </w:p>
        </w:tc>
      </w:tr>
      <w:tr w:rsidR="00623AF0" w:rsidRPr="00623AF0" w14:paraId="164976CB" w14:textId="77777777" w:rsidTr="008C1AB9">
        <w:trPr>
          <w:trHeight w:val="300"/>
        </w:trPr>
        <w:tc>
          <w:tcPr>
            <w:tcW w:w="3260" w:type="dxa"/>
            <w:tcBorders>
              <w:top w:val="nil"/>
              <w:left w:val="nil"/>
              <w:bottom w:val="nil"/>
              <w:right w:val="nil"/>
            </w:tcBorders>
            <w:shd w:val="clear" w:color="auto" w:fill="auto"/>
            <w:noWrap/>
            <w:vAlign w:val="bottom"/>
            <w:hideMark/>
          </w:tcPr>
          <w:p w14:paraId="5A22D78A"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EVOLUTION</w:t>
            </w:r>
          </w:p>
        </w:tc>
        <w:tc>
          <w:tcPr>
            <w:tcW w:w="1185" w:type="dxa"/>
            <w:tcBorders>
              <w:top w:val="nil"/>
              <w:left w:val="nil"/>
              <w:bottom w:val="nil"/>
              <w:right w:val="nil"/>
            </w:tcBorders>
            <w:shd w:val="clear" w:color="auto" w:fill="auto"/>
            <w:noWrap/>
            <w:vAlign w:val="bottom"/>
            <w:hideMark/>
          </w:tcPr>
          <w:p w14:paraId="05B3A56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16</w:t>
            </w:r>
          </w:p>
        </w:tc>
        <w:tc>
          <w:tcPr>
            <w:tcW w:w="1080" w:type="dxa"/>
            <w:tcBorders>
              <w:top w:val="nil"/>
              <w:left w:val="nil"/>
              <w:bottom w:val="nil"/>
              <w:right w:val="nil"/>
            </w:tcBorders>
            <w:shd w:val="clear" w:color="auto" w:fill="auto"/>
            <w:noWrap/>
            <w:vAlign w:val="bottom"/>
            <w:hideMark/>
          </w:tcPr>
          <w:p w14:paraId="57DBF7F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c>
          <w:tcPr>
            <w:tcW w:w="1266" w:type="dxa"/>
            <w:tcBorders>
              <w:top w:val="nil"/>
              <w:left w:val="nil"/>
              <w:bottom w:val="nil"/>
              <w:right w:val="nil"/>
            </w:tcBorders>
            <w:shd w:val="clear" w:color="auto" w:fill="auto"/>
            <w:noWrap/>
            <w:vAlign w:val="bottom"/>
            <w:hideMark/>
          </w:tcPr>
          <w:p w14:paraId="2CC593E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27</w:t>
            </w:r>
          </w:p>
        </w:tc>
        <w:tc>
          <w:tcPr>
            <w:tcW w:w="1134" w:type="dxa"/>
            <w:tcBorders>
              <w:top w:val="nil"/>
              <w:left w:val="nil"/>
              <w:bottom w:val="nil"/>
              <w:right w:val="nil"/>
            </w:tcBorders>
            <w:shd w:val="clear" w:color="auto" w:fill="auto"/>
            <w:noWrap/>
            <w:vAlign w:val="bottom"/>
            <w:hideMark/>
          </w:tcPr>
          <w:p w14:paraId="32C6F8F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r>
      <w:tr w:rsidR="00623AF0" w:rsidRPr="00623AF0" w14:paraId="6046A9B3" w14:textId="77777777" w:rsidTr="008C1AB9">
        <w:trPr>
          <w:trHeight w:val="300"/>
        </w:trPr>
        <w:tc>
          <w:tcPr>
            <w:tcW w:w="3260" w:type="dxa"/>
            <w:tcBorders>
              <w:top w:val="nil"/>
              <w:left w:val="nil"/>
              <w:bottom w:val="nil"/>
              <w:right w:val="nil"/>
            </w:tcBorders>
            <w:shd w:val="clear" w:color="auto" w:fill="auto"/>
            <w:noWrap/>
            <w:vAlign w:val="bottom"/>
            <w:hideMark/>
          </w:tcPr>
          <w:p w14:paraId="1B5F0E88"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ECOGRAPHY</w:t>
            </w:r>
          </w:p>
        </w:tc>
        <w:tc>
          <w:tcPr>
            <w:tcW w:w="1185" w:type="dxa"/>
            <w:tcBorders>
              <w:top w:val="nil"/>
              <w:left w:val="nil"/>
              <w:bottom w:val="nil"/>
              <w:right w:val="nil"/>
            </w:tcBorders>
            <w:shd w:val="clear" w:color="auto" w:fill="auto"/>
            <w:noWrap/>
            <w:vAlign w:val="bottom"/>
            <w:hideMark/>
          </w:tcPr>
          <w:p w14:paraId="28BD478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17</w:t>
            </w:r>
          </w:p>
        </w:tc>
        <w:tc>
          <w:tcPr>
            <w:tcW w:w="1080" w:type="dxa"/>
            <w:tcBorders>
              <w:top w:val="nil"/>
              <w:left w:val="nil"/>
              <w:bottom w:val="nil"/>
              <w:right w:val="nil"/>
            </w:tcBorders>
            <w:shd w:val="clear" w:color="auto" w:fill="auto"/>
            <w:noWrap/>
            <w:vAlign w:val="bottom"/>
            <w:hideMark/>
          </w:tcPr>
          <w:p w14:paraId="006D006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c>
          <w:tcPr>
            <w:tcW w:w="1266" w:type="dxa"/>
            <w:tcBorders>
              <w:top w:val="nil"/>
              <w:left w:val="nil"/>
              <w:bottom w:val="nil"/>
              <w:right w:val="nil"/>
            </w:tcBorders>
            <w:shd w:val="clear" w:color="auto" w:fill="auto"/>
            <w:noWrap/>
            <w:vAlign w:val="bottom"/>
            <w:hideMark/>
          </w:tcPr>
          <w:p w14:paraId="70B4148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26</w:t>
            </w:r>
          </w:p>
        </w:tc>
        <w:tc>
          <w:tcPr>
            <w:tcW w:w="1134" w:type="dxa"/>
            <w:tcBorders>
              <w:top w:val="nil"/>
              <w:left w:val="nil"/>
              <w:bottom w:val="nil"/>
              <w:right w:val="nil"/>
            </w:tcBorders>
            <w:shd w:val="clear" w:color="auto" w:fill="auto"/>
            <w:noWrap/>
            <w:vAlign w:val="bottom"/>
            <w:hideMark/>
          </w:tcPr>
          <w:p w14:paraId="47854F7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r>
      <w:tr w:rsidR="00623AF0" w:rsidRPr="00623AF0" w14:paraId="2F38CFAA" w14:textId="77777777" w:rsidTr="008C1AB9">
        <w:trPr>
          <w:trHeight w:val="300"/>
        </w:trPr>
        <w:tc>
          <w:tcPr>
            <w:tcW w:w="3260" w:type="dxa"/>
            <w:tcBorders>
              <w:top w:val="nil"/>
              <w:left w:val="nil"/>
              <w:right w:val="nil"/>
            </w:tcBorders>
            <w:shd w:val="clear" w:color="auto" w:fill="auto"/>
            <w:noWrap/>
            <w:vAlign w:val="bottom"/>
            <w:hideMark/>
          </w:tcPr>
          <w:p w14:paraId="11E92294"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 APPL</w:t>
            </w:r>
          </w:p>
        </w:tc>
        <w:tc>
          <w:tcPr>
            <w:tcW w:w="1185" w:type="dxa"/>
            <w:tcBorders>
              <w:top w:val="nil"/>
              <w:left w:val="nil"/>
              <w:right w:val="nil"/>
            </w:tcBorders>
            <w:shd w:val="clear" w:color="auto" w:fill="auto"/>
            <w:noWrap/>
            <w:vAlign w:val="bottom"/>
            <w:hideMark/>
          </w:tcPr>
          <w:p w14:paraId="37E0467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18</w:t>
            </w:r>
          </w:p>
        </w:tc>
        <w:tc>
          <w:tcPr>
            <w:tcW w:w="1080" w:type="dxa"/>
            <w:tcBorders>
              <w:top w:val="nil"/>
              <w:left w:val="nil"/>
              <w:right w:val="nil"/>
            </w:tcBorders>
            <w:shd w:val="clear" w:color="auto" w:fill="auto"/>
            <w:noWrap/>
            <w:vAlign w:val="bottom"/>
            <w:hideMark/>
          </w:tcPr>
          <w:p w14:paraId="31FCB7C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16</w:t>
            </w:r>
          </w:p>
        </w:tc>
        <w:tc>
          <w:tcPr>
            <w:tcW w:w="1266" w:type="dxa"/>
            <w:tcBorders>
              <w:top w:val="nil"/>
              <w:left w:val="nil"/>
              <w:right w:val="nil"/>
            </w:tcBorders>
            <w:shd w:val="clear" w:color="auto" w:fill="auto"/>
            <w:noWrap/>
            <w:vAlign w:val="bottom"/>
            <w:hideMark/>
          </w:tcPr>
          <w:p w14:paraId="4723E22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c>
          <w:tcPr>
            <w:tcW w:w="1134" w:type="dxa"/>
            <w:tcBorders>
              <w:top w:val="nil"/>
              <w:left w:val="nil"/>
              <w:right w:val="nil"/>
            </w:tcBorders>
            <w:shd w:val="clear" w:color="auto" w:fill="auto"/>
            <w:noWrap/>
            <w:vAlign w:val="bottom"/>
            <w:hideMark/>
          </w:tcPr>
          <w:p w14:paraId="46A7D23A"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17</w:t>
            </w:r>
          </w:p>
        </w:tc>
      </w:tr>
      <w:tr w:rsidR="00623AF0" w:rsidRPr="00623AF0" w14:paraId="16BD9831" w14:textId="77777777" w:rsidTr="008C1AB9">
        <w:trPr>
          <w:trHeight w:val="300"/>
        </w:trPr>
        <w:tc>
          <w:tcPr>
            <w:tcW w:w="3260" w:type="dxa"/>
            <w:tcBorders>
              <w:top w:val="nil"/>
              <w:left w:val="nil"/>
              <w:bottom w:val="single" w:sz="4" w:space="0" w:color="auto"/>
              <w:right w:val="nil"/>
            </w:tcBorders>
            <w:shd w:val="clear" w:color="auto" w:fill="auto"/>
            <w:noWrap/>
            <w:vAlign w:val="bottom"/>
            <w:hideMark/>
          </w:tcPr>
          <w:p w14:paraId="3183895F" w14:textId="77777777" w:rsidR="00623AF0" w:rsidRPr="00623AF0" w:rsidRDefault="00623AF0" w:rsidP="00623AF0">
            <w:pPr>
              <w:rPr>
                <w:rFonts w:ascii="Calibri" w:eastAsia="Times New Roman" w:hAnsi="Calibri" w:cs="Times New Roman"/>
                <w:color w:val="000000"/>
              </w:rPr>
            </w:pPr>
            <w:commentRangeStart w:id="70"/>
            <w:r w:rsidRPr="00623AF0">
              <w:rPr>
                <w:rFonts w:ascii="Calibri" w:eastAsia="Times New Roman" w:hAnsi="Calibri" w:cs="Times New Roman"/>
                <w:color w:val="000000"/>
              </w:rPr>
              <w:t>AM NAT</w:t>
            </w:r>
          </w:p>
        </w:tc>
        <w:tc>
          <w:tcPr>
            <w:tcW w:w="1185" w:type="dxa"/>
            <w:tcBorders>
              <w:top w:val="nil"/>
              <w:left w:val="nil"/>
              <w:bottom w:val="single" w:sz="4" w:space="0" w:color="auto"/>
              <w:right w:val="nil"/>
            </w:tcBorders>
            <w:shd w:val="clear" w:color="auto" w:fill="auto"/>
            <w:noWrap/>
            <w:vAlign w:val="bottom"/>
            <w:hideMark/>
          </w:tcPr>
          <w:p w14:paraId="1E39C87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c>
          <w:tcPr>
            <w:tcW w:w="1080" w:type="dxa"/>
            <w:tcBorders>
              <w:top w:val="nil"/>
              <w:left w:val="nil"/>
              <w:bottom w:val="single" w:sz="4" w:space="0" w:color="auto"/>
              <w:right w:val="nil"/>
            </w:tcBorders>
            <w:shd w:val="clear" w:color="auto" w:fill="auto"/>
            <w:noWrap/>
            <w:vAlign w:val="bottom"/>
            <w:hideMark/>
          </w:tcPr>
          <w:p w14:paraId="29CC7DF5"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c>
          <w:tcPr>
            <w:tcW w:w="1266" w:type="dxa"/>
            <w:tcBorders>
              <w:top w:val="nil"/>
              <w:left w:val="nil"/>
              <w:bottom w:val="single" w:sz="4" w:space="0" w:color="auto"/>
              <w:right w:val="nil"/>
            </w:tcBorders>
            <w:shd w:val="clear" w:color="auto" w:fill="auto"/>
            <w:noWrap/>
            <w:vAlign w:val="bottom"/>
            <w:hideMark/>
          </w:tcPr>
          <w:p w14:paraId="2508FC18"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23</w:t>
            </w:r>
          </w:p>
        </w:tc>
        <w:tc>
          <w:tcPr>
            <w:tcW w:w="1134" w:type="dxa"/>
            <w:tcBorders>
              <w:top w:val="nil"/>
              <w:left w:val="nil"/>
              <w:bottom w:val="single" w:sz="4" w:space="0" w:color="auto"/>
              <w:right w:val="nil"/>
            </w:tcBorders>
            <w:shd w:val="clear" w:color="auto" w:fill="auto"/>
            <w:noWrap/>
            <w:vAlign w:val="bottom"/>
            <w:hideMark/>
          </w:tcPr>
          <w:p w14:paraId="64BBE14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commentRangeEnd w:id="70"/>
            <w:r w:rsidR="0047671C">
              <w:rPr>
                <w:rStyle w:val="CommentReference"/>
              </w:rPr>
              <w:commentReference w:id="70"/>
            </w:r>
          </w:p>
        </w:tc>
      </w:tr>
    </w:tbl>
    <w:p w14:paraId="028442E8" w14:textId="77777777" w:rsidR="00623AF0" w:rsidRDefault="00623AF0"/>
    <w:p w14:paraId="321D9BD0" w14:textId="77777777" w:rsidR="002A4BA6" w:rsidRDefault="002A4BA6">
      <w:pPr>
        <w:sectPr w:rsidR="002A4BA6" w:rsidSect="00B42F3F">
          <w:pgSz w:w="12240" w:h="15840"/>
          <w:pgMar w:top="1440" w:right="1440" w:bottom="1440" w:left="1440" w:header="720" w:footer="720" w:gutter="0"/>
          <w:lnNumType w:countBy="1" w:restart="continuous"/>
          <w:cols w:space="720"/>
        </w:sectPr>
      </w:pPr>
    </w:p>
    <w:p w14:paraId="27076D1D" w14:textId="050BD601" w:rsidR="008C1AB9" w:rsidRDefault="008C1AB9"/>
    <w:p w14:paraId="62F1B92B" w14:textId="3AFE4931" w:rsidR="00474193" w:rsidRDefault="00474193" w:rsidP="00474193">
      <w:pPr>
        <w:tabs>
          <w:tab w:val="left" w:pos="3510"/>
        </w:tabs>
      </w:pPr>
      <w:r>
        <w:t>Table</w:t>
      </w:r>
      <w:r w:rsidR="002A4BA6">
        <w:t xml:space="preserve"> 6</w:t>
      </w:r>
      <w:r>
        <w:t xml:space="preserve">. Journal ranks based on their total influence on scholarly thought as indicated by the citation-based metrics: </w:t>
      </w:r>
      <w:commentRangeStart w:id="71"/>
      <w:proofErr w:type="spellStart"/>
      <w:r>
        <w:t>Eigenfactor</w:t>
      </w:r>
      <w:proofErr w:type="spellEnd"/>
      <w:r>
        <w:t>, H-index</w:t>
      </w:r>
      <w:r w:rsidR="00E1552F">
        <w:t xml:space="preserve">, </w:t>
      </w:r>
      <w:r w:rsidR="00F4655D">
        <w:t>AR-index</w:t>
      </w:r>
      <w:r w:rsidR="00E1552F">
        <w:t>, and total citations</w:t>
      </w:r>
      <w:commentRangeEnd w:id="71"/>
      <w:r w:rsidR="005A5B94">
        <w:rPr>
          <w:rStyle w:val="CommentReference"/>
        </w:rPr>
        <w:commentReference w:id="71"/>
      </w:r>
      <w:r w:rsidR="00E1552F">
        <w:t xml:space="preserve">. The top </w:t>
      </w:r>
      <w:commentRangeStart w:id="72"/>
      <w:r w:rsidR="00E1552F">
        <w:t xml:space="preserve">20 </w:t>
      </w:r>
      <w:commentRangeEnd w:id="72"/>
      <w:r w:rsidR="00341295">
        <w:rPr>
          <w:rStyle w:val="CommentReference"/>
        </w:rPr>
        <w:commentReference w:id="72"/>
      </w:r>
      <w:r w:rsidR="00E1552F">
        <w:t xml:space="preserve">ecology journals based on </w:t>
      </w:r>
      <w:proofErr w:type="spellStart"/>
      <w:r w:rsidR="00E1552F">
        <w:t>Eigenfactor</w:t>
      </w:r>
      <w:proofErr w:type="spellEnd"/>
      <w:r w:rsidR="00E1552F">
        <w:t xml:space="preserve"> and H-index are shown.</w:t>
      </w:r>
    </w:p>
    <w:p w14:paraId="6E5989F9" w14:textId="77777777" w:rsidR="00474193" w:rsidRDefault="00474193" w:rsidP="00474193">
      <w:pPr>
        <w:tabs>
          <w:tab w:val="left" w:pos="3510"/>
        </w:tabs>
      </w:pPr>
    </w:p>
    <w:tbl>
      <w:tblPr>
        <w:tblW w:w="8670" w:type="dxa"/>
        <w:tblInd w:w="93" w:type="dxa"/>
        <w:tblLook w:val="04A0" w:firstRow="1" w:lastRow="0" w:firstColumn="1" w:lastColumn="0" w:noHBand="0" w:noVBand="1"/>
      </w:tblPr>
      <w:tblGrid>
        <w:gridCol w:w="3153"/>
        <w:gridCol w:w="1251"/>
        <w:gridCol w:w="1251"/>
        <w:gridCol w:w="1251"/>
        <w:gridCol w:w="2020"/>
      </w:tblGrid>
      <w:tr w:rsidR="00474193" w:rsidRPr="00474193" w14:paraId="0976EEF6" w14:textId="77777777" w:rsidTr="00E1552F">
        <w:trPr>
          <w:trHeight w:val="300"/>
        </w:trPr>
        <w:tc>
          <w:tcPr>
            <w:tcW w:w="3153" w:type="dxa"/>
            <w:tcBorders>
              <w:top w:val="single" w:sz="4" w:space="0" w:color="auto"/>
              <w:left w:val="nil"/>
              <w:bottom w:val="single" w:sz="4" w:space="0" w:color="auto"/>
              <w:right w:val="nil"/>
            </w:tcBorders>
            <w:shd w:val="clear" w:color="auto" w:fill="auto"/>
            <w:noWrap/>
            <w:vAlign w:val="bottom"/>
            <w:hideMark/>
          </w:tcPr>
          <w:p w14:paraId="7C0F101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Journal</w:t>
            </w:r>
          </w:p>
        </w:tc>
        <w:tc>
          <w:tcPr>
            <w:tcW w:w="1251" w:type="dxa"/>
            <w:tcBorders>
              <w:top w:val="single" w:sz="4" w:space="0" w:color="auto"/>
              <w:left w:val="nil"/>
              <w:bottom w:val="single" w:sz="4" w:space="0" w:color="auto"/>
              <w:right w:val="nil"/>
            </w:tcBorders>
            <w:shd w:val="clear" w:color="auto" w:fill="auto"/>
            <w:noWrap/>
            <w:vAlign w:val="bottom"/>
            <w:hideMark/>
          </w:tcPr>
          <w:p w14:paraId="68EA0FB6" w14:textId="77777777" w:rsidR="00474193" w:rsidRPr="00474193" w:rsidRDefault="00474193" w:rsidP="00474193">
            <w:pPr>
              <w:jc w:val="center"/>
              <w:rPr>
                <w:rFonts w:ascii="Calibri" w:eastAsia="Times New Roman" w:hAnsi="Calibri" w:cs="Times New Roman"/>
                <w:color w:val="000000"/>
              </w:rPr>
            </w:pPr>
            <w:proofErr w:type="spellStart"/>
            <w:r w:rsidRPr="00474193">
              <w:rPr>
                <w:rFonts w:ascii="Calibri" w:eastAsia="Times New Roman" w:hAnsi="Calibri" w:cs="Times New Roman"/>
                <w:color w:val="000000"/>
              </w:rPr>
              <w:t>EF_Rank</w:t>
            </w:r>
            <w:proofErr w:type="spellEnd"/>
          </w:p>
        </w:tc>
        <w:tc>
          <w:tcPr>
            <w:tcW w:w="1251" w:type="dxa"/>
            <w:tcBorders>
              <w:top w:val="single" w:sz="4" w:space="0" w:color="auto"/>
              <w:left w:val="nil"/>
              <w:bottom w:val="single" w:sz="4" w:space="0" w:color="auto"/>
              <w:right w:val="nil"/>
            </w:tcBorders>
            <w:shd w:val="clear" w:color="auto" w:fill="auto"/>
            <w:noWrap/>
            <w:vAlign w:val="bottom"/>
            <w:hideMark/>
          </w:tcPr>
          <w:p w14:paraId="76699799" w14:textId="77777777" w:rsidR="00474193" w:rsidRPr="00474193" w:rsidRDefault="00474193" w:rsidP="00474193">
            <w:pPr>
              <w:jc w:val="center"/>
              <w:rPr>
                <w:rFonts w:ascii="Calibri" w:eastAsia="Times New Roman" w:hAnsi="Calibri" w:cs="Times New Roman"/>
                <w:color w:val="000000"/>
              </w:rPr>
            </w:pPr>
            <w:proofErr w:type="spellStart"/>
            <w:r w:rsidRPr="00474193">
              <w:rPr>
                <w:rFonts w:ascii="Calibri" w:eastAsia="Times New Roman" w:hAnsi="Calibri" w:cs="Times New Roman"/>
                <w:color w:val="000000"/>
              </w:rPr>
              <w:t>H_Rank</w:t>
            </w:r>
            <w:proofErr w:type="spellEnd"/>
          </w:p>
        </w:tc>
        <w:tc>
          <w:tcPr>
            <w:tcW w:w="1251" w:type="dxa"/>
            <w:tcBorders>
              <w:top w:val="single" w:sz="4" w:space="0" w:color="auto"/>
              <w:left w:val="nil"/>
              <w:bottom w:val="single" w:sz="4" w:space="0" w:color="auto"/>
              <w:right w:val="nil"/>
            </w:tcBorders>
            <w:shd w:val="clear" w:color="auto" w:fill="auto"/>
            <w:noWrap/>
            <w:vAlign w:val="bottom"/>
            <w:hideMark/>
          </w:tcPr>
          <w:p w14:paraId="4BE9CAA8" w14:textId="77777777" w:rsidR="00474193" w:rsidRPr="00474193" w:rsidRDefault="00ED6AA3" w:rsidP="00474193">
            <w:pPr>
              <w:jc w:val="center"/>
              <w:rPr>
                <w:rFonts w:ascii="Calibri" w:eastAsia="Times New Roman" w:hAnsi="Calibri" w:cs="Times New Roman"/>
                <w:color w:val="000000"/>
              </w:rPr>
            </w:pPr>
            <w:proofErr w:type="spellStart"/>
            <w:r>
              <w:rPr>
                <w:rFonts w:ascii="Calibri" w:eastAsia="Times New Roman" w:hAnsi="Calibri" w:cs="Times New Roman"/>
                <w:color w:val="000000"/>
              </w:rPr>
              <w:t>AR</w:t>
            </w:r>
            <w:r w:rsidR="00474193" w:rsidRPr="00474193">
              <w:rPr>
                <w:rFonts w:ascii="Calibri" w:eastAsia="Times New Roman" w:hAnsi="Calibri" w:cs="Times New Roman"/>
                <w:color w:val="000000"/>
              </w:rPr>
              <w:t>_Rank</w:t>
            </w:r>
            <w:proofErr w:type="spellEnd"/>
          </w:p>
        </w:tc>
        <w:tc>
          <w:tcPr>
            <w:tcW w:w="1764" w:type="dxa"/>
            <w:tcBorders>
              <w:top w:val="single" w:sz="4" w:space="0" w:color="auto"/>
              <w:left w:val="nil"/>
              <w:bottom w:val="single" w:sz="4" w:space="0" w:color="auto"/>
              <w:right w:val="nil"/>
            </w:tcBorders>
            <w:shd w:val="clear" w:color="auto" w:fill="auto"/>
            <w:noWrap/>
            <w:vAlign w:val="bottom"/>
            <w:hideMark/>
          </w:tcPr>
          <w:p w14:paraId="63107575" w14:textId="77777777" w:rsidR="00474193" w:rsidRPr="00474193" w:rsidRDefault="00474193" w:rsidP="00474193">
            <w:pPr>
              <w:jc w:val="center"/>
              <w:rPr>
                <w:rFonts w:ascii="Calibri" w:eastAsia="Times New Roman" w:hAnsi="Calibri" w:cs="Times New Roman"/>
                <w:color w:val="000000"/>
              </w:rPr>
            </w:pPr>
            <w:proofErr w:type="spellStart"/>
            <w:r w:rsidRPr="00474193">
              <w:rPr>
                <w:rFonts w:ascii="Calibri" w:eastAsia="Times New Roman" w:hAnsi="Calibri" w:cs="Times New Roman"/>
                <w:color w:val="000000"/>
              </w:rPr>
              <w:t>Cites_google_rank</w:t>
            </w:r>
            <w:proofErr w:type="spellEnd"/>
          </w:p>
        </w:tc>
      </w:tr>
      <w:tr w:rsidR="00474193" w:rsidRPr="00474193" w14:paraId="736F13C7" w14:textId="77777777" w:rsidTr="00E1552F">
        <w:trPr>
          <w:trHeight w:val="300"/>
        </w:trPr>
        <w:tc>
          <w:tcPr>
            <w:tcW w:w="3153" w:type="dxa"/>
            <w:tcBorders>
              <w:top w:val="single" w:sz="4" w:space="0" w:color="auto"/>
              <w:left w:val="nil"/>
              <w:bottom w:val="nil"/>
              <w:right w:val="nil"/>
            </w:tcBorders>
            <w:shd w:val="clear" w:color="auto" w:fill="auto"/>
            <w:noWrap/>
            <w:vAlign w:val="bottom"/>
            <w:hideMark/>
          </w:tcPr>
          <w:p w14:paraId="32BA0499"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P ROY SOC B-BIOL SCI</w:t>
            </w:r>
          </w:p>
        </w:tc>
        <w:tc>
          <w:tcPr>
            <w:tcW w:w="1251" w:type="dxa"/>
            <w:tcBorders>
              <w:top w:val="single" w:sz="4" w:space="0" w:color="auto"/>
              <w:left w:val="nil"/>
              <w:bottom w:val="nil"/>
              <w:right w:val="nil"/>
            </w:tcBorders>
            <w:shd w:val="clear" w:color="auto" w:fill="auto"/>
            <w:noWrap/>
            <w:vAlign w:val="bottom"/>
            <w:hideMark/>
          </w:tcPr>
          <w:p w14:paraId="254F220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c>
          <w:tcPr>
            <w:tcW w:w="1251" w:type="dxa"/>
            <w:tcBorders>
              <w:top w:val="single" w:sz="4" w:space="0" w:color="auto"/>
              <w:left w:val="nil"/>
              <w:bottom w:val="nil"/>
              <w:right w:val="nil"/>
            </w:tcBorders>
            <w:shd w:val="clear" w:color="auto" w:fill="auto"/>
            <w:noWrap/>
            <w:vAlign w:val="bottom"/>
            <w:hideMark/>
          </w:tcPr>
          <w:p w14:paraId="67D8FBB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c>
          <w:tcPr>
            <w:tcW w:w="1251" w:type="dxa"/>
            <w:tcBorders>
              <w:top w:val="single" w:sz="4" w:space="0" w:color="auto"/>
              <w:left w:val="nil"/>
              <w:bottom w:val="nil"/>
              <w:right w:val="nil"/>
            </w:tcBorders>
            <w:shd w:val="clear" w:color="auto" w:fill="auto"/>
            <w:noWrap/>
            <w:vAlign w:val="bottom"/>
            <w:hideMark/>
          </w:tcPr>
          <w:p w14:paraId="0A3EB7B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c>
          <w:tcPr>
            <w:tcW w:w="1764" w:type="dxa"/>
            <w:tcBorders>
              <w:top w:val="single" w:sz="4" w:space="0" w:color="auto"/>
              <w:left w:val="nil"/>
              <w:bottom w:val="nil"/>
              <w:right w:val="nil"/>
            </w:tcBorders>
            <w:shd w:val="clear" w:color="auto" w:fill="auto"/>
            <w:noWrap/>
            <w:vAlign w:val="bottom"/>
            <w:hideMark/>
          </w:tcPr>
          <w:p w14:paraId="231B8FF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r>
      <w:tr w:rsidR="00474193" w:rsidRPr="00474193" w14:paraId="794F084A" w14:textId="77777777" w:rsidTr="00474193">
        <w:trPr>
          <w:trHeight w:val="300"/>
        </w:trPr>
        <w:tc>
          <w:tcPr>
            <w:tcW w:w="3153" w:type="dxa"/>
            <w:tcBorders>
              <w:top w:val="nil"/>
              <w:left w:val="nil"/>
              <w:bottom w:val="nil"/>
              <w:right w:val="nil"/>
            </w:tcBorders>
            <w:shd w:val="clear" w:color="auto" w:fill="auto"/>
            <w:noWrap/>
            <w:vAlign w:val="bottom"/>
            <w:hideMark/>
          </w:tcPr>
          <w:p w14:paraId="0756AEB6"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ECOLOGY</w:t>
            </w:r>
          </w:p>
        </w:tc>
        <w:tc>
          <w:tcPr>
            <w:tcW w:w="1251" w:type="dxa"/>
            <w:tcBorders>
              <w:top w:val="nil"/>
              <w:left w:val="nil"/>
              <w:bottom w:val="nil"/>
              <w:right w:val="nil"/>
            </w:tcBorders>
            <w:shd w:val="clear" w:color="auto" w:fill="auto"/>
            <w:noWrap/>
            <w:vAlign w:val="bottom"/>
            <w:hideMark/>
          </w:tcPr>
          <w:p w14:paraId="2379218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c>
          <w:tcPr>
            <w:tcW w:w="1251" w:type="dxa"/>
            <w:tcBorders>
              <w:top w:val="nil"/>
              <w:left w:val="nil"/>
              <w:bottom w:val="nil"/>
              <w:right w:val="nil"/>
            </w:tcBorders>
            <w:shd w:val="clear" w:color="auto" w:fill="auto"/>
            <w:noWrap/>
            <w:vAlign w:val="bottom"/>
            <w:hideMark/>
          </w:tcPr>
          <w:p w14:paraId="7907443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c>
          <w:tcPr>
            <w:tcW w:w="1251" w:type="dxa"/>
            <w:tcBorders>
              <w:top w:val="nil"/>
              <w:left w:val="nil"/>
              <w:bottom w:val="nil"/>
              <w:right w:val="nil"/>
            </w:tcBorders>
            <w:shd w:val="clear" w:color="auto" w:fill="auto"/>
            <w:noWrap/>
            <w:vAlign w:val="bottom"/>
            <w:hideMark/>
          </w:tcPr>
          <w:p w14:paraId="26D05FC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c>
          <w:tcPr>
            <w:tcW w:w="1764" w:type="dxa"/>
            <w:tcBorders>
              <w:top w:val="nil"/>
              <w:left w:val="nil"/>
              <w:bottom w:val="nil"/>
              <w:right w:val="nil"/>
            </w:tcBorders>
            <w:shd w:val="clear" w:color="auto" w:fill="auto"/>
            <w:noWrap/>
            <w:vAlign w:val="bottom"/>
            <w:hideMark/>
          </w:tcPr>
          <w:p w14:paraId="22F7038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r>
      <w:tr w:rsidR="00474193" w:rsidRPr="00474193" w14:paraId="63C03F51" w14:textId="77777777" w:rsidTr="00474193">
        <w:trPr>
          <w:trHeight w:val="300"/>
        </w:trPr>
        <w:tc>
          <w:tcPr>
            <w:tcW w:w="3153" w:type="dxa"/>
            <w:tcBorders>
              <w:top w:val="nil"/>
              <w:left w:val="nil"/>
              <w:bottom w:val="nil"/>
              <w:right w:val="nil"/>
            </w:tcBorders>
            <w:shd w:val="clear" w:color="auto" w:fill="auto"/>
            <w:noWrap/>
            <w:vAlign w:val="bottom"/>
            <w:hideMark/>
          </w:tcPr>
          <w:p w14:paraId="67FDEC33"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MOL ECOL</w:t>
            </w:r>
          </w:p>
        </w:tc>
        <w:tc>
          <w:tcPr>
            <w:tcW w:w="1251" w:type="dxa"/>
            <w:tcBorders>
              <w:top w:val="nil"/>
              <w:left w:val="nil"/>
              <w:bottom w:val="nil"/>
              <w:right w:val="nil"/>
            </w:tcBorders>
            <w:shd w:val="clear" w:color="auto" w:fill="auto"/>
            <w:noWrap/>
            <w:vAlign w:val="bottom"/>
            <w:hideMark/>
          </w:tcPr>
          <w:p w14:paraId="135B615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c>
          <w:tcPr>
            <w:tcW w:w="1251" w:type="dxa"/>
            <w:tcBorders>
              <w:top w:val="nil"/>
              <w:left w:val="nil"/>
              <w:bottom w:val="nil"/>
              <w:right w:val="nil"/>
            </w:tcBorders>
            <w:shd w:val="clear" w:color="auto" w:fill="auto"/>
            <w:noWrap/>
            <w:vAlign w:val="bottom"/>
            <w:hideMark/>
          </w:tcPr>
          <w:p w14:paraId="33B1B69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c>
          <w:tcPr>
            <w:tcW w:w="1251" w:type="dxa"/>
            <w:tcBorders>
              <w:top w:val="nil"/>
              <w:left w:val="nil"/>
              <w:bottom w:val="nil"/>
              <w:right w:val="nil"/>
            </w:tcBorders>
            <w:shd w:val="clear" w:color="auto" w:fill="auto"/>
            <w:noWrap/>
            <w:vAlign w:val="bottom"/>
            <w:hideMark/>
          </w:tcPr>
          <w:p w14:paraId="43B5DDD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c>
          <w:tcPr>
            <w:tcW w:w="1764" w:type="dxa"/>
            <w:tcBorders>
              <w:top w:val="nil"/>
              <w:left w:val="nil"/>
              <w:bottom w:val="nil"/>
              <w:right w:val="nil"/>
            </w:tcBorders>
            <w:shd w:val="clear" w:color="auto" w:fill="auto"/>
            <w:noWrap/>
            <w:vAlign w:val="bottom"/>
            <w:hideMark/>
          </w:tcPr>
          <w:p w14:paraId="330BB8E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r>
      <w:tr w:rsidR="00474193" w:rsidRPr="00474193" w14:paraId="5F924095" w14:textId="77777777" w:rsidTr="00474193">
        <w:trPr>
          <w:trHeight w:val="300"/>
        </w:trPr>
        <w:tc>
          <w:tcPr>
            <w:tcW w:w="3153" w:type="dxa"/>
            <w:tcBorders>
              <w:top w:val="nil"/>
              <w:left w:val="nil"/>
              <w:bottom w:val="nil"/>
              <w:right w:val="nil"/>
            </w:tcBorders>
            <w:shd w:val="clear" w:color="auto" w:fill="auto"/>
            <w:noWrap/>
            <w:vAlign w:val="bottom"/>
            <w:hideMark/>
          </w:tcPr>
          <w:p w14:paraId="6149ED60"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LETT</w:t>
            </w:r>
          </w:p>
        </w:tc>
        <w:tc>
          <w:tcPr>
            <w:tcW w:w="1251" w:type="dxa"/>
            <w:tcBorders>
              <w:top w:val="nil"/>
              <w:left w:val="nil"/>
              <w:bottom w:val="nil"/>
              <w:right w:val="nil"/>
            </w:tcBorders>
            <w:shd w:val="clear" w:color="auto" w:fill="auto"/>
            <w:noWrap/>
            <w:vAlign w:val="bottom"/>
            <w:hideMark/>
          </w:tcPr>
          <w:p w14:paraId="6C246BB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c>
          <w:tcPr>
            <w:tcW w:w="1251" w:type="dxa"/>
            <w:tcBorders>
              <w:top w:val="nil"/>
              <w:left w:val="nil"/>
              <w:bottom w:val="nil"/>
              <w:right w:val="nil"/>
            </w:tcBorders>
            <w:shd w:val="clear" w:color="auto" w:fill="auto"/>
            <w:noWrap/>
            <w:vAlign w:val="bottom"/>
            <w:hideMark/>
          </w:tcPr>
          <w:p w14:paraId="4C46392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c>
          <w:tcPr>
            <w:tcW w:w="1251" w:type="dxa"/>
            <w:tcBorders>
              <w:top w:val="nil"/>
              <w:left w:val="nil"/>
              <w:bottom w:val="nil"/>
              <w:right w:val="nil"/>
            </w:tcBorders>
            <w:shd w:val="clear" w:color="auto" w:fill="auto"/>
            <w:noWrap/>
            <w:vAlign w:val="bottom"/>
            <w:hideMark/>
          </w:tcPr>
          <w:p w14:paraId="3D0A906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c>
          <w:tcPr>
            <w:tcW w:w="1764" w:type="dxa"/>
            <w:tcBorders>
              <w:top w:val="nil"/>
              <w:left w:val="nil"/>
              <w:bottom w:val="nil"/>
              <w:right w:val="nil"/>
            </w:tcBorders>
            <w:shd w:val="clear" w:color="auto" w:fill="auto"/>
            <w:noWrap/>
            <w:vAlign w:val="bottom"/>
            <w:hideMark/>
          </w:tcPr>
          <w:p w14:paraId="5952FBC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r>
      <w:tr w:rsidR="00474193" w:rsidRPr="00474193" w14:paraId="4C14337B" w14:textId="77777777" w:rsidTr="00474193">
        <w:trPr>
          <w:trHeight w:val="300"/>
        </w:trPr>
        <w:tc>
          <w:tcPr>
            <w:tcW w:w="3153" w:type="dxa"/>
            <w:tcBorders>
              <w:top w:val="nil"/>
              <w:left w:val="nil"/>
              <w:bottom w:val="nil"/>
              <w:right w:val="nil"/>
            </w:tcBorders>
            <w:shd w:val="clear" w:color="auto" w:fill="auto"/>
            <w:noWrap/>
            <w:vAlign w:val="bottom"/>
            <w:hideMark/>
          </w:tcPr>
          <w:p w14:paraId="08C489E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GLOBAL CHANGE BIOL</w:t>
            </w:r>
          </w:p>
        </w:tc>
        <w:tc>
          <w:tcPr>
            <w:tcW w:w="1251" w:type="dxa"/>
            <w:tcBorders>
              <w:top w:val="nil"/>
              <w:left w:val="nil"/>
              <w:bottom w:val="nil"/>
              <w:right w:val="nil"/>
            </w:tcBorders>
            <w:shd w:val="clear" w:color="auto" w:fill="auto"/>
            <w:noWrap/>
            <w:vAlign w:val="bottom"/>
            <w:hideMark/>
          </w:tcPr>
          <w:p w14:paraId="76EBC48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c>
          <w:tcPr>
            <w:tcW w:w="1251" w:type="dxa"/>
            <w:tcBorders>
              <w:top w:val="nil"/>
              <w:left w:val="nil"/>
              <w:bottom w:val="nil"/>
              <w:right w:val="nil"/>
            </w:tcBorders>
            <w:shd w:val="clear" w:color="auto" w:fill="auto"/>
            <w:noWrap/>
            <w:vAlign w:val="bottom"/>
            <w:hideMark/>
          </w:tcPr>
          <w:p w14:paraId="4DDF45C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c>
          <w:tcPr>
            <w:tcW w:w="1251" w:type="dxa"/>
            <w:tcBorders>
              <w:top w:val="nil"/>
              <w:left w:val="nil"/>
              <w:bottom w:val="nil"/>
              <w:right w:val="nil"/>
            </w:tcBorders>
            <w:shd w:val="clear" w:color="auto" w:fill="auto"/>
            <w:noWrap/>
            <w:vAlign w:val="bottom"/>
            <w:hideMark/>
          </w:tcPr>
          <w:p w14:paraId="0985FD3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c>
          <w:tcPr>
            <w:tcW w:w="1764" w:type="dxa"/>
            <w:tcBorders>
              <w:top w:val="nil"/>
              <w:left w:val="nil"/>
              <w:bottom w:val="nil"/>
              <w:right w:val="nil"/>
            </w:tcBorders>
            <w:shd w:val="clear" w:color="auto" w:fill="auto"/>
            <w:noWrap/>
            <w:vAlign w:val="bottom"/>
            <w:hideMark/>
          </w:tcPr>
          <w:p w14:paraId="74506A8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r>
      <w:tr w:rsidR="00474193" w:rsidRPr="00474193" w14:paraId="1F9329C8" w14:textId="77777777" w:rsidTr="00474193">
        <w:trPr>
          <w:trHeight w:val="300"/>
        </w:trPr>
        <w:tc>
          <w:tcPr>
            <w:tcW w:w="3153" w:type="dxa"/>
            <w:tcBorders>
              <w:top w:val="nil"/>
              <w:left w:val="nil"/>
              <w:bottom w:val="nil"/>
              <w:right w:val="nil"/>
            </w:tcBorders>
            <w:shd w:val="clear" w:color="auto" w:fill="auto"/>
            <w:noWrap/>
            <w:vAlign w:val="bottom"/>
            <w:hideMark/>
          </w:tcPr>
          <w:p w14:paraId="3E07DF8F"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TRENDS ECOL EVOL</w:t>
            </w:r>
          </w:p>
        </w:tc>
        <w:tc>
          <w:tcPr>
            <w:tcW w:w="1251" w:type="dxa"/>
            <w:tcBorders>
              <w:top w:val="nil"/>
              <w:left w:val="nil"/>
              <w:bottom w:val="nil"/>
              <w:right w:val="nil"/>
            </w:tcBorders>
            <w:shd w:val="clear" w:color="auto" w:fill="auto"/>
            <w:noWrap/>
            <w:vAlign w:val="bottom"/>
            <w:hideMark/>
          </w:tcPr>
          <w:p w14:paraId="4F183DA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c>
          <w:tcPr>
            <w:tcW w:w="1251" w:type="dxa"/>
            <w:tcBorders>
              <w:top w:val="nil"/>
              <w:left w:val="nil"/>
              <w:bottom w:val="nil"/>
              <w:right w:val="nil"/>
            </w:tcBorders>
            <w:shd w:val="clear" w:color="auto" w:fill="auto"/>
            <w:noWrap/>
            <w:vAlign w:val="bottom"/>
            <w:hideMark/>
          </w:tcPr>
          <w:p w14:paraId="7002EFA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c>
          <w:tcPr>
            <w:tcW w:w="1251" w:type="dxa"/>
            <w:tcBorders>
              <w:top w:val="nil"/>
              <w:left w:val="nil"/>
              <w:bottom w:val="nil"/>
              <w:right w:val="nil"/>
            </w:tcBorders>
            <w:shd w:val="clear" w:color="auto" w:fill="auto"/>
            <w:noWrap/>
            <w:vAlign w:val="bottom"/>
            <w:hideMark/>
          </w:tcPr>
          <w:p w14:paraId="3BB2049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c>
          <w:tcPr>
            <w:tcW w:w="1764" w:type="dxa"/>
            <w:tcBorders>
              <w:top w:val="nil"/>
              <w:left w:val="nil"/>
              <w:bottom w:val="nil"/>
              <w:right w:val="nil"/>
            </w:tcBorders>
            <w:shd w:val="clear" w:color="auto" w:fill="auto"/>
            <w:noWrap/>
            <w:vAlign w:val="bottom"/>
            <w:hideMark/>
          </w:tcPr>
          <w:p w14:paraId="3767AE3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r>
      <w:tr w:rsidR="00474193" w:rsidRPr="00474193" w14:paraId="748D3775" w14:textId="77777777" w:rsidTr="00474193">
        <w:trPr>
          <w:trHeight w:val="300"/>
        </w:trPr>
        <w:tc>
          <w:tcPr>
            <w:tcW w:w="3153" w:type="dxa"/>
            <w:tcBorders>
              <w:top w:val="nil"/>
              <w:left w:val="nil"/>
              <w:bottom w:val="nil"/>
              <w:right w:val="nil"/>
            </w:tcBorders>
            <w:shd w:val="clear" w:color="auto" w:fill="auto"/>
            <w:noWrap/>
            <w:vAlign w:val="bottom"/>
            <w:hideMark/>
          </w:tcPr>
          <w:p w14:paraId="6BB6A12A"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EVOLUTION</w:t>
            </w:r>
          </w:p>
        </w:tc>
        <w:tc>
          <w:tcPr>
            <w:tcW w:w="1251" w:type="dxa"/>
            <w:tcBorders>
              <w:top w:val="nil"/>
              <w:left w:val="nil"/>
              <w:bottom w:val="nil"/>
              <w:right w:val="nil"/>
            </w:tcBorders>
            <w:shd w:val="clear" w:color="auto" w:fill="auto"/>
            <w:noWrap/>
            <w:vAlign w:val="bottom"/>
            <w:hideMark/>
          </w:tcPr>
          <w:p w14:paraId="5851BB5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c>
          <w:tcPr>
            <w:tcW w:w="1251" w:type="dxa"/>
            <w:tcBorders>
              <w:top w:val="nil"/>
              <w:left w:val="nil"/>
              <w:bottom w:val="nil"/>
              <w:right w:val="nil"/>
            </w:tcBorders>
            <w:shd w:val="clear" w:color="auto" w:fill="auto"/>
            <w:noWrap/>
            <w:vAlign w:val="bottom"/>
            <w:hideMark/>
          </w:tcPr>
          <w:p w14:paraId="528D1F2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c>
          <w:tcPr>
            <w:tcW w:w="1251" w:type="dxa"/>
            <w:tcBorders>
              <w:top w:val="nil"/>
              <w:left w:val="nil"/>
              <w:bottom w:val="nil"/>
              <w:right w:val="nil"/>
            </w:tcBorders>
            <w:shd w:val="clear" w:color="auto" w:fill="auto"/>
            <w:noWrap/>
            <w:vAlign w:val="bottom"/>
            <w:hideMark/>
          </w:tcPr>
          <w:p w14:paraId="0AF1ACA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c>
          <w:tcPr>
            <w:tcW w:w="1764" w:type="dxa"/>
            <w:tcBorders>
              <w:top w:val="nil"/>
              <w:left w:val="nil"/>
              <w:bottom w:val="nil"/>
              <w:right w:val="nil"/>
            </w:tcBorders>
            <w:shd w:val="clear" w:color="auto" w:fill="auto"/>
            <w:noWrap/>
            <w:vAlign w:val="bottom"/>
            <w:hideMark/>
          </w:tcPr>
          <w:p w14:paraId="7479826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r>
      <w:tr w:rsidR="00474193" w:rsidRPr="00474193" w14:paraId="520D8487" w14:textId="77777777" w:rsidTr="00474193">
        <w:trPr>
          <w:trHeight w:val="300"/>
        </w:trPr>
        <w:tc>
          <w:tcPr>
            <w:tcW w:w="3153" w:type="dxa"/>
            <w:tcBorders>
              <w:top w:val="nil"/>
              <w:left w:val="nil"/>
              <w:bottom w:val="nil"/>
              <w:right w:val="nil"/>
            </w:tcBorders>
            <w:shd w:val="clear" w:color="auto" w:fill="auto"/>
            <w:noWrap/>
            <w:vAlign w:val="bottom"/>
            <w:hideMark/>
          </w:tcPr>
          <w:p w14:paraId="6895759E"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MAR ECOL-PROG SER</w:t>
            </w:r>
          </w:p>
        </w:tc>
        <w:tc>
          <w:tcPr>
            <w:tcW w:w="1251" w:type="dxa"/>
            <w:tcBorders>
              <w:top w:val="nil"/>
              <w:left w:val="nil"/>
              <w:bottom w:val="nil"/>
              <w:right w:val="nil"/>
            </w:tcBorders>
            <w:shd w:val="clear" w:color="auto" w:fill="auto"/>
            <w:noWrap/>
            <w:vAlign w:val="bottom"/>
            <w:hideMark/>
          </w:tcPr>
          <w:p w14:paraId="48CE20D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c>
          <w:tcPr>
            <w:tcW w:w="1251" w:type="dxa"/>
            <w:tcBorders>
              <w:top w:val="nil"/>
              <w:left w:val="nil"/>
              <w:bottom w:val="nil"/>
              <w:right w:val="nil"/>
            </w:tcBorders>
            <w:shd w:val="clear" w:color="auto" w:fill="auto"/>
            <w:noWrap/>
            <w:vAlign w:val="bottom"/>
            <w:hideMark/>
          </w:tcPr>
          <w:p w14:paraId="26CDB36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c>
          <w:tcPr>
            <w:tcW w:w="1251" w:type="dxa"/>
            <w:tcBorders>
              <w:top w:val="nil"/>
              <w:left w:val="nil"/>
              <w:bottom w:val="nil"/>
              <w:right w:val="nil"/>
            </w:tcBorders>
            <w:shd w:val="clear" w:color="auto" w:fill="auto"/>
            <w:noWrap/>
            <w:vAlign w:val="bottom"/>
            <w:hideMark/>
          </w:tcPr>
          <w:p w14:paraId="3C68B9E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c>
          <w:tcPr>
            <w:tcW w:w="1764" w:type="dxa"/>
            <w:tcBorders>
              <w:top w:val="nil"/>
              <w:left w:val="nil"/>
              <w:bottom w:val="nil"/>
              <w:right w:val="nil"/>
            </w:tcBorders>
            <w:shd w:val="clear" w:color="auto" w:fill="auto"/>
            <w:noWrap/>
            <w:vAlign w:val="bottom"/>
            <w:hideMark/>
          </w:tcPr>
          <w:p w14:paraId="18B0CF4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r>
      <w:tr w:rsidR="00474193" w:rsidRPr="00474193" w14:paraId="0744ED14" w14:textId="77777777" w:rsidTr="00474193">
        <w:trPr>
          <w:trHeight w:val="300"/>
        </w:trPr>
        <w:tc>
          <w:tcPr>
            <w:tcW w:w="3153" w:type="dxa"/>
            <w:tcBorders>
              <w:top w:val="nil"/>
              <w:left w:val="nil"/>
              <w:bottom w:val="nil"/>
              <w:right w:val="nil"/>
            </w:tcBorders>
            <w:shd w:val="clear" w:color="auto" w:fill="auto"/>
            <w:noWrap/>
            <w:vAlign w:val="bottom"/>
            <w:hideMark/>
          </w:tcPr>
          <w:p w14:paraId="6BA21ACA"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BIOL CONSERV</w:t>
            </w:r>
          </w:p>
        </w:tc>
        <w:tc>
          <w:tcPr>
            <w:tcW w:w="1251" w:type="dxa"/>
            <w:tcBorders>
              <w:top w:val="nil"/>
              <w:left w:val="nil"/>
              <w:bottom w:val="nil"/>
              <w:right w:val="nil"/>
            </w:tcBorders>
            <w:shd w:val="clear" w:color="auto" w:fill="auto"/>
            <w:noWrap/>
            <w:vAlign w:val="bottom"/>
            <w:hideMark/>
          </w:tcPr>
          <w:p w14:paraId="44EA98D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c>
          <w:tcPr>
            <w:tcW w:w="1251" w:type="dxa"/>
            <w:tcBorders>
              <w:top w:val="nil"/>
              <w:left w:val="nil"/>
              <w:bottom w:val="nil"/>
              <w:right w:val="nil"/>
            </w:tcBorders>
            <w:shd w:val="clear" w:color="auto" w:fill="auto"/>
            <w:noWrap/>
            <w:vAlign w:val="bottom"/>
            <w:hideMark/>
          </w:tcPr>
          <w:p w14:paraId="76F73C4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c>
          <w:tcPr>
            <w:tcW w:w="1251" w:type="dxa"/>
            <w:tcBorders>
              <w:top w:val="nil"/>
              <w:left w:val="nil"/>
              <w:bottom w:val="nil"/>
              <w:right w:val="nil"/>
            </w:tcBorders>
            <w:shd w:val="clear" w:color="auto" w:fill="auto"/>
            <w:noWrap/>
            <w:vAlign w:val="bottom"/>
            <w:hideMark/>
          </w:tcPr>
          <w:p w14:paraId="05CFB85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c>
          <w:tcPr>
            <w:tcW w:w="1764" w:type="dxa"/>
            <w:tcBorders>
              <w:top w:val="nil"/>
              <w:left w:val="nil"/>
              <w:bottom w:val="nil"/>
              <w:right w:val="nil"/>
            </w:tcBorders>
            <w:shd w:val="clear" w:color="auto" w:fill="auto"/>
            <w:noWrap/>
            <w:vAlign w:val="bottom"/>
            <w:hideMark/>
          </w:tcPr>
          <w:p w14:paraId="0CDFF84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r>
      <w:tr w:rsidR="00474193" w:rsidRPr="00474193" w14:paraId="03DB3952" w14:textId="77777777" w:rsidTr="00474193">
        <w:trPr>
          <w:trHeight w:val="300"/>
        </w:trPr>
        <w:tc>
          <w:tcPr>
            <w:tcW w:w="3153" w:type="dxa"/>
            <w:tcBorders>
              <w:top w:val="nil"/>
              <w:left w:val="nil"/>
              <w:bottom w:val="nil"/>
              <w:right w:val="nil"/>
            </w:tcBorders>
            <w:shd w:val="clear" w:color="auto" w:fill="auto"/>
            <w:noWrap/>
            <w:vAlign w:val="bottom"/>
            <w:hideMark/>
          </w:tcPr>
          <w:p w14:paraId="7A47C299"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AM NAT</w:t>
            </w:r>
          </w:p>
        </w:tc>
        <w:tc>
          <w:tcPr>
            <w:tcW w:w="1251" w:type="dxa"/>
            <w:tcBorders>
              <w:top w:val="nil"/>
              <w:left w:val="nil"/>
              <w:bottom w:val="nil"/>
              <w:right w:val="nil"/>
            </w:tcBorders>
            <w:shd w:val="clear" w:color="auto" w:fill="auto"/>
            <w:noWrap/>
            <w:vAlign w:val="bottom"/>
            <w:hideMark/>
          </w:tcPr>
          <w:p w14:paraId="2E01597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c>
          <w:tcPr>
            <w:tcW w:w="1251" w:type="dxa"/>
            <w:tcBorders>
              <w:top w:val="nil"/>
              <w:left w:val="nil"/>
              <w:bottom w:val="nil"/>
              <w:right w:val="nil"/>
            </w:tcBorders>
            <w:shd w:val="clear" w:color="auto" w:fill="auto"/>
            <w:noWrap/>
            <w:vAlign w:val="bottom"/>
            <w:hideMark/>
          </w:tcPr>
          <w:p w14:paraId="04D2546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c>
          <w:tcPr>
            <w:tcW w:w="1251" w:type="dxa"/>
            <w:tcBorders>
              <w:top w:val="nil"/>
              <w:left w:val="nil"/>
              <w:bottom w:val="nil"/>
              <w:right w:val="nil"/>
            </w:tcBorders>
            <w:shd w:val="clear" w:color="auto" w:fill="auto"/>
            <w:noWrap/>
            <w:vAlign w:val="bottom"/>
            <w:hideMark/>
          </w:tcPr>
          <w:p w14:paraId="13FC6D9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c>
          <w:tcPr>
            <w:tcW w:w="1764" w:type="dxa"/>
            <w:tcBorders>
              <w:top w:val="nil"/>
              <w:left w:val="nil"/>
              <w:bottom w:val="nil"/>
              <w:right w:val="nil"/>
            </w:tcBorders>
            <w:shd w:val="clear" w:color="auto" w:fill="auto"/>
            <w:noWrap/>
            <w:vAlign w:val="bottom"/>
            <w:hideMark/>
          </w:tcPr>
          <w:p w14:paraId="560473C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r>
      <w:tr w:rsidR="00474193" w:rsidRPr="00474193" w14:paraId="1FC33F1B" w14:textId="77777777" w:rsidTr="00474193">
        <w:trPr>
          <w:trHeight w:val="300"/>
        </w:trPr>
        <w:tc>
          <w:tcPr>
            <w:tcW w:w="3153" w:type="dxa"/>
            <w:tcBorders>
              <w:top w:val="nil"/>
              <w:left w:val="nil"/>
              <w:bottom w:val="nil"/>
              <w:right w:val="nil"/>
            </w:tcBorders>
            <w:shd w:val="clear" w:color="auto" w:fill="auto"/>
            <w:noWrap/>
            <w:vAlign w:val="bottom"/>
            <w:hideMark/>
          </w:tcPr>
          <w:p w14:paraId="0C32BAF6"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OECOLOGIA</w:t>
            </w:r>
          </w:p>
        </w:tc>
        <w:tc>
          <w:tcPr>
            <w:tcW w:w="1251" w:type="dxa"/>
            <w:tcBorders>
              <w:top w:val="nil"/>
              <w:left w:val="nil"/>
              <w:bottom w:val="nil"/>
              <w:right w:val="nil"/>
            </w:tcBorders>
            <w:shd w:val="clear" w:color="auto" w:fill="auto"/>
            <w:noWrap/>
            <w:vAlign w:val="bottom"/>
            <w:hideMark/>
          </w:tcPr>
          <w:p w14:paraId="113B1D6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c>
          <w:tcPr>
            <w:tcW w:w="1251" w:type="dxa"/>
            <w:tcBorders>
              <w:top w:val="nil"/>
              <w:left w:val="nil"/>
              <w:bottom w:val="nil"/>
              <w:right w:val="nil"/>
            </w:tcBorders>
            <w:shd w:val="clear" w:color="auto" w:fill="auto"/>
            <w:noWrap/>
            <w:vAlign w:val="bottom"/>
            <w:hideMark/>
          </w:tcPr>
          <w:p w14:paraId="23E2B39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c>
          <w:tcPr>
            <w:tcW w:w="1251" w:type="dxa"/>
            <w:tcBorders>
              <w:top w:val="nil"/>
              <w:left w:val="nil"/>
              <w:bottom w:val="nil"/>
              <w:right w:val="nil"/>
            </w:tcBorders>
            <w:shd w:val="clear" w:color="auto" w:fill="auto"/>
            <w:noWrap/>
            <w:vAlign w:val="bottom"/>
            <w:hideMark/>
          </w:tcPr>
          <w:p w14:paraId="4B102E7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c>
          <w:tcPr>
            <w:tcW w:w="1764" w:type="dxa"/>
            <w:tcBorders>
              <w:top w:val="nil"/>
              <w:left w:val="nil"/>
              <w:bottom w:val="nil"/>
              <w:right w:val="nil"/>
            </w:tcBorders>
            <w:shd w:val="clear" w:color="auto" w:fill="auto"/>
            <w:noWrap/>
            <w:vAlign w:val="bottom"/>
            <w:hideMark/>
          </w:tcPr>
          <w:p w14:paraId="46D2CB0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r>
      <w:tr w:rsidR="00474193" w:rsidRPr="00474193" w14:paraId="7A933C0E" w14:textId="77777777" w:rsidTr="00474193">
        <w:trPr>
          <w:trHeight w:val="300"/>
        </w:trPr>
        <w:tc>
          <w:tcPr>
            <w:tcW w:w="3153" w:type="dxa"/>
            <w:tcBorders>
              <w:top w:val="nil"/>
              <w:left w:val="nil"/>
              <w:bottom w:val="nil"/>
              <w:right w:val="nil"/>
            </w:tcBorders>
            <w:shd w:val="clear" w:color="auto" w:fill="auto"/>
            <w:noWrap/>
            <w:vAlign w:val="bottom"/>
            <w:hideMark/>
          </w:tcPr>
          <w:p w14:paraId="2058C2CE"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APPL</w:t>
            </w:r>
          </w:p>
        </w:tc>
        <w:tc>
          <w:tcPr>
            <w:tcW w:w="1251" w:type="dxa"/>
            <w:tcBorders>
              <w:top w:val="nil"/>
              <w:left w:val="nil"/>
              <w:bottom w:val="nil"/>
              <w:right w:val="nil"/>
            </w:tcBorders>
            <w:shd w:val="clear" w:color="auto" w:fill="auto"/>
            <w:noWrap/>
            <w:vAlign w:val="bottom"/>
            <w:hideMark/>
          </w:tcPr>
          <w:p w14:paraId="0836241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c>
          <w:tcPr>
            <w:tcW w:w="1251" w:type="dxa"/>
            <w:tcBorders>
              <w:top w:val="nil"/>
              <w:left w:val="nil"/>
              <w:bottom w:val="nil"/>
              <w:right w:val="nil"/>
            </w:tcBorders>
            <w:shd w:val="clear" w:color="auto" w:fill="auto"/>
            <w:noWrap/>
            <w:vAlign w:val="bottom"/>
            <w:hideMark/>
          </w:tcPr>
          <w:p w14:paraId="201261B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c>
          <w:tcPr>
            <w:tcW w:w="1251" w:type="dxa"/>
            <w:tcBorders>
              <w:top w:val="nil"/>
              <w:left w:val="nil"/>
              <w:bottom w:val="nil"/>
              <w:right w:val="nil"/>
            </w:tcBorders>
            <w:shd w:val="clear" w:color="auto" w:fill="auto"/>
            <w:noWrap/>
            <w:vAlign w:val="bottom"/>
            <w:hideMark/>
          </w:tcPr>
          <w:p w14:paraId="7C3C670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c>
          <w:tcPr>
            <w:tcW w:w="1764" w:type="dxa"/>
            <w:tcBorders>
              <w:top w:val="nil"/>
              <w:left w:val="nil"/>
              <w:bottom w:val="nil"/>
              <w:right w:val="nil"/>
            </w:tcBorders>
            <w:shd w:val="clear" w:color="auto" w:fill="auto"/>
            <w:noWrap/>
            <w:vAlign w:val="bottom"/>
            <w:hideMark/>
          </w:tcPr>
          <w:p w14:paraId="3449497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r>
      <w:tr w:rsidR="00474193" w:rsidRPr="00474193" w14:paraId="10F48EF5" w14:textId="77777777" w:rsidTr="00474193">
        <w:trPr>
          <w:trHeight w:val="300"/>
        </w:trPr>
        <w:tc>
          <w:tcPr>
            <w:tcW w:w="3153" w:type="dxa"/>
            <w:tcBorders>
              <w:top w:val="nil"/>
              <w:left w:val="nil"/>
              <w:bottom w:val="nil"/>
              <w:right w:val="nil"/>
            </w:tcBorders>
            <w:shd w:val="clear" w:color="auto" w:fill="auto"/>
            <w:noWrap/>
            <w:vAlign w:val="bottom"/>
            <w:hideMark/>
          </w:tcPr>
          <w:p w14:paraId="7D73D447"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CONSERV BIOL</w:t>
            </w:r>
          </w:p>
        </w:tc>
        <w:tc>
          <w:tcPr>
            <w:tcW w:w="1251" w:type="dxa"/>
            <w:tcBorders>
              <w:top w:val="nil"/>
              <w:left w:val="nil"/>
              <w:bottom w:val="nil"/>
              <w:right w:val="nil"/>
            </w:tcBorders>
            <w:shd w:val="clear" w:color="auto" w:fill="auto"/>
            <w:noWrap/>
            <w:vAlign w:val="bottom"/>
            <w:hideMark/>
          </w:tcPr>
          <w:p w14:paraId="5FA396E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c>
          <w:tcPr>
            <w:tcW w:w="1251" w:type="dxa"/>
            <w:tcBorders>
              <w:top w:val="nil"/>
              <w:left w:val="nil"/>
              <w:bottom w:val="nil"/>
              <w:right w:val="nil"/>
            </w:tcBorders>
            <w:shd w:val="clear" w:color="auto" w:fill="auto"/>
            <w:noWrap/>
            <w:vAlign w:val="bottom"/>
            <w:hideMark/>
          </w:tcPr>
          <w:p w14:paraId="21E150D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c>
          <w:tcPr>
            <w:tcW w:w="1251" w:type="dxa"/>
            <w:tcBorders>
              <w:top w:val="nil"/>
              <w:left w:val="nil"/>
              <w:bottom w:val="nil"/>
              <w:right w:val="nil"/>
            </w:tcBorders>
            <w:shd w:val="clear" w:color="auto" w:fill="auto"/>
            <w:noWrap/>
            <w:vAlign w:val="bottom"/>
            <w:hideMark/>
          </w:tcPr>
          <w:p w14:paraId="5BE847E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c>
          <w:tcPr>
            <w:tcW w:w="1764" w:type="dxa"/>
            <w:tcBorders>
              <w:top w:val="nil"/>
              <w:left w:val="nil"/>
              <w:bottom w:val="nil"/>
              <w:right w:val="nil"/>
            </w:tcBorders>
            <w:shd w:val="clear" w:color="auto" w:fill="auto"/>
            <w:noWrap/>
            <w:vAlign w:val="bottom"/>
            <w:hideMark/>
          </w:tcPr>
          <w:p w14:paraId="791AB73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r>
      <w:tr w:rsidR="00474193" w:rsidRPr="00474193" w14:paraId="31C2C681" w14:textId="77777777" w:rsidTr="00474193">
        <w:trPr>
          <w:trHeight w:val="300"/>
        </w:trPr>
        <w:tc>
          <w:tcPr>
            <w:tcW w:w="3153" w:type="dxa"/>
            <w:tcBorders>
              <w:top w:val="nil"/>
              <w:left w:val="nil"/>
              <w:bottom w:val="nil"/>
              <w:right w:val="nil"/>
            </w:tcBorders>
            <w:shd w:val="clear" w:color="auto" w:fill="auto"/>
            <w:noWrap/>
            <w:vAlign w:val="bottom"/>
            <w:hideMark/>
          </w:tcPr>
          <w:p w14:paraId="111D00C8"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EVOLUTION BIOL</w:t>
            </w:r>
          </w:p>
        </w:tc>
        <w:tc>
          <w:tcPr>
            <w:tcW w:w="1251" w:type="dxa"/>
            <w:tcBorders>
              <w:top w:val="nil"/>
              <w:left w:val="nil"/>
              <w:bottom w:val="nil"/>
              <w:right w:val="nil"/>
            </w:tcBorders>
            <w:shd w:val="clear" w:color="auto" w:fill="auto"/>
            <w:noWrap/>
            <w:vAlign w:val="bottom"/>
            <w:hideMark/>
          </w:tcPr>
          <w:p w14:paraId="20B3BFD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c>
          <w:tcPr>
            <w:tcW w:w="1251" w:type="dxa"/>
            <w:tcBorders>
              <w:top w:val="nil"/>
              <w:left w:val="nil"/>
              <w:bottom w:val="nil"/>
              <w:right w:val="nil"/>
            </w:tcBorders>
            <w:shd w:val="clear" w:color="auto" w:fill="auto"/>
            <w:noWrap/>
            <w:vAlign w:val="bottom"/>
            <w:hideMark/>
          </w:tcPr>
          <w:p w14:paraId="2AD3640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27</w:t>
            </w:r>
          </w:p>
        </w:tc>
        <w:tc>
          <w:tcPr>
            <w:tcW w:w="1251" w:type="dxa"/>
            <w:tcBorders>
              <w:top w:val="nil"/>
              <w:left w:val="nil"/>
              <w:bottom w:val="nil"/>
              <w:right w:val="nil"/>
            </w:tcBorders>
            <w:shd w:val="clear" w:color="auto" w:fill="auto"/>
            <w:noWrap/>
            <w:vAlign w:val="bottom"/>
            <w:hideMark/>
          </w:tcPr>
          <w:p w14:paraId="0AB096D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c>
          <w:tcPr>
            <w:tcW w:w="1764" w:type="dxa"/>
            <w:tcBorders>
              <w:top w:val="nil"/>
              <w:left w:val="nil"/>
              <w:bottom w:val="nil"/>
              <w:right w:val="nil"/>
            </w:tcBorders>
            <w:shd w:val="clear" w:color="auto" w:fill="auto"/>
            <w:noWrap/>
            <w:vAlign w:val="bottom"/>
            <w:hideMark/>
          </w:tcPr>
          <w:p w14:paraId="33968D9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r>
      <w:tr w:rsidR="00474193" w:rsidRPr="00474193" w14:paraId="1AA99B66" w14:textId="77777777" w:rsidTr="00474193">
        <w:trPr>
          <w:trHeight w:val="300"/>
        </w:trPr>
        <w:tc>
          <w:tcPr>
            <w:tcW w:w="3153" w:type="dxa"/>
            <w:tcBorders>
              <w:top w:val="nil"/>
              <w:left w:val="nil"/>
              <w:bottom w:val="nil"/>
              <w:right w:val="nil"/>
            </w:tcBorders>
            <w:shd w:val="clear" w:color="auto" w:fill="auto"/>
            <w:noWrap/>
            <w:vAlign w:val="bottom"/>
            <w:hideMark/>
          </w:tcPr>
          <w:p w14:paraId="184604E1"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OIKOS</w:t>
            </w:r>
          </w:p>
        </w:tc>
        <w:tc>
          <w:tcPr>
            <w:tcW w:w="1251" w:type="dxa"/>
            <w:tcBorders>
              <w:top w:val="nil"/>
              <w:left w:val="nil"/>
              <w:bottom w:val="nil"/>
              <w:right w:val="nil"/>
            </w:tcBorders>
            <w:shd w:val="clear" w:color="auto" w:fill="auto"/>
            <w:noWrap/>
            <w:vAlign w:val="bottom"/>
            <w:hideMark/>
          </w:tcPr>
          <w:p w14:paraId="5135E03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c>
          <w:tcPr>
            <w:tcW w:w="1251" w:type="dxa"/>
            <w:tcBorders>
              <w:top w:val="nil"/>
              <w:left w:val="nil"/>
              <w:bottom w:val="nil"/>
              <w:right w:val="nil"/>
            </w:tcBorders>
            <w:shd w:val="clear" w:color="auto" w:fill="auto"/>
            <w:noWrap/>
            <w:vAlign w:val="bottom"/>
            <w:hideMark/>
          </w:tcPr>
          <w:p w14:paraId="1AE670F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c>
          <w:tcPr>
            <w:tcW w:w="1251" w:type="dxa"/>
            <w:tcBorders>
              <w:top w:val="nil"/>
              <w:left w:val="nil"/>
              <w:bottom w:val="nil"/>
              <w:right w:val="nil"/>
            </w:tcBorders>
            <w:shd w:val="clear" w:color="auto" w:fill="auto"/>
            <w:noWrap/>
            <w:vAlign w:val="bottom"/>
            <w:hideMark/>
          </w:tcPr>
          <w:p w14:paraId="1588CAA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23</w:t>
            </w:r>
          </w:p>
        </w:tc>
        <w:tc>
          <w:tcPr>
            <w:tcW w:w="1764" w:type="dxa"/>
            <w:tcBorders>
              <w:top w:val="nil"/>
              <w:left w:val="nil"/>
              <w:bottom w:val="nil"/>
              <w:right w:val="nil"/>
            </w:tcBorders>
            <w:shd w:val="clear" w:color="auto" w:fill="auto"/>
            <w:noWrap/>
            <w:vAlign w:val="bottom"/>
            <w:hideMark/>
          </w:tcPr>
          <w:p w14:paraId="3BD2A25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22</w:t>
            </w:r>
          </w:p>
        </w:tc>
      </w:tr>
      <w:tr w:rsidR="00474193" w:rsidRPr="00474193" w14:paraId="1ABF9CEC" w14:textId="77777777" w:rsidTr="00474193">
        <w:trPr>
          <w:trHeight w:val="300"/>
        </w:trPr>
        <w:tc>
          <w:tcPr>
            <w:tcW w:w="3153" w:type="dxa"/>
            <w:tcBorders>
              <w:top w:val="nil"/>
              <w:left w:val="nil"/>
              <w:bottom w:val="nil"/>
              <w:right w:val="nil"/>
            </w:tcBorders>
            <w:shd w:val="clear" w:color="auto" w:fill="auto"/>
            <w:noWrap/>
            <w:vAlign w:val="bottom"/>
            <w:hideMark/>
          </w:tcPr>
          <w:p w14:paraId="77BB64B4"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BIOL LETTERS</w:t>
            </w:r>
          </w:p>
        </w:tc>
        <w:tc>
          <w:tcPr>
            <w:tcW w:w="1251" w:type="dxa"/>
            <w:tcBorders>
              <w:top w:val="nil"/>
              <w:left w:val="nil"/>
              <w:bottom w:val="nil"/>
              <w:right w:val="nil"/>
            </w:tcBorders>
            <w:shd w:val="clear" w:color="auto" w:fill="auto"/>
            <w:noWrap/>
            <w:vAlign w:val="bottom"/>
            <w:hideMark/>
          </w:tcPr>
          <w:p w14:paraId="6B13469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c>
          <w:tcPr>
            <w:tcW w:w="1251" w:type="dxa"/>
            <w:tcBorders>
              <w:top w:val="nil"/>
              <w:left w:val="nil"/>
              <w:bottom w:val="nil"/>
              <w:right w:val="nil"/>
            </w:tcBorders>
            <w:shd w:val="clear" w:color="auto" w:fill="auto"/>
            <w:noWrap/>
            <w:vAlign w:val="bottom"/>
            <w:hideMark/>
          </w:tcPr>
          <w:p w14:paraId="5D893E1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25</w:t>
            </w:r>
          </w:p>
        </w:tc>
        <w:tc>
          <w:tcPr>
            <w:tcW w:w="1251" w:type="dxa"/>
            <w:tcBorders>
              <w:top w:val="nil"/>
              <w:left w:val="nil"/>
              <w:bottom w:val="nil"/>
              <w:right w:val="nil"/>
            </w:tcBorders>
            <w:shd w:val="clear" w:color="auto" w:fill="auto"/>
            <w:noWrap/>
            <w:vAlign w:val="bottom"/>
            <w:hideMark/>
          </w:tcPr>
          <w:p w14:paraId="751EF93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c>
          <w:tcPr>
            <w:tcW w:w="1764" w:type="dxa"/>
            <w:tcBorders>
              <w:top w:val="nil"/>
              <w:left w:val="nil"/>
              <w:bottom w:val="nil"/>
              <w:right w:val="nil"/>
            </w:tcBorders>
            <w:shd w:val="clear" w:color="auto" w:fill="auto"/>
            <w:noWrap/>
            <w:vAlign w:val="bottom"/>
            <w:hideMark/>
          </w:tcPr>
          <w:p w14:paraId="404B105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r>
      <w:tr w:rsidR="00474193" w:rsidRPr="00474193" w14:paraId="6D0C0FAA" w14:textId="77777777" w:rsidTr="00474193">
        <w:trPr>
          <w:trHeight w:val="300"/>
        </w:trPr>
        <w:tc>
          <w:tcPr>
            <w:tcW w:w="3153" w:type="dxa"/>
            <w:tcBorders>
              <w:top w:val="nil"/>
              <w:left w:val="nil"/>
              <w:bottom w:val="nil"/>
              <w:right w:val="nil"/>
            </w:tcBorders>
            <w:shd w:val="clear" w:color="auto" w:fill="auto"/>
            <w:noWrap/>
            <w:vAlign w:val="bottom"/>
            <w:hideMark/>
          </w:tcPr>
          <w:p w14:paraId="43F3DB1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MODEL</w:t>
            </w:r>
          </w:p>
        </w:tc>
        <w:tc>
          <w:tcPr>
            <w:tcW w:w="1251" w:type="dxa"/>
            <w:tcBorders>
              <w:top w:val="nil"/>
              <w:left w:val="nil"/>
              <w:bottom w:val="nil"/>
              <w:right w:val="nil"/>
            </w:tcBorders>
            <w:shd w:val="clear" w:color="auto" w:fill="auto"/>
            <w:noWrap/>
            <w:vAlign w:val="bottom"/>
            <w:hideMark/>
          </w:tcPr>
          <w:p w14:paraId="7D297EA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c>
          <w:tcPr>
            <w:tcW w:w="1251" w:type="dxa"/>
            <w:tcBorders>
              <w:top w:val="nil"/>
              <w:left w:val="nil"/>
              <w:bottom w:val="nil"/>
              <w:right w:val="nil"/>
            </w:tcBorders>
            <w:shd w:val="clear" w:color="auto" w:fill="auto"/>
            <w:noWrap/>
            <w:vAlign w:val="bottom"/>
            <w:hideMark/>
          </w:tcPr>
          <w:p w14:paraId="3BEE04A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30</w:t>
            </w:r>
          </w:p>
        </w:tc>
        <w:tc>
          <w:tcPr>
            <w:tcW w:w="1251" w:type="dxa"/>
            <w:tcBorders>
              <w:top w:val="nil"/>
              <w:left w:val="nil"/>
              <w:bottom w:val="nil"/>
              <w:right w:val="nil"/>
            </w:tcBorders>
            <w:shd w:val="clear" w:color="auto" w:fill="auto"/>
            <w:noWrap/>
            <w:vAlign w:val="bottom"/>
            <w:hideMark/>
          </w:tcPr>
          <w:p w14:paraId="35351E8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c>
          <w:tcPr>
            <w:tcW w:w="1764" w:type="dxa"/>
            <w:tcBorders>
              <w:top w:val="nil"/>
              <w:left w:val="nil"/>
              <w:bottom w:val="nil"/>
              <w:right w:val="nil"/>
            </w:tcBorders>
            <w:shd w:val="clear" w:color="auto" w:fill="auto"/>
            <w:noWrap/>
            <w:vAlign w:val="bottom"/>
            <w:hideMark/>
          </w:tcPr>
          <w:p w14:paraId="51E22E0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r>
      <w:tr w:rsidR="00474193" w:rsidRPr="00474193" w14:paraId="3C3F482E" w14:textId="77777777" w:rsidTr="00474193">
        <w:trPr>
          <w:trHeight w:val="300"/>
        </w:trPr>
        <w:tc>
          <w:tcPr>
            <w:tcW w:w="3153" w:type="dxa"/>
            <w:tcBorders>
              <w:top w:val="nil"/>
              <w:left w:val="nil"/>
              <w:bottom w:val="nil"/>
              <w:right w:val="nil"/>
            </w:tcBorders>
            <w:shd w:val="clear" w:color="auto" w:fill="auto"/>
            <w:noWrap/>
            <w:vAlign w:val="bottom"/>
            <w:hideMark/>
          </w:tcPr>
          <w:p w14:paraId="02C1E027"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APPL ECOL</w:t>
            </w:r>
          </w:p>
        </w:tc>
        <w:tc>
          <w:tcPr>
            <w:tcW w:w="1251" w:type="dxa"/>
            <w:tcBorders>
              <w:top w:val="nil"/>
              <w:left w:val="nil"/>
              <w:bottom w:val="nil"/>
              <w:right w:val="nil"/>
            </w:tcBorders>
            <w:shd w:val="clear" w:color="auto" w:fill="auto"/>
            <w:noWrap/>
            <w:vAlign w:val="bottom"/>
            <w:hideMark/>
          </w:tcPr>
          <w:p w14:paraId="62C0E12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c>
          <w:tcPr>
            <w:tcW w:w="1251" w:type="dxa"/>
            <w:tcBorders>
              <w:top w:val="nil"/>
              <w:left w:val="nil"/>
              <w:bottom w:val="nil"/>
              <w:right w:val="nil"/>
            </w:tcBorders>
            <w:shd w:val="clear" w:color="auto" w:fill="auto"/>
            <w:noWrap/>
            <w:vAlign w:val="bottom"/>
            <w:hideMark/>
          </w:tcPr>
          <w:p w14:paraId="1C8A7CB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c>
          <w:tcPr>
            <w:tcW w:w="1251" w:type="dxa"/>
            <w:tcBorders>
              <w:top w:val="nil"/>
              <w:left w:val="nil"/>
              <w:bottom w:val="nil"/>
              <w:right w:val="nil"/>
            </w:tcBorders>
            <w:shd w:val="clear" w:color="auto" w:fill="auto"/>
            <w:noWrap/>
            <w:vAlign w:val="bottom"/>
            <w:hideMark/>
          </w:tcPr>
          <w:p w14:paraId="07DF90B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c>
          <w:tcPr>
            <w:tcW w:w="1764" w:type="dxa"/>
            <w:tcBorders>
              <w:top w:val="nil"/>
              <w:left w:val="nil"/>
              <w:bottom w:val="nil"/>
              <w:right w:val="nil"/>
            </w:tcBorders>
            <w:shd w:val="clear" w:color="auto" w:fill="auto"/>
            <w:noWrap/>
            <w:vAlign w:val="bottom"/>
            <w:hideMark/>
          </w:tcPr>
          <w:p w14:paraId="26C059B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r>
      <w:tr w:rsidR="00474193" w:rsidRPr="00474193" w14:paraId="21BC8E97" w14:textId="77777777" w:rsidTr="00474193">
        <w:trPr>
          <w:trHeight w:val="300"/>
        </w:trPr>
        <w:tc>
          <w:tcPr>
            <w:tcW w:w="3153" w:type="dxa"/>
            <w:tcBorders>
              <w:top w:val="nil"/>
              <w:left w:val="nil"/>
              <w:bottom w:val="nil"/>
              <w:right w:val="nil"/>
            </w:tcBorders>
            <w:shd w:val="clear" w:color="auto" w:fill="auto"/>
            <w:noWrap/>
            <w:vAlign w:val="bottom"/>
            <w:hideMark/>
          </w:tcPr>
          <w:p w14:paraId="62C0E01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ECOL</w:t>
            </w:r>
          </w:p>
        </w:tc>
        <w:tc>
          <w:tcPr>
            <w:tcW w:w="1251" w:type="dxa"/>
            <w:tcBorders>
              <w:top w:val="nil"/>
              <w:left w:val="nil"/>
              <w:bottom w:val="nil"/>
              <w:right w:val="nil"/>
            </w:tcBorders>
            <w:shd w:val="clear" w:color="auto" w:fill="auto"/>
            <w:noWrap/>
            <w:vAlign w:val="bottom"/>
            <w:hideMark/>
          </w:tcPr>
          <w:p w14:paraId="1C624C0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c>
          <w:tcPr>
            <w:tcW w:w="1251" w:type="dxa"/>
            <w:tcBorders>
              <w:top w:val="nil"/>
              <w:left w:val="nil"/>
              <w:bottom w:val="nil"/>
              <w:right w:val="nil"/>
            </w:tcBorders>
            <w:shd w:val="clear" w:color="auto" w:fill="auto"/>
            <w:noWrap/>
            <w:vAlign w:val="bottom"/>
            <w:hideMark/>
          </w:tcPr>
          <w:p w14:paraId="020B17F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c>
          <w:tcPr>
            <w:tcW w:w="1251" w:type="dxa"/>
            <w:tcBorders>
              <w:top w:val="nil"/>
              <w:left w:val="nil"/>
              <w:bottom w:val="nil"/>
              <w:right w:val="nil"/>
            </w:tcBorders>
            <w:shd w:val="clear" w:color="auto" w:fill="auto"/>
            <w:noWrap/>
            <w:vAlign w:val="bottom"/>
            <w:hideMark/>
          </w:tcPr>
          <w:p w14:paraId="7EA3F2E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21</w:t>
            </w:r>
          </w:p>
        </w:tc>
        <w:tc>
          <w:tcPr>
            <w:tcW w:w="1764" w:type="dxa"/>
            <w:tcBorders>
              <w:top w:val="nil"/>
              <w:left w:val="nil"/>
              <w:bottom w:val="nil"/>
              <w:right w:val="nil"/>
            </w:tcBorders>
            <w:shd w:val="clear" w:color="auto" w:fill="auto"/>
            <w:noWrap/>
            <w:vAlign w:val="bottom"/>
            <w:hideMark/>
          </w:tcPr>
          <w:p w14:paraId="72AAE91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21</w:t>
            </w:r>
          </w:p>
        </w:tc>
      </w:tr>
      <w:tr w:rsidR="00474193" w:rsidRPr="00474193" w14:paraId="33F3ADC5" w14:textId="77777777" w:rsidTr="00474193">
        <w:trPr>
          <w:trHeight w:val="300"/>
        </w:trPr>
        <w:tc>
          <w:tcPr>
            <w:tcW w:w="3153" w:type="dxa"/>
            <w:tcBorders>
              <w:top w:val="nil"/>
              <w:left w:val="nil"/>
              <w:bottom w:val="nil"/>
              <w:right w:val="nil"/>
            </w:tcBorders>
            <w:shd w:val="clear" w:color="auto" w:fill="auto"/>
            <w:noWrap/>
            <w:vAlign w:val="bottom"/>
            <w:hideMark/>
          </w:tcPr>
          <w:p w14:paraId="59B7071A"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BIOGEOGR</w:t>
            </w:r>
          </w:p>
        </w:tc>
        <w:tc>
          <w:tcPr>
            <w:tcW w:w="1251" w:type="dxa"/>
            <w:tcBorders>
              <w:top w:val="nil"/>
              <w:left w:val="nil"/>
              <w:bottom w:val="nil"/>
              <w:right w:val="nil"/>
            </w:tcBorders>
            <w:shd w:val="clear" w:color="auto" w:fill="auto"/>
            <w:noWrap/>
            <w:vAlign w:val="bottom"/>
            <w:hideMark/>
          </w:tcPr>
          <w:p w14:paraId="5D985EE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c>
          <w:tcPr>
            <w:tcW w:w="1251" w:type="dxa"/>
            <w:tcBorders>
              <w:top w:val="nil"/>
              <w:left w:val="nil"/>
              <w:bottom w:val="nil"/>
              <w:right w:val="nil"/>
            </w:tcBorders>
            <w:shd w:val="clear" w:color="auto" w:fill="auto"/>
            <w:noWrap/>
            <w:vAlign w:val="bottom"/>
            <w:hideMark/>
          </w:tcPr>
          <w:p w14:paraId="397D20A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c>
          <w:tcPr>
            <w:tcW w:w="1251" w:type="dxa"/>
            <w:tcBorders>
              <w:top w:val="nil"/>
              <w:left w:val="nil"/>
              <w:bottom w:val="nil"/>
              <w:right w:val="nil"/>
            </w:tcBorders>
            <w:shd w:val="clear" w:color="auto" w:fill="auto"/>
            <w:noWrap/>
            <w:vAlign w:val="bottom"/>
            <w:hideMark/>
          </w:tcPr>
          <w:p w14:paraId="1059852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c>
          <w:tcPr>
            <w:tcW w:w="1764" w:type="dxa"/>
            <w:tcBorders>
              <w:top w:val="nil"/>
              <w:left w:val="nil"/>
              <w:bottom w:val="nil"/>
              <w:right w:val="nil"/>
            </w:tcBorders>
            <w:shd w:val="clear" w:color="auto" w:fill="auto"/>
            <w:noWrap/>
            <w:vAlign w:val="bottom"/>
            <w:hideMark/>
          </w:tcPr>
          <w:p w14:paraId="5554DEC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r>
      <w:tr w:rsidR="00474193" w:rsidRPr="00474193" w14:paraId="35236A36" w14:textId="77777777" w:rsidTr="00474193">
        <w:trPr>
          <w:trHeight w:val="300"/>
        </w:trPr>
        <w:tc>
          <w:tcPr>
            <w:tcW w:w="3153" w:type="dxa"/>
            <w:tcBorders>
              <w:top w:val="nil"/>
              <w:left w:val="nil"/>
              <w:bottom w:val="nil"/>
              <w:right w:val="nil"/>
            </w:tcBorders>
            <w:shd w:val="clear" w:color="auto" w:fill="auto"/>
            <w:noWrap/>
            <w:vAlign w:val="bottom"/>
            <w:hideMark/>
          </w:tcPr>
          <w:p w14:paraId="265E35D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ECON</w:t>
            </w:r>
          </w:p>
        </w:tc>
        <w:tc>
          <w:tcPr>
            <w:tcW w:w="1251" w:type="dxa"/>
            <w:tcBorders>
              <w:top w:val="nil"/>
              <w:left w:val="nil"/>
              <w:bottom w:val="nil"/>
              <w:right w:val="nil"/>
            </w:tcBorders>
            <w:shd w:val="clear" w:color="auto" w:fill="auto"/>
            <w:noWrap/>
            <w:vAlign w:val="bottom"/>
            <w:hideMark/>
          </w:tcPr>
          <w:p w14:paraId="074503D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21</w:t>
            </w:r>
          </w:p>
        </w:tc>
        <w:tc>
          <w:tcPr>
            <w:tcW w:w="1251" w:type="dxa"/>
            <w:tcBorders>
              <w:top w:val="nil"/>
              <w:left w:val="nil"/>
              <w:bottom w:val="nil"/>
              <w:right w:val="nil"/>
            </w:tcBorders>
            <w:shd w:val="clear" w:color="auto" w:fill="auto"/>
            <w:noWrap/>
            <w:vAlign w:val="bottom"/>
            <w:hideMark/>
          </w:tcPr>
          <w:p w14:paraId="7DB18E3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c>
          <w:tcPr>
            <w:tcW w:w="1251" w:type="dxa"/>
            <w:tcBorders>
              <w:top w:val="nil"/>
              <w:left w:val="nil"/>
              <w:bottom w:val="nil"/>
              <w:right w:val="nil"/>
            </w:tcBorders>
            <w:shd w:val="clear" w:color="auto" w:fill="auto"/>
            <w:noWrap/>
            <w:vAlign w:val="bottom"/>
            <w:hideMark/>
          </w:tcPr>
          <w:p w14:paraId="1FAAEEB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c>
          <w:tcPr>
            <w:tcW w:w="1764" w:type="dxa"/>
            <w:tcBorders>
              <w:top w:val="nil"/>
              <w:left w:val="nil"/>
              <w:bottom w:val="nil"/>
              <w:right w:val="nil"/>
            </w:tcBorders>
            <w:shd w:val="clear" w:color="auto" w:fill="auto"/>
            <w:noWrap/>
            <w:vAlign w:val="bottom"/>
            <w:hideMark/>
          </w:tcPr>
          <w:p w14:paraId="7B95993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r>
      <w:tr w:rsidR="00474193" w:rsidRPr="00474193" w14:paraId="0DDA0F05" w14:textId="77777777" w:rsidTr="00474193">
        <w:trPr>
          <w:trHeight w:val="300"/>
        </w:trPr>
        <w:tc>
          <w:tcPr>
            <w:tcW w:w="3153" w:type="dxa"/>
            <w:tcBorders>
              <w:top w:val="nil"/>
              <w:left w:val="nil"/>
              <w:bottom w:val="nil"/>
              <w:right w:val="nil"/>
            </w:tcBorders>
            <w:shd w:val="clear" w:color="auto" w:fill="auto"/>
            <w:noWrap/>
            <w:vAlign w:val="bottom"/>
            <w:hideMark/>
          </w:tcPr>
          <w:p w14:paraId="2AAE5915"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ANIM ECOL</w:t>
            </w:r>
          </w:p>
        </w:tc>
        <w:tc>
          <w:tcPr>
            <w:tcW w:w="1251" w:type="dxa"/>
            <w:tcBorders>
              <w:top w:val="nil"/>
              <w:left w:val="nil"/>
              <w:bottom w:val="nil"/>
              <w:right w:val="nil"/>
            </w:tcBorders>
            <w:shd w:val="clear" w:color="auto" w:fill="auto"/>
            <w:noWrap/>
            <w:vAlign w:val="bottom"/>
            <w:hideMark/>
          </w:tcPr>
          <w:p w14:paraId="7D9C4EB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22</w:t>
            </w:r>
          </w:p>
        </w:tc>
        <w:tc>
          <w:tcPr>
            <w:tcW w:w="1251" w:type="dxa"/>
            <w:tcBorders>
              <w:top w:val="nil"/>
              <w:left w:val="nil"/>
              <w:bottom w:val="nil"/>
              <w:right w:val="nil"/>
            </w:tcBorders>
            <w:shd w:val="clear" w:color="auto" w:fill="auto"/>
            <w:noWrap/>
            <w:vAlign w:val="bottom"/>
            <w:hideMark/>
          </w:tcPr>
          <w:p w14:paraId="7083FB3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c>
          <w:tcPr>
            <w:tcW w:w="1251" w:type="dxa"/>
            <w:tcBorders>
              <w:top w:val="nil"/>
              <w:left w:val="nil"/>
              <w:bottom w:val="nil"/>
              <w:right w:val="nil"/>
            </w:tcBorders>
            <w:shd w:val="clear" w:color="auto" w:fill="auto"/>
            <w:noWrap/>
            <w:vAlign w:val="bottom"/>
            <w:hideMark/>
          </w:tcPr>
          <w:p w14:paraId="12499D9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c>
          <w:tcPr>
            <w:tcW w:w="1764" w:type="dxa"/>
            <w:tcBorders>
              <w:top w:val="nil"/>
              <w:left w:val="nil"/>
              <w:bottom w:val="nil"/>
              <w:right w:val="nil"/>
            </w:tcBorders>
            <w:shd w:val="clear" w:color="auto" w:fill="auto"/>
            <w:noWrap/>
            <w:vAlign w:val="bottom"/>
            <w:hideMark/>
          </w:tcPr>
          <w:p w14:paraId="2D2F624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r>
      <w:tr w:rsidR="00474193" w:rsidRPr="00474193" w14:paraId="12CCC25C" w14:textId="77777777" w:rsidTr="00474193">
        <w:trPr>
          <w:trHeight w:val="300"/>
        </w:trPr>
        <w:tc>
          <w:tcPr>
            <w:tcW w:w="3153" w:type="dxa"/>
            <w:tcBorders>
              <w:top w:val="nil"/>
              <w:left w:val="nil"/>
              <w:bottom w:val="nil"/>
              <w:right w:val="nil"/>
            </w:tcBorders>
            <w:shd w:val="clear" w:color="auto" w:fill="auto"/>
            <w:noWrap/>
            <w:vAlign w:val="bottom"/>
            <w:hideMark/>
          </w:tcPr>
          <w:p w14:paraId="017EE266"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BIOGEOSCIENCES</w:t>
            </w:r>
          </w:p>
        </w:tc>
        <w:tc>
          <w:tcPr>
            <w:tcW w:w="1251" w:type="dxa"/>
            <w:tcBorders>
              <w:top w:val="nil"/>
              <w:left w:val="nil"/>
              <w:bottom w:val="nil"/>
              <w:right w:val="nil"/>
            </w:tcBorders>
            <w:shd w:val="clear" w:color="auto" w:fill="auto"/>
            <w:noWrap/>
            <w:vAlign w:val="bottom"/>
            <w:hideMark/>
          </w:tcPr>
          <w:p w14:paraId="7BC023A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23</w:t>
            </w:r>
          </w:p>
        </w:tc>
        <w:tc>
          <w:tcPr>
            <w:tcW w:w="1251" w:type="dxa"/>
            <w:tcBorders>
              <w:top w:val="nil"/>
              <w:left w:val="nil"/>
              <w:bottom w:val="nil"/>
              <w:right w:val="nil"/>
            </w:tcBorders>
            <w:shd w:val="clear" w:color="auto" w:fill="auto"/>
            <w:noWrap/>
            <w:vAlign w:val="bottom"/>
            <w:hideMark/>
          </w:tcPr>
          <w:p w14:paraId="15243A7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32</w:t>
            </w:r>
          </w:p>
        </w:tc>
        <w:tc>
          <w:tcPr>
            <w:tcW w:w="1251" w:type="dxa"/>
            <w:tcBorders>
              <w:top w:val="nil"/>
              <w:left w:val="nil"/>
              <w:bottom w:val="nil"/>
              <w:right w:val="nil"/>
            </w:tcBorders>
            <w:shd w:val="clear" w:color="auto" w:fill="auto"/>
            <w:noWrap/>
            <w:vAlign w:val="bottom"/>
            <w:hideMark/>
          </w:tcPr>
          <w:p w14:paraId="29E3142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24</w:t>
            </w:r>
          </w:p>
        </w:tc>
        <w:tc>
          <w:tcPr>
            <w:tcW w:w="1764" w:type="dxa"/>
            <w:tcBorders>
              <w:top w:val="nil"/>
              <w:left w:val="nil"/>
              <w:bottom w:val="nil"/>
              <w:right w:val="nil"/>
            </w:tcBorders>
            <w:shd w:val="clear" w:color="auto" w:fill="auto"/>
            <w:noWrap/>
            <w:vAlign w:val="bottom"/>
            <w:hideMark/>
          </w:tcPr>
          <w:p w14:paraId="07884BB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23</w:t>
            </w:r>
          </w:p>
        </w:tc>
      </w:tr>
      <w:tr w:rsidR="00474193" w:rsidRPr="00474193" w14:paraId="18EB7B3B" w14:textId="77777777" w:rsidTr="00474193">
        <w:trPr>
          <w:trHeight w:val="300"/>
        </w:trPr>
        <w:tc>
          <w:tcPr>
            <w:tcW w:w="3153" w:type="dxa"/>
            <w:tcBorders>
              <w:top w:val="nil"/>
              <w:left w:val="nil"/>
              <w:bottom w:val="nil"/>
              <w:right w:val="nil"/>
            </w:tcBorders>
            <w:shd w:val="clear" w:color="auto" w:fill="auto"/>
            <w:noWrap/>
            <w:vAlign w:val="bottom"/>
            <w:hideMark/>
          </w:tcPr>
          <w:p w14:paraId="5448FCF7"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FUNCT ECOL</w:t>
            </w:r>
          </w:p>
        </w:tc>
        <w:tc>
          <w:tcPr>
            <w:tcW w:w="1251" w:type="dxa"/>
            <w:tcBorders>
              <w:top w:val="nil"/>
              <w:left w:val="nil"/>
              <w:bottom w:val="nil"/>
              <w:right w:val="nil"/>
            </w:tcBorders>
            <w:shd w:val="clear" w:color="auto" w:fill="auto"/>
            <w:noWrap/>
            <w:vAlign w:val="bottom"/>
            <w:hideMark/>
          </w:tcPr>
          <w:p w14:paraId="0F1D7CC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24</w:t>
            </w:r>
          </w:p>
        </w:tc>
        <w:tc>
          <w:tcPr>
            <w:tcW w:w="1251" w:type="dxa"/>
            <w:tcBorders>
              <w:top w:val="nil"/>
              <w:left w:val="nil"/>
              <w:bottom w:val="nil"/>
              <w:right w:val="nil"/>
            </w:tcBorders>
            <w:shd w:val="clear" w:color="auto" w:fill="auto"/>
            <w:noWrap/>
            <w:vAlign w:val="bottom"/>
            <w:hideMark/>
          </w:tcPr>
          <w:p w14:paraId="7947B69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22</w:t>
            </w:r>
          </w:p>
        </w:tc>
        <w:tc>
          <w:tcPr>
            <w:tcW w:w="1251" w:type="dxa"/>
            <w:tcBorders>
              <w:top w:val="nil"/>
              <w:left w:val="nil"/>
              <w:bottom w:val="nil"/>
              <w:right w:val="nil"/>
            </w:tcBorders>
            <w:shd w:val="clear" w:color="auto" w:fill="auto"/>
            <w:noWrap/>
            <w:vAlign w:val="bottom"/>
            <w:hideMark/>
          </w:tcPr>
          <w:p w14:paraId="4F351E8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25</w:t>
            </w:r>
          </w:p>
        </w:tc>
        <w:tc>
          <w:tcPr>
            <w:tcW w:w="1764" w:type="dxa"/>
            <w:tcBorders>
              <w:top w:val="nil"/>
              <w:left w:val="nil"/>
              <w:bottom w:val="nil"/>
              <w:right w:val="nil"/>
            </w:tcBorders>
            <w:shd w:val="clear" w:color="auto" w:fill="auto"/>
            <w:noWrap/>
            <w:vAlign w:val="bottom"/>
            <w:hideMark/>
          </w:tcPr>
          <w:p w14:paraId="43E08F6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24</w:t>
            </w:r>
          </w:p>
        </w:tc>
      </w:tr>
      <w:tr w:rsidR="00474193" w:rsidRPr="00474193" w14:paraId="0601DC38" w14:textId="77777777" w:rsidTr="00474193">
        <w:trPr>
          <w:trHeight w:val="300"/>
        </w:trPr>
        <w:tc>
          <w:tcPr>
            <w:tcW w:w="3153" w:type="dxa"/>
            <w:tcBorders>
              <w:top w:val="nil"/>
              <w:left w:val="nil"/>
              <w:bottom w:val="nil"/>
              <w:right w:val="nil"/>
            </w:tcBorders>
            <w:shd w:val="clear" w:color="auto" w:fill="auto"/>
            <w:noWrap/>
            <w:vAlign w:val="bottom"/>
            <w:hideMark/>
          </w:tcPr>
          <w:p w14:paraId="1CE33B1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ISME J</w:t>
            </w:r>
          </w:p>
        </w:tc>
        <w:tc>
          <w:tcPr>
            <w:tcW w:w="1251" w:type="dxa"/>
            <w:tcBorders>
              <w:top w:val="nil"/>
              <w:left w:val="nil"/>
              <w:bottom w:val="nil"/>
              <w:right w:val="nil"/>
            </w:tcBorders>
            <w:shd w:val="clear" w:color="auto" w:fill="auto"/>
            <w:noWrap/>
            <w:vAlign w:val="bottom"/>
            <w:hideMark/>
          </w:tcPr>
          <w:p w14:paraId="545F6F3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25</w:t>
            </w:r>
          </w:p>
        </w:tc>
        <w:tc>
          <w:tcPr>
            <w:tcW w:w="1251" w:type="dxa"/>
            <w:tcBorders>
              <w:top w:val="nil"/>
              <w:left w:val="nil"/>
              <w:bottom w:val="nil"/>
              <w:right w:val="nil"/>
            </w:tcBorders>
            <w:shd w:val="clear" w:color="auto" w:fill="auto"/>
            <w:noWrap/>
            <w:vAlign w:val="bottom"/>
            <w:hideMark/>
          </w:tcPr>
          <w:p w14:paraId="6C3BA81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c>
          <w:tcPr>
            <w:tcW w:w="1251" w:type="dxa"/>
            <w:tcBorders>
              <w:top w:val="nil"/>
              <w:left w:val="nil"/>
              <w:bottom w:val="nil"/>
              <w:right w:val="nil"/>
            </w:tcBorders>
            <w:shd w:val="clear" w:color="auto" w:fill="auto"/>
            <w:noWrap/>
            <w:vAlign w:val="bottom"/>
            <w:hideMark/>
          </w:tcPr>
          <w:p w14:paraId="47AB686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c>
          <w:tcPr>
            <w:tcW w:w="1764" w:type="dxa"/>
            <w:tcBorders>
              <w:top w:val="nil"/>
              <w:left w:val="nil"/>
              <w:bottom w:val="nil"/>
              <w:right w:val="nil"/>
            </w:tcBorders>
            <w:shd w:val="clear" w:color="auto" w:fill="auto"/>
            <w:noWrap/>
            <w:vAlign w:val="bottom"/>
            <w:hideMark/>
          </w:tcPr>
          <w:p w14:paraId="15D0CAD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r>
      <w:tr w:rsidR="00474193" w:rsidRPr="00474193" w14:paraId="3DDB021A" w14:textId="77777777" w:rsidTr="00474193">
        <w:trPr>
          <w:trHeight w:val="300"/>
        </w:trPr>
        <w:tc>
          <w:tcPr>
            <w:tcW w:w="3153" w:type="dxa"/>
            <w:tcBorders>
              <w:top w:val="nil"/>
              <w:left w:val="nil"/>
              <w:bottom w:val="nil"/>
              <w:right w:val="nil"/>
            </w:tcBorders>
            <w:shd w:val="clear" w:color="auto" w:fill="auto"/>
            <w:noWrap/>
            <w:vAlign w:val="bottom"/>
            <w:hideMark/>
          </w:tcPr>
          <w:p w14:paraId="106A0279"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ANNU REV ECOL EVOL S</w:t>
            </w:r>
          </w:p>
        </w:tc>
        <w:tc>
          <w:tcPr>
            <w:tcW w:w="1251" w:type="dxa"/>
            <w:tcBorders>
              <w:top w:val="nil"/>
              <w:left w:val="nil"/>
              <w:bottom w:val="nil"/>
              <w:right w:val="nil"/>
            </w:tcBorders>
            <w:shd w:val="clear" w:color="auto" w:fill="auto"/>
            <w:noWrap/>
            <w:vAlign w:val="bottom"/>
            <w:hideMark/>
          </w:tcPr>
          <w:p w14:paraId="4DEDA34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c>
          <w:tcPr>
            <w:tcW w:w="1251" w:type="dxa"/>
            <w:tcBorders>
              <w:top w:val="nil"/>
              <w:left w:val="nil"/>
              <w:bottom w:val="nil"/>
              <w:right w:val="nil"/>
            </w:tcBorders>
            <w:shd w:val="clear" w:color="auto" w:fill="auto"/>
            <w:noWrap/>
            <w:vAlign w:val="bottom"/>
            <w:hideMark/>
          </w:tcPr>
          <w:p w14:paraId="309E24B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c>
          <w:tcPr>
            <w:tcW w:w="1251" w:type="dxa"/>
            <w:tcBorders>
              <w:top w:val="nil"/>
              <w:left w:val="nil"/>
              <w:bottom w:val="nil"/>
              <w:right w:val="nil"/>
            </w:tcBorders>
            <w:shd w:val="clear" w:color="auto" w:fill="auto"/>
            <w:noWrap/>
            <w:vAlign w:val="bottom"/>
            <w:hideMark/>
          </w:tcPr>
          <w:p w14:paraId="3DF3BB0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52</w:t>
            </w:r>
          </w:p>
        </w:tc>
        <w:tc>
          <w:tcPr>
            <w:tcW w:w="1764" w:type="dxa"/>
            <w:tcBorders>
              <w:top w:val="nil"/>
              <w:left w:val="nil"/>
              <w:bottom w:val="nil"/>
              <w:right w:val="nil"/>
            </w:tcBorders>
            <w:shd w:val="clear" w:color="auto" w:fill="auto"/>
            <w:noWrap/>
            <w:vAlign w:val="bottom"/>
            <w:hideMark/>
          </w:tcPr>
          <w:p w14:paraId="4A5BC68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52</w:t>
            </w:r>
          </w:p>
        </w:tc>
      </w:tr>
      <w:tr w:rsidR="00474193" w:rsidRPr="00474193" w14:paraId="69489EFD" w14:textId="77777777" w:rsidTr="00474193">
        <w:trPr>
          <w:trHeight w:val="300"/>
        </w:trPr>
        <w:tc>
          <w:tcPr>
            <w:tcW w:w="3153" w:type="dxa"/>
            <w:tcBorders>
              <w:top w:val="nil"/>
              <w:left w:val="nil"/>
              <w:bottom w:val="nil"/>
              <w:right w:val="nil"/>
            </w:tcBorders>
            <w:shd w:val="clear" w:color="auto" w:fill="auto"/>
            <w:noWrap/>
            <w:vAlign w:val="bottom"/>
            <w:hideMark/>
          </w:tcPr>
          <w:p w14:paraId="15EC84FA"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BEHAV ECOL</w:t>
            </w:r>
          </w:p>
        </w:tc>
        <w:tc>
          <w:tcPr>
            <w:tcW w:w="1251" w:type="dxa"/>
            <w:tcBorders>
              <w:top w:val="nil"/>
              <w:left w:val="nil"/>
              <w:bottom w:val="nil"/>
              <w:right w:val="nil"/>
            </w:tcBorders>
            <w:shd w:val="clear" w:color="auto" w:fill="auto"/>
            <w:noWrap/>
            <w:vAlign w:val="bottom"/>
            <w:hideMark/>
          </w:tcPr>
          <w:p w14:paraId="2DB6230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27</w:t>
            </w:r>
          </w:p>
        </w:tc>
        <w:tc>
          <w:tcPr>
            <w:tcW w:w="1251" w:type="dxa"/>
            <w:tcBorders>
              <w:top w:val="nil"/>
              <w:left w:val="nil"/>
              <w:bottom w:val="nil"/>
              <w:right w:val="nil"/>
            </w:tcBorders>
            <w:shd w:val="clear" w:color="auto" w:fill="auto"/>
            <w:noWrap/>
            <w:vAlign w:val="bottom"/>
            <w:hideMark/>
          </w:tcPr>
          <w:p w14:paraId="3F6A332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45</w:t>
            </w:r>
          </w:p>
        </w:tc>
        <w:tc>
          <w:tcPr>
            <w:tcW w:w="1251" w:type="dxa"/>
            <w:tcBorders>
              <w:top w:val="nil"/>
              <w:left w:val="nil"/>
              <w:bottom w:val="nil"/>
              <w:right w:val="nil"/>
            </w:tcBorders>
            <w:shd w:val="clear" w:color="auto" w:fill="auto"/>
            <w:noWrap/>
            <w:vAlign w:val="bottom"/>
            <w:hideMark/>
          </w:tcPr>
          <w:p w14:paraId="683881A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36</w:t>
            </w:r>
          </w:p>
        </w:tc>
        <w:tc>
          <w:tcPr>
            <w:tcW w:w="1764" w:type="dxa"/>
            <w:tcBorders>
              <w:top w:val="nil"/>
              <w:left w:val="nil"/>
              <w:bottom w:val="nil"/>
              <w:right w:val="nil"/>
            </w:tcBorders>
            <w:shd w:val="clear" w:color="auto" w:fill="auto"/>
            <w:noWrap/>
            <w:vAlign w:val="bottom"/>
            <w:hideMark/>
          </w:tcPr>
          <w:p w14:paraId="5AD2EFD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36</w:t>
            </w:r>
          </w:p>
        </w:tc>
      </w:tr>
      <w:tr w:rsidR="00474193" w:rsidRPr="00474193" w14:paraId="71DAC365" w14:textId="77777777" w:rsidTr="00474193">
        <w:trPr>
          <w:trHeight w:val="300"/>
        </w:trPr>
        <w:tc>
          <w:tcPr>
            <w:tcW w:w="3153" w:type="dxa"/>
            <w:tcBorders>
              <w:top w:val="nil"/>
              <w:left w:val="nil"/>
              <w:bottom w:val="nil"/>
              <w:right w:val="nil"/>
            </w:tcBorders>
            <w:shd w:val="clear" w:color="auto" w:fill="auto"/>
            <w:noWrap/>
            <w:vAlign w:val="bottom"/>
            <w:hideMark/>
          </w:tcPr>
          <w:p w14:paraId="22084879"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EXP MAR BIOL ECOL</w:t>
            </w:r>
          </w:p>
        </w:tc>
        <w:tc>
          <w:tcPr>
            <w:tcW w:w="1251" w:type="dxa"/>
            <w:tcBorders>
              <w:top w:val="nil"/>
              <w:left w:val="nil"/>
              <w:bottom w:val="nil"/>
              <w:right w:val="nil"/>
            </w:tcBorders>
            <w:shd w:val="clear" w:color="auto" w:fill="auto"/>
            <w:noWrap/>
            <w:vAlign w:val="bottom"/>
            <w:hideMark/>
          </w:tcPr>
          <w:p w14:paraId="32D1076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c>
          <w:tcPr>
            <w:tcW w:w="1251" w:type="dxa"/>
            <w:tcBorders>
              <w:top w:val="nil"/>
              <w:left w:val="nil"/>
              <w:bottom w:val="nil"/>
              <w:right w:val="nil"/>
            </w:tcBorders>
            <w:shd w:val="clear" w:color="auto" w:fill="auto"/>
            <w:noWrap/>
            <w:vAlign w:val="bottom"/>
            <w:hideMark/>
          </w:tcPr>
          <w:p w14:paraId="1815ABC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41</w:t>
            </w:r>
          </w:p>
        </w:tc>
        <w:tc>
          <w:tcPr>
            <w:tcW w:w="1251" w:type="dxa"/>
            <w:tcBorders>
              <w:top w:val="nil"/>
              <w:left w:val="nil"/>
              <w:bottom w:val="nil"/>
              <w:right w:val="nil"/>
            </w:tcBorders>
            <w:shd w:val="clear" w:color="auto" w:fill="auto"/>
            <w:noWrap/>
            <w:vAlign w:val="bottom"/>
            <w:hideMark/>
          </w:tcPr>
          <w:p w14:paraId="126C7F7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c>
          <w:tcPr>
            <w:tcW w:w="1764" w:type="dxa"/>
            <w:tcBorders>
              <w:top w:val="nil"/>
              <w:left w:val="nil"/>
              <w:bottom w:val="nil"/>
              <w:right w:val="nil"/>
            </w:tcBorders>
            <w:shd w:val="clear" w:color="auto" w:fill="auto"/>
            <w:noWrap/>
            <w:vAlign w:val="bottom"/>
            <w:hideMark/>
          </w:tcPr>
          <w:p w14:paraId="676391B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27</w:t>
            </w:r>
          </w:p>
        </w:tc>
      </w:tr>
      <w:tr w:rsidR="00474193" w:rsidRPr="00474193" w14:paraId="512724EF" w14:textId="77777777" w:rsidTr="00474193">
        <w:trPr>
          <w:trHeight w:val="300"/>
        </w:trPr>
        <w:tc>
          <w:tcPr>
            <w:tcW w:w="3153" w:type="dxa"/>
            <w:tcBorders>
              <w:top w:val="nil"/>
              <w:left w:val="nil"/>
              <w:bottom w:val="nil"/>
              <w:right w:val="nil"/>
            </w:tcBorders>
            <w:shd w:val="clear" w:color="auto" w:fill="auto"/>
            <w:noWrap/>
            <w:vAlign w:val="bottom"/>
            <w:hideMark/>
          </w:tcPr>
          <w:p w14:paraId="7086DB5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FRONT ECOL ENVIRON</w:t>
            </w:r>
          </w:p>
        </w:tc>
        <w:tc>
          <w:tcPr>
            <w:tcW w:w="1251" w:type="dxa"/>
            <w:tcBorders>
              <w:top w:val="nil"/>
              <w:left w:val="nil"/>
              <w:bottom w:val="nil"/>
              <w:right w:val="nil"/>
            </w:tcBorders>
            <w:shd w:val="clear" w:color="auto" w:fill="auto"/>
            <w:noWrap/>
            <w:vAlign w:val="bottom"/>
            <w:hideMark/>
          </w:tcPr>
          <w:p w14:paraId="0098CCB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29</w:t>
            </w:r>
          </w:p>
        </w:tc>
        <w:tc>
          <w:tcPr>
            <w:tcW w:w="1251" w:type="dxa"/>
            <w:tcBorders>
              <w:top w:val="nil"/>
              <w:left w:val="nil"/>
              <w:bottom w:val="nil"/>
              <w:right w:val="nil"/>
            </w:tcBorders>
            <w:shd w:val="clear" w:color="auto" w:fill="auto"/>
            <w:noWrap/>
            <w:vAlign w:val="bottom"/>
            <w:hideMark/>
          </w:tcPr>
          <w:p w14:paraId="00F1EF3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c>
          <w:tcPr>
            <w:tcW w:w="1251" w:type="dxa"/>
            <w:tcBorders>
              <w:top w:val="nil"/>
              <w:left w:val="nil"/>
              <w:bottom w:val="nil"/>
              <w:right w:val="nil"/>
            </w:tcBorders>
            <w:shd w:val="clear" w:color="auto" w:fill="auto"/>
            <w:noWrap/>
            <w:vAlign w:val="bottom"/>
            <w:hideMark/>
          </w:tcPr>
          <w:p w14:paraId="5C737C1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c>
          <w:tcPr>
            <w:tcW w:w="1764" w:type="dxa"/>
            <w:tcBorders>
              <w:top w:val="nil"/>
              <w:left w:val="nil"/>
              <w:bottom w:val="nil"/>
              <w:right w:val="nil"/>
            </w:tcBorders>
            <w:shd w:val="clear" w:color="auto" w:fill="auto"/>
            <w:noWrap/>
            <w:vAlign w:val="bottom"/>
            <w:hideMark/>
          </w:tcPr>
          <w:p w14:paraId="556CFCB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31</w:t>
            </w:r>
          </w:p>
        </w:tc>
      </w:tr>
      <w:tr w:rsidR="00474193" w:rsidRPr="00474193" w14:paraId="06A24CD8" w14:textId="77777777" w:rsidTr="00474193">
        <w:trPr>
          <w:trHeight w:val="300"/>
        </w:trPr>
        <w:tc>
          <w:tcPr>
            <w:tcW w:w="3153" w:type="dxa"/>
            <w:tcBorders>
              <w:top w:val="nil"/>
              <w:left w:val="nil"/>
              <w:bottom w:val="nil"/>
              <w:right w:val="nil"/>
            </w:tcBorders>
            <w:shd w:val="clear" w:color="auto" w:fill="auto"/>
            <w:noWrap/>
            <w:vAlign w:val="bottom"/>
            <w:hideMark/>
          </w:tcPr>
          <w:p w14:paraId="65C0D0B8"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BEHAV ECOL SOCIOBIOL</w:t>
            </w:r>
          </w:p>
        </w:tc>
        <w:tc>
          <w:tcPr>
            <w:tcW w:w="1251" w:type="dxa"/>
            <w:tcBorders>
              <w:top w:val="nil"/>
              <w:left w:val="nil"/>
              <w:bottom w:val="nil"/>
              <w:right w:val="nil"/>
            </w:tcBorders>
            <w:shd w:val="clear" w:color="auto" w:fill="auto"/>
            <w:noWrap/>
            <w:vAlign w:val="bottom"/>
            <w:hideMark/>
          </w:tcPr>
          <w:p w14:paraId="3114124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30</w:t>
            </w:r>
          </w:p>
        </w:tc>
        <w:tc>
          <w:tcPr>
            <w:tcW w:w="1251" w:type="dxa"/>
            <w:tcBorders>
              <w:top w:val="nil"/>
              <w:left w:val="nil"/>
              <w:bottom w:val="nil"/>
              <w:right w:val="nil"/>
            </w:tcBorders>
            <w:shd w:val="clear" w:color="auto" w:fill="auto"/>
            <w:noWrap/>
            <w:vAlign w:val="bottom"/>
            <w:hideMark/>
          </w:tcPr>
          <w:p w14:paraId="6A0D71F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46</w:t>
            </w:r>
          </w:p>
        </w:tc>
        <w:tc>
          <w:tcPr>
            <w:tcW w:w="1251" w:type="dxa"/>
            <w:tcBorders>
              <w:top w:val="nil"/>
              <w:left w:val="nil"/>
              <w:bottom w:val="nil"/>
              <w:right w:val="nil"/>
            </w:tcBorders>
            <w:shd w:val="clear" w:color="auto" w:fill="auto"/>
            <w:noWrap/>
            <w:vAlign w:val="bottom"/>
            <w:hideMark/>
          </w:tcPr>
          <w:p w14:paraId="20DB45C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33</w:t>
            </w:r>
          </w:p>
        </w:tc>
        <w:tc>
          <w:tcPr>
            <w:tcW w:w="1764" w:type="dxa"/>
            <w:tcBorders>
              <w:top w:val="nil"/>
              <w:left w:val="nil"/>
              <w:bottom w:val="nil"/>
              <w:right w:val="nil"/>
            </w:tcBorders>
            <w:shd w:val="clear" w:color="auto" w:fill="auto"/>
            <w:noWrap/>
            <w:vAlign w:val="bottom"/>
            <w:hideMark/>
          </w:tcPr>
          <w:p w14:paraId="17111D6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r>
      <w:tr w:rsidR="00474193" w:rsidRPr="00474193" w14:paraId="315C2D62" w14:textId="77777777" w:rsidTr="00474193">
        <w:trPr>
          <w:trHeight w:val="300"/>
        </w:trPr>
        <w:tc>
          <w:tcPr>
            <w:tcW w:w="3153" w:type="dxa"/>
            <w:tcBorders>
              <w:top w:val="nil"/>
              <w:left w:val="nil"/>
              <w:bottom w:val="nil"/>
              <w:right w:val="nil"/>
            </w:tcBorders>
            <w:shd w:val="clear" w:color="auto" w:fill="auto"/>
            <w:noWrap/>
            <w:vAlign w:val="bottom"/>
            <w:hideMark/>
          </w:tcPr>
          <w:p w14:paraId="1B6AAC13"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ECOGRAPHY</w:t>
            </w:r>
          </w:p>
        </w:tc>
        <w:tc>
          <w:tcPr>
            <w:tcW w:w="1251" w:type="dxa"/>
            <w:tcBorders>
              <w:top w:val="nil"/>
              <w:left w:val="nil"/>
              <w:bottom w:val="nil"/>
              <w:right w:val="nil"/>
            </w:tcBorders>
            <w:shd w:val="clear" w:color="auto" w:fill="auto"/>
            <w:noWrap/>
            <w:vAlign w:val="bottom"/>
            <w:hideMark/>
          </w:tcPr>
          <w:p w14:paraId="665811D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31</w:t>
            </w:r>
          </w:p>
        </w:tc>
        <w:tc>
          <w:tcPr>
            <w:tcW w:w="1251" w:type="dxa"/>
            <w:tcBorders>
              <w:top w:val="nil"/>
              <w:left w:val="nil"/>
              <w:bottom w:val="nil"/>
              <w:right w:val="nil"/>
            </w:tcBorders>
            <w:shd w:val="clear" w:color="auto" w:fill="auto"/>
            <w:noWrap/>
            <w:vAlign w:val="bottom"/>
            <w:hideMark/>
          </w:tcPr>
          <w:p w14:paraId="5BB0729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40</w:t>
            </w:r>
          </w:p>
        </w:tc>
        <w:tc>
          <w:tcPr>
            <w:tcW w:w="1251" w:type="dxa"/>
            <w:tcBorders>
              <w:top w:val="nil"/>
              <w:left w:val="nil"/>
              <w:bottom w:val="nil"/>
              <w:right w:val="nil"/>
            </w:tcBorders>
            <w:shd w:val="clear" w:color="auto" w:fill="auto"/>
            <w:noWrap/>
            <w:vAlign w:val="bottom"/>
            <w:hideMark/>
          </w:tcPr>
          <w:p w14:paraId="1B29DC4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38</w:t>
            </w:r>
          </w:p>
        </w:tc>
        <w:tc>
          <w:tcPr>
            <w:tcW w:w="1764" w:type="dxa"/>
            <w:tcBorders>
              <w:top w:val="nil"/>
              <w:left w:val="nil"/>
              <w:bottom w:val="nil"/>
              <w:right w:val="nil"/>
            </w:tcBorders>
            <w:shd w:val="clear" w:color="auto" w:fill="auto"/>
            <w:noWrap/>
            <w:vAlign w:val="bottom"/>
            <w:hideMark/>
          </w:tcPr>
          <w:p w14:paraId="2FF3A70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39</w:t>
            </w:r>
          </w:p>
        </w:tc>
      </w:tr>
      <w:tr w:rsidR="00474193" w:rsidRPr="00474193" w14:paraId="5F1D702D" w14:textId="77777777" w:rsidTr="00474193">
        <w:trPr>
          <w:trHeight w:val="300"/>
        </w:trPr>
        <w:tc>
          <w:tcPr>
            <w:tcW w:w="3153" w:type="dxa"/>
            <w:tcBorders>
              <w:top w:val="nil"/>
              <w:left w:val="nil"/>
              <w:bottom w:val="nil"/>
              <w:right w:val="nil"/>
            </w:tcBorders>
            <w:shd w:val="clear" w:color="auto" w:fill="auto"/>
            <w:noWrap/>
            <w:vAlign w:val="bottom"/>
            <w:hideMark/>
          </w:tcPr>
          <w:p w14:paraId="3845E105"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BIODIVERS CONSERV</w:t>
            </w:r>
          </w:p>
        </w:tc>
        <w:tc>
          <w:tcPr>
            <w:tcW w:w="1251" w:type="dxa"/>
            <w:tcBorders>
              <w:top w:val="nil"/>
              <w:left w:val="nil"/>
              <w:bottom w:val="nil"/>
              <w:right w:val="nil"/>
            </w:tcBorders>
            <w:shd w:val="clear" w:color="auto" w:fill="auto"/>
            <w:noWrap/>
            <w:vAlign w:val="bottom"/>
            <w:hideMark/>
          </w:tcPr>
          <w:p w14:paraId="6BD63D2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32</w:t>
            </w:r>
          </w:p>
        </w:tc>
        <w:tc>
          <w:tcPr>
            <w:tcW w:w="1251" w:type="dxa"/>
            <w:tcBorders>
              <w:top w:val="nil"/>
              <w:left w:val="nil"/>
              <w:bottom w:val="nil"/>
              <w:right w:val="nil"/>
            </w:tcBorders>
            <w:shd w:val="clear" w:color="auto" w:fill="auto"/>
            <w:noWrap/>
            <w:vAlign w:val="bottom"/>
            <w:hideMark/>
          </w:tcPr>
          <w:p w14:paraId="14F5E8A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36</w:t>
            </w:r>
          </w:p>
        </w:tc>
        <w:tc>
          <w:tcPr>
            <w:tcW w:w="1251" w:type="dxa"/>
            <w:tcBorders>
              <w:top w:val="nil"/>
              <w:left w:val="nil"/>
              <w:bottom w:val="nil"/>
              <w:right w:val="nil"/>
            </w:tcBorders>
            <w:shd w:val="clear" w:color="auto" w:fill="auto"/>
            <w:noWrap/>
            <w:vAlign w:val="bottom"/>
            <w:hideMark/>
          </w:tcPr>
          <w:p w14:paraId="38EBFC1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29</w:t>
            </w:r>
          </w:p>
        </w:tc>
        <w:tc>
          <w:tcPr>
            <w:tcW w:w="1764" w:type="dxa"/>
            <w:tcBorders>
              <w:top w:val="nil"/>
              <w:left w:val="nil"/>
              <w:bottom w:val="nil"/>
              <w:right w:val="nil"/>
            </w:tcBorders>
            <w:shd w:val="clear" w:color="auto" w:fill="auto"/>
            <w:noWrap/>
            <w:vAlign w:val="bottom"/>
            <w:hideMark/>
          </w:tcPr>
          <w:p w14:paraId="503367A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r>
      <w:tr w:rsidR="00474193" w:rsidRPr="00474193" w14:paraId="3818C31F" w14:textId="77777777" w:rsidTr="00474193">
        <w:trPr>
          <w:trHeight w:val="300"/>
        </w:trPr>
        <w:tc>
          <w:tcPr>
            <w:tcW w:w="3153" w:type="dxa"/>
            <w:tcBorders>
              <w:top w:val="nil"/>
              <w:left w:val="nil"/>
              <w:bottom w:val="nil"/>
              <w:right w:val="nil"/>
            </w:tcBorders>
            <w:shd w:val="clear" w:color="auto" w:fill="auto"/>
            <w:noWrap/>
            <w:vAlign w:val="bottom"/>
            <w:hideMark/>
          </w:tcPr>
          <w:p w14:paraId="076552C1"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ECOSYSTEMS</w:t>
            </w:r>
          </w:p>
        </w:tc>
        <w:tc>
          <w:tcPr>
            <w:tcW w:w="1251" w:type="dxa"/>
            <w:tcBorders>
              <w:top w:val="nil"/>
              <w:left w:val="nil"/>
              <w:bottom w:val="nil"/>
              <w:right w:val="nil"/>
            </w:tcBorders>
            <w:shd w:val="clear" w:color="auto" w:fill="auto"/>
            <w:noWrap/>
            <w:vAlign w:val="bottom"/>
            <w:hideMark/>
          </w:tcPr>
          <w:p w14:paraId="552478E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33</w:t>
            </w:r>
          </w:p>
        </w:tc>
        <w:tc>
          <w:tcPr>
            <w:tcW w:w="1251" w:type="dxa"/>
            <w:tcBorders>
              <w:top w:val="nil"/>
              <w:left w:val="nil"/>
              <w:bottom w:val="nil"/>
              <w:right w:val="nil"/>
            </w:tcBorders>
            <w:shd w:val="clear" w:color="auto" w:fill="auto"/>
            <w:noWrap/>
            <w:vAlign w:val="bottom"/>
            <w:hideMark/>
          </w:tcPr>
          <w:p w14:paraId="733DFD2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29</w:t>
            </w:r>
          </w:p>
        </w:tc>
        <w:tc>
          <w:tcPr>
            <w:tcW w:w="1251" w:type="dxa"/>
            <w:tcBorders>
              <w:top w:val="nil"/>
              <w:left w:val="nil"/>
              <w:bottom w:val="nil"/>
              <w:right w:val="nil"/>
            </w:tcBorders>
            <w:shd w:val="clear" w:color="auto" w:fill="auto"/>
            <w:noWrap/>
            <w:vAlign w:val="bottom"/>
            <w:hideMark/>
          </w:tcPr>
          <w:p w14:paraId="2C25512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42</w:t>
            </w:r>
          </w:p>
        </w:tc>
        <w:tc>
          <w:tcPr>
            <w:tcW w:w="1764" w:type="dxa"/>
            <w:tcBorders>
              <w:top w:val="nil"/>
              <w:left w:val="nil"/>
              <w:bottom w:val="nil"/>
              <w:right w:val="nil"/>
            </w:tcBorders>
            <w:shd w:val="clear" w:color="auto" w:fill="auto"/>
            <w:noWrap/>
            <w:vAlign w:val="bottom"/>
            <w:hideMark/>
          </w:tcPr>
          <w:p w14:paraId="2EA62CF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41</w:t>
            </w:r>
          </w:p>
        </w:tc>
      </w:tr>
      <w:tr w:rsidR="00474193" w:rsidRPr="00474193" w14:paraId="036F88F3" w14:textId="77777777" w:rsidTr="00E1552F">
        <w:trPr>
          <w:trHeight w:val="300"/>
        </w:trPr>
        <w:tc>
          <w:tcPr>
            <w:tcW w:w="3153" w:type="dxa"/>
            <w:tcBorders>
              <w:top w:val="nil"/>
              <w:left w:val="nil"/>
              <w:right w:val="nil"/>
            </w:tcBorders>
            <w:shd w:val="clear" w:color="auto" w:fill="auto"/>
            <w:noWrap/>
            <w:vAlign w:val="bottom"/>
            <w:hideMark/>
          </w:tcPr>
          <w:p w14:paraId="2902549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HEREDITY</w:t>
            </w:r>
          </w:p>
        </w:tc>
        <w:tc>
          <w:tcPr>
            <w:tcW w:w="1251" w:type="dxa"/>
            <w:tcBorders>
              <w:top w:val="nil"/>
              <w:left w:val="nil"/>
              <w:right w:val="nil"/>
            </w:tcBorders>
            <w:shd w:val="clear" w:color="auto" w:fill="auto"/>
            <w:noWrap/>
            <w:vAlign w:val="bottom"/>
            <w:hideMark/>
          </w:tcPr>
          <w:p w14:paraId="597477B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c>
          <w:tcPr>
            <w:tcW w:w="1251" w:type="dxa"/>
            <w:tcBorders>
              <w:top w:val="nil"/>
              <w:left w:val="nil"/>
              <w:right w:val="nil"/>
            </w:tcBorders>
            <w:shd w:val="clear" w:color="auto" w:fill="auto"/>
            <w:noWrap/>
            <w:vAlign w:val="bottom"/>
            <w:hideMark/>
          </w:tcPr>
          <w:p w14:paraId="6421137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35</w:t>
            </w:r>
          </w:p>
        </w:tc>
        <w:tc>
          <w:tcPr>
            <w:tcW w:w="1251" w:type="dxa"/>
            <w:tcBorders>
              <w:top w:val="nil"/>
              <w:left w:val="nil"/>
              <w:right w:val="nil"/>
            </w:tcBorders>
            <w:shd w:val="clear" w:color="auto" w:fill="auto"/>
            <w:noWrap/>
            <w:vAlign w:val="bottom"/>
            <w:hideMark/>
          </w:tcPr>
          <w:p w14:paraId="63F4F60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39</w:t>
            </w:r>
          </w:p>
        </w:tc>
        <w:tc>
          <w:tcPr>
            <w:tcW w:w="1764" w:type="dxa"/>
            <w:tcBorders>
              <w:top w:val="nil"/>
              <w:left w:val="nil"/>
              <w:right w:val="nil"/>
            </w:tcBorders>
            <w:shd w:val="clear" w:color="auto" w:fill="auto"/>
            <w:noWrap/>
            <w:vAlign w:val="bottom"/>
            <w:hideMark/>
          </w:tcPr>
          <w:p w14:paraId="47903C8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38</w:t>
            </w:r>
          </w:p>
        </w:tc>
      </w:tr>
      <w:tr w:rsidR="00474193" w:rsidRPr="00474193" w14:paraId="6C9838C3" w14:textId="77777777" w:rsidTr="00E1552F">
        <w:trPr>
          <w:trHeight w:val="300"/>
        </w:trPr>
        <w:tc>
          <w:tcPr>
            <w:tcW w:w="3153" w:type="dxa"/>
            <w:tcBorders>
              <w:top w:val="nil"/>
              <w:left w:val="nil"/>
              <w:bottom w:val="single" w:sz="4" w:space="0" w:color="auto"/>
              <w:right w:val="nil"/>
            </w:tcBorders>
            <w:shd w:val="clear" w:color="auto" w:fill="auto"/>
            <w:noWrap/>
            <w:vAlign w:val="bottom"/>
            <w:hideMark/>
          </w:tcPr>
          <w:p w14:paraId="68E58DB1"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GLOBAL ECOL BIOGEOGR</w:t>
            </w:r>
          </w:p>
        </w:tc>
        <w:tc>
          <w:tcPr>
            <w:tcW w:w="1251" w:type="dxa"/>
            <w:tcBorders>
              <w:top w:val="nil"/>
              <w:left w:val="nil"/>
              <w:bottom w:val="single" w:sz="4" w:space="0" w:color="auto"/>
              <w:right w:val="nil"/>
            </w:tcBorders>
            <w:shd w:val="clear" w:color="auto" w:fill="auto"/>
            <w:noWrap/>
            <w:vAlign w:val="bottom"/>
            <w:hideMark/>
          </w:tcPr>
          <w:p w14:paraId="4979C11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35</w:t>
            </w:r>
          </w:p>
        </w:tc>
        <w:tc>
          <w:tcPr>
            <w:tcW w:w="1251" w:type="dxa"/>
            <w:tcBorders>
              <w:top w:val="nil"/>
              <w:left w:val="nil"/>
              <w:bottom w:val="single" w:sz="4" w:space="0" w:color="auto"/>
              <w:right w:val="nil"/>
            </w:tcBorders>
            <w:shd w:val="clear" w:color="auto" w:fill="auto"/>
            <w:noWrap/>
            <w:vAlign w:val="bottom"/>
            <w:hideMark/>
          </w:tcPr>
          <w:p w14:paraId="5EF0E6D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c>
          <w:tcPr>
            <w:tcW w:w="1251" w:type="dxa"/>
            <w:tcBorders>
              <w:top w:val="nil"/>
              <w:left w:val="nil"/>
              <w:bottom w:val="single" w:sz="4" w:space="0" w:color="auto"/>
              <w:right w:val="nil"/>
            </w:tcBorders>
            <w:shd w:val="clear" w:color="auto" w:fill="auto"/>
            <w:noWrap/>
            <w:vAlign w:val="bottom"/>
            <w:hideMark/>
          </w:tcPr>
          <w:p w14:paraId="5AD3D5D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37</w:t>
            </w:r>
          </w:p>
        </w:tc>
        <w:tc>
          <w:tcPr>
            <w:tcW w:w="1764" w:type="dxa"/>
            <w:tcBorders>
              <w:top w:val="nil"/>
              <w:left w:val="nil"/>
              <w:bottom w:val="single" w:sz="4" w:space="0" w:color="auto"/>
              <w:right w:val="nil"/>
            </w:tcBorders>
            <w:shd w:val="clear" w:color="auto" w:fill="auto"/>
            <w:noWrap/>
            <w:vAlign w:val="bottom"/>
            <w:hideMark/>
          </w:tcPr>
          <w:p w14:paraId="0BC0556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37</w:t>
            </w:r>
          </w:p>
        </w:tc>
      </w:tr>
    </w:tbl>
    <w:p w14:paraId="26C67878" w14:textId="77777777" w:rsidR="00474193" w:rsidRDefault="00474193" w:rsidP="00474193">
      <w:pPr>
        <w:tabs>
          <w:tab w:val="left" w:pos="3510"/>
        </w:tabs>
      </w:pPr>
    </w:p>
    <w:p w14:paraId="05760BE4" w14:textId="77777777" w:rsidR="002A4BA6" w:rsidRDefault="002A4BA6" w:rsidP="00474193">
      <w:pPr>
        <w:tabs>
          <w:tab w:val="left" w:pos="3510"/>
        </w:tabs>
        <w:sectPr w:rsidR="002A4BA6" w:rsidSect="00B42F3F">
          <w:pgSz w:w="12240" w:h="15840"/>
          <w:pgMar w:top="1440" w:right="1440" w:bottom="1440" w:left="1440" w:header="720" w:footer="720" w:gutter="0"/>
          <w:lnNumType w:countBy="1" w:restart="continuous"/>
          <w:cols w:space="720"/>
        </w:sectPr>
      </w:pPr>
    </w:p>
    <w:p w14:paraId="72C42466" w14:textId="4DA9C84D" w:rsidR="00A07CC3" w:rsidRDefault="00A07CC3" w:rsidP="00474193">
      <w:pPr>
        <w:tabs>
          <w:tab w:val="left" w:pos="3510"/>
        </w:tabs>
      </w:pPr>
    </w:p>
    <w:p w14:paraId="69B5607A" w14:textId="77777777" w:rsidR="00950D03" w:rsidRDefault="00950D03" w:rsidP="00950D03">
      <w:pPr>
        <w:rPr>
          <w:rFonts w:ascii="Cambria" w:hAnsi="Cambria"/>
        </w:rPr>
      </w:pPr>
      <w:r>
        <w:rPr>
          <w:rFonts w:ascii="Cambria" w:hAnsi="Cambria"/>
        </w:rPr>
        <w:t>Figure 1. Scatterplot and correlation matrix of journal influence metrics with histograms on the diagonal. The top half of the panels are scatterplots showing the relationship between each pair of influence metrics with a smoothing spline through the points to help review linear and nonlinear patterns. The bottom half of the panels are correlations. Pearson correlations were used for linear relationships (p in upper right) and Spearman correlations were used when any nonlinearity was observed (s in upper right).</w:t>
      </w:r>
    </w:p>
    <w:p w14:paraId="0BA64074" w14:textId="77777777" w:rsidR="002A4BA6" w:rsidRDefault="002A4BA6" w:rsidP="00950D03">
      <w:pPr>
        <w:rPr>
          <w:rFonts w:ascii="Cambria" w:hAnsi="Cambria"/>
        </w:rPr>
      </w:pPr>
    </w:p>
    <w:p w14:paraId="1F2C08BD" w14:textId="77777777" w:rsidR="00950D03" w:rsidRDefault="00950D03" w:rsidP="00950D03">
      <w:r>
        <w:t>Figure 1.</w:t>
      </w:r>
    </w:p>
    <w:p w14:paraId="0C2BDAB7" w14:textId="29D17484" w:rsidR="00B8540E" w:rsidRDefault="00950D03" w:rsidP="004B3318">
      <w:pPr>
        <w:sectPr w:rsidR="00B8540E" w:rsidSect="00B42F3F">
          <w:pgSz w:w="12240" w:h="15840"/>
          <w:pgMar w:top="1440" w:right="1440" w:bottom="1440" w:left="1440" w:header="720" w:footer="720" w:gutter="0"/>
          <w:lnNumType w:countBy="1" w:restart="continuous"/>
          <w:cols w:space="720"/>
        </w:sectPr>
      </w:pPr>
      <w:r>
        <w:rPr>
          <w:noProof/>
        </w:rPr>
        <w:drawing>
          <wp:inline distT="0" distB="0" distL="0" distR="0" wp14:anchorId="60BCF171" wp14:editId="4B8760AE">
            <wp:extent cx="5943600" cy="459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_Correlation_Matrix11.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F89B3A0" w14:textId="6BBB8372" w:rsidR="00704EBD" w:rsidRPr="00D82686" w:rsidRDefault="00704EBD" w:rsidP="00474193">
      <w:pPr>
        <w:tabs>
          <w:tab w:val="left" w:pos="3510"/>
        </w:tabs>
      </w:pPr>
    </w:p>
    <w:sectPr w:rsidR="00704EBD" w:rsidRPr="00D82686" w:rsidSect="00B42F3F">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Rowe, Rebecca" w:date="2013-06-07T21:19:00Z" w:initials="RR">
    <w:p w14:paraId="489EF099" w14:textId="57A0DF05" w:rsidR="00282ECF" w:rsidRDefault="00282ECF">
      <w:pPr>
        <w:pStyle w:val="CommentText"/>
      </w:pPr>
      <w:r>
        <w:rPr>
          <w:rStyle w:val="CommentReference"/>
        </w:rPr>
        <w:annotationRef/>
      </w:r>
      <w:r>
        <w:t xml:space="preserve">I like it. Other option might be – ‘Making sense out </w:t>
      </w:r>
      <w:proofErr w:type="gramStart"/>
      <w:r>
        <w:t>of  multiple</w:t>
      </w:r>
      <w:proofErr w:type="gramEnd"/>
      <w:r>
        <w:t xml:space="preserve"> metrics’ </w:t>
      </w:r>
    </w:p>
  </w:comment>
  <w:comment w:id="1" w:author="Daniel Hocking" w:date="2013-06-07T14:39:00Z" w:initials="DJH">
    <w:p w14:paraId="3A2C12C6" w14:textId="780ACB02" w:rsidR="00282ECF" w:rsidRDefault="00282ECF">
      <w:pPr>
        <w:pStyle w:val="CommentText"/>
      </w:pPr>
      <w:r>
        <w:rPr>
          <w:rStyle w:val="CommentReference"/>
        </w:rPr>
        <w:annotationRef/>
      </w:r>
      <w:r>
        <w:t>Too Cheeky?</w:t>
      </w:r>
    </w:p>
  </w:comment>
  <w:comment w:id="2" w:author="Bill" w:date="2013-06-07T14:40:00Z" w:initials="B">
    <w:p w14:paraId="2394CAE1" w14:textId="0630E020" w:rsidR="00282ECF" w:rsidRDefault="00282ECF">
      <w:pPr>
        <w:pStyle w:val="CommentText"/>
      </w:pPr>
      <w:r>
        <w:rPr>
          <w:rStyle w:val="CommentReference"/>
        </w:rPr>
        <w:annotationRef/>
      </w:r>
      <w:r>
        <w:t>I don’t think it’s completely off-base. You could also consider following the colon with</w:t>
      </w:r>
    </w:p>
    <w:p w14:paraId="1E37E126" w14:textId="77777777" w:rsidR="00282ECF" w:rsidRDefault="00282ECF" w:rsidP="00871127">
      <w:pPr>
        <w:pStyle w:val="CommentText"/>
        <w:numPr>
          <w:ilvl w:val="0"/>
          <w:numId w:val="8"/>
        </w:numPr>
      </w:pPr>
      <w:r>
        <w:t>The impact and relevance of journal metrics</w:t>
      </w:r>
    </w:p>
    <w:p w14:paraId="60C52640" w14:textId="77777777" w:rsidR="00282ECF" w:rsidRDefault="00282ECF" w:rsidP="00871127">
      <w:pPr>
        <w:pStyle w:val="CommentText"/>
        <w:numPr>
          <w:ilvl w:val="0"/>
          <w:numId w:val="8"/>
        </w:numPr>
      </w:pPr>
      <w:r>
        <w:t>Making sense of the multitude of metrics</w:t>
      </w:r>
    </w:p>
    <w:p w14:paraId="06594EFA" w14:textId="77777777" w:rsidR="00282ECF" w:rsidRDefault="00282ECF" w:rsidP="005A1B5F">
      <w:pPr>
        <w:pStyle w:val="CommentText"/>
      </w:pPr>
      <w:r>
        <w:t>After writing these, I don’t think they improve anything…</w:t>
      </w:r>
    </w:p>
  </w:comment>
  <w:comment w:id="4" w:author="Rowe, Rebecca" w:date="2013-06-08T17:59:00Z" w:initials="RR">
    <w:p w14:paraId="71D5BC08" w14:textId="61914FD0" w:rsidR="00FB40EB" w:rsidRDefault="00FB40EB">
      <w:pPr>
        <w:pStyle w:val="CommentText"/>
      </w:pPr>
      <w:r>
        <w:rPr>
          <w:rStyle w:val="CommentReference"/>
        </w:rPr>
        <w:annotationRef/>
      </w:r>
      <w:r>
        <w:t xml:space="preserve">Why not mention that the ranking of a given journal can shift up to X places across metrics. </w:t>
      </w:r>
    </w:p>
  </w:comment>
  <w:comment w:id="5" w:author="Rowe, Rebecca" w:date="2013-06-07T21:32:00Z" w:initials="RR">
    <w:p w14:paraId="1FDE2DE2" w14:textId="53C95FE8" w:rsidR="00282ECF" w:rsidRDefault="00282ECF">
      <w:pPr>
        <w:pStyle w:val="CommentText"/>
      </w:pPr>
      <w:r>
        <w:rPr>
          <w:rStyle w:val="CommentReference"/>
        </w:rPr>
        <w:annotationRef/>
      </w:r>
      <w:r>
        <w:t>‘</w:t>
      </w:r>
      <w:proofErr w:type="gramStart"/>
      <w:r>
        <w:t>are</w:t>
      </w:r>
      <w:proofErr w:type="gramEnd"/>
      <w:r>
        <w:t xml:space="preserve"> most appropriate for ‘ ?</w:t>
      </w:r>
    </w:p>
  </w:comment>
  <w:comment w:id="6" w:author="Rowe, Rebecca" w:date="2013-06-07T21:37:00Z" w:initials="RR">
    <w:p w14:paraId="39999FA9" w14:textId="213775AE" w:rsidR="00282ECF" w:rsidRDefault="00282ECF">
      <w:pPr>
        <w:pStyle w:val="CommentText"/>
      </w:pPr>
      <w:r>
        <w:rPr>
          <w:rStyle w:val="CommentReference"/>
        </w:rPr>
        <w:annotationRef/>
      </w:r>
      <w:r>
        <w:t xml:space="preserve">Good abstract but seems a bit long. </w:t>
      </w:r>
    </w:p>
  </w:comment>
  <w:comment w:id="7" w:author="Rowe, Rebecca" w:date="2013-06-07T21:48:00Z" w:initials="RR">
    <w:p w14:paraId="2F41917A" w14:textId="363DEA60" w:rsidR="00282ECF" w:rsidRDefault="00282ECF">
      <w:pPr>
        <w:pStyle w:val="CommentText"/>
      </w:pPr>
      <w:r>
        <w:rPr>
          <w:rStyle w:val="CommentReference"/>
        </w:rPr>
        <w:annotationRef/>
      </w:r>
      <w:r>
        <w:t xml:space="preserve">Wow! </w:t>
      </w:r>
    </w:p>
  </w:comment>
  <w:comment w:id="8" w:author="Rowe, Rebecca" w:date="2013-06-08T17:32:00Z" w:initials="RR">
    <w:p w14:paraId="1EF9A04C" w14:textId="7E844A00" w:rsidR="00171641" w:rsidRDefault="00171641">
      <w:pPr>
        <w:pStyle w:val="CommentText"/>
      </w:pPr>
      <w:r>
        <w:rPr>
          <w:rStyle w:val="CommentReference"/>
        </w:rPr>
        <w:annotationRef/>
      </w:r>
      <w:r>
        <w:t xml:space="preserve">I think should go at the end of this paragraph. </w:t>
      </w:r>
    </w:p>
  </w:comment>
  <w:comment w:id="9" w:author="Rowe, Rebecca" w:date="2013-06-08T17:34:00Z" w:initials="RR">
    <w:p w14:paraId="7853604A" w14:textId="1477E711" w:rsidR="00171641" w:rsidRDefault="00171641">
      <w:pPr>
        <w:pStyle w:val="CommentText"/>
      </w:pPr>
      <w:r>
        <w:rPr>
          <w:rStyle w:val="CommentReference"/>
        </w:rPr>
        <w:annotationRef/>
      </w:r>
      <w:r>
        <w:t>Abstract says 110</w:t>
      </w:r>
    </w:p>
  </w:comment>
  <w:comment w:id="10" w:author="Rowe, Rebecca" w:date="2013-06-08T17:35:00Z" w:initials="RR">
    <w:p w14:paraId="70399F9C" w14:textId="79BEAF41" w:rsidR="00171641" w:rsidRDefault="00171641">
      <w:pPr>
        <w:pStyle w:val="CommentText"/>
      </w:pPr>
      <w:r>
        <w:rPr>
          <w:rStyle w:val="CommentReference"/>
        </w:rPr>
        <w:annotationRef/>
      </w:r>
      <w:r>
        <w:t xml:space="preserve">I’m missing something – aren’t you looking for citations? Or do you mean, self-citation? </w:t>
      </w:r>
    </w:p>
  </w:comment>
  <w:comment w:id="11" w:author="Rowe, Rebecca" w:date="2013-06-08T17:41:00Z" w:initials="RR">
    <w:p w14:paraId="540603C7" w14:textId="7DF4B1E4" w:rsidR="00E566DC" w:rsidRDefault="00E566DC">
      <w:pPr>
        <w:pStyle w:val="CommentText"/>
      </w:pPr>
      <w:r>
        <w:rPr>
          <w:rStyle w:val="CommentReference"/>
        </w:rPr>
        <w:annotationRef/>
      </w:r>
      <w:r>
        <w:t xml:space="preserve">Consider mentioning here that this knocks out 3 journals. I see it below in the next sentence, so maybe it isn’t necessary but I found myself surprised it only removed 3 so you might want to add it. </w:t>
      </w:r>
    </w:p>
  </w:comment>
  <w:comment w:id="13" w:author="Rowe, Rebecca" w:date="2013-06-08T17:45:00Z" w:initials="RR">
    <w:p w14:paraId="05361A2C" w14:textId="78E6B640" w:rsidR="00E566DC" w:rsidRDefault="00E566DC">
      <w:pPr>
        <w:pStyle w:val="CommentText"/>
      </w:pPr>
      <w:r>
        <w:rPr>
          <w:rStyle w:val="CommentReference"/>
        </w:rPr>
        <w:annotationRef/>
      </w:r>
      <w:r>
        <w:t>So what is the take home message here? I like seeing the ranges but</w:t>
      </w:r>
      <w:r w:rsidR="00B947ED">
        <w:t xml:space="preserve"> am not sure what I’m looking at – are they all on the same scale? So should I be looking at the variance in variances? </w:t>
      </w:r>
    </w:p>
  </w:comment>
  <w:comment w:id="16" w:author="Rowe, Rebecca" w:date="2013-06-08T17:52:00Z" w:initials="RR">
    <w:p w14:paraId="2475820C" w14:textId="189E414E" w:rsidR="00B947ED" w:rsidRDefault="00B947ED">
      <w:pPr>
        <w:pStyle w:val="CommentText"/>
      </w:pPr>
      <w:r>
        <w:rPr>
          <w:rStyle w:val="CommentReference"/>
        </w:rPr>
        <w:annotationRef/>
      </w:r>
      <w:r>
        <w:t xml:space="preserve">Would it be worth mentioning the greatest change in rank that journal experienced (up or down) depending on the metric used? Something like that might catch peoples attention and may go unnoticed since the correlations are positive but the ‘reality’ for a given journal can vary greatly within that. </w:t>
      </w:r>
    </w:p>
    <w:p w14:paraId="5FFF0D4A" w14:textId="77777777" w:rsidR="008E76E6" w:rsidRDefault="008E76E6">
      <w:pPr>
        <w:pStyle w:val="CommentText"/>
      </w:pPr>
    </w:p>
    <w:p w14:paraId="1F68E808" w14:textId="0F45BC2A" w:rsidR="008E76E6" w:rsidRDefault="008E76E6">
      <w:pPr>
        <w:pStyle w:val="CommentText"/>
      </w:pPr>
      <w:r>
        <w:t xml:space="preserve">So clearly </w:t>
      </w:r>
      <w:proofErr w:type="spellStart"/>
      <w:r>
        <w:t>everytime</w:t>
      </w:r>
      <w:proofErr w:type="spellEnd"/>
      <w:r>
        <w:t xml:space="preserve"> I type something it is addressed in the next sentence…</w:t>
      </w:r>
      <w:r>
        <w:sym w:font="Wingdings" w:char="F04A"/>
      </w:r>
      <w:r>
        <w:t xml:space="preserve">. </w:t>
      </w:r>
    </w:p>
  </w:comment>
  <w:comment w:id="18" w:author="Rowe, Rebecca" w:date="2013-06-08T17:57:00Z" w:initials="RR">
    <w:p w14:paraId="5213D5F8" w14:textId="6437C764" w:rsidR="00FB40EB" w:rsidRDefault="00FB40EB">
      <w:pPr>
        <w:pStyle w:val="CommentText"/>
      </w:pPr>
      <w:r>
        <w:rPr>
          <w:rStyle w:val="CommentReference"/>
        </w:rPr>
        <w:annotationRef/>
      </w:r>
      <w:r>
        <w:t>‘</w:t>
      </w:r>
      <w:proofErr w:type="gramStart"/>
      <w:r>
        <w:t>only’</w:t>
      </w:r>
      <w:proofErr w:type="gramEnd"/>
      <w:r>
        <w:t xml:space="preserve"> sounds too negative</w:t>
      </w:r>
    </w:p>
  </w:comment>
  <w:comment w:id="25" w:author="Rowe, Rebecca" w:date="2013-06-08T18:04:00Z" w:initials="RR">
    <w:p w14:paraId="0BADFC97" w14:textId="1FB497B5" w:rsidR="00FB40EB" w:rsidRDefault="00FB40EB">
      <w:pPr>
        <w:pStyle w:val="CommentText"/>
      </w:pPr>
      <w:r>
        <w:rPr>
          <w:rStyle w:val="CommentReference"/>
        </w:rPr>
        <w:annotationRef/>
      </w:r>
      <w:proofErr w:type="spellStart"/>
      <w:r>
        <w:t>Nie</w:t>
      </w:r>
      <w:proofErr w:type="spellEnd"/>
      <w:r>
        <w:t xml:space="preserve"> comparison. I think that settles the taxonomic focus questions well. </w:t>
      </w:r>
    </w:p>
  </w:comment>
  <w:comment w:id="27" w:author="Rowe, Rebecca" w:date="2013-06-08T18:07:00Z" w:initials="RR">
    <w:p w14:paraId="5B39BD44" w14:textId="0EDB5702" w:rsidR="001A071A" w:rsidRDefault="001A071A">
      <w:pPr>
        <w:pStyle w:val="CommentText"/>
      </w:pPr>
      <w:r>
        <w:rPr>
          <w:rStyle w:val="CommentReference"/>
        </w:rPr>
        <w:annotationRef/>
      </w:r>
      <w:r>
        <w:t xml:space="preserve">I like this section, but you could leave it as the first two sentences and delete this part if you want to shorten it. </w:t>
      </w:r>
    </w:p>
  </w:comment>
  <w:comment w:id="26" w:author="Daniel Hocking" w:date="2013-06-06T22:21:00Z" w:initials="DJH">
    <w:p w14:paraId="1B98F9EF" w14:textId="1EDF9787" w:rsidR="00282ECF" w:rsidRDefault="00282ECF">
      <w:pPr>
        <w:pStyle w:val="CommentText"/>
      </w:pPr>
      <w:r>
        <w:rPr>
          <w:rStyle w:val="CommentReference"/>
        </w:rPr>
        <w:annotationRef/>
      </w:r>
      <w:r>
        <w:t xml:space="preserve">Should I get rid of this section since </w:t>
      </w:r>
      <w:proofErr w:type="spellStart"/>
      <w:r>
        <w:t>Eigenfactors</w:t>
      </w:r>
      <w:proofErr w:type="spellEnd"/>
      <w:r>
        <w:t xml:space="preserve"> of more interest to librarians and publishers than researchers? The AI and SJR are on easier scales and are of more interest for researchers. It would help shorten the discussion.</w:t>
      </w:r>
    </w:p>
    <w:p w14:paraId="336FE032" w14:textId="77777777" w:rsidR="001A071A" w:rsidRDefault="001A071A">
      <w:pPr>
        <w:pStyle w:val="CommentText"/>
      </w:pPr>
    </w:p>
    <w:p w14:paraId="2A8FEAC6" w14:textId="77777777" w:rsidR="001A071A" w:rsidRDefault="001A071A">
      <w:pPr>
        <w:pStyle w:val="CommentText"/>
      </w:pPr>
    </w:p>
  </w:comment>
  <w:comment w:id="65" w:author="Rowe, Rebecca" w:date="2013-06-08T17:50:00Z" w:initials="RR">
    <w:p w14:paraId="0737AE37" w14:textId="7E232940" w:rsidR="00B947ED" w:rsidRDefault="00B947ED">
      <w:pPr>
        <w:pStyle w:val="CommentText"/>
      </w:pPr>
      <w:r>
        <w:rPr>
          <w:rStyle w:val="CommentReference"/>
        </w:rPr>
        <w:annotationRef/>
      </w:r>
    </w:p>
  </w:comment>
  <w:comment w:id="66" w:author="Rowe, Rebecca" w:date="2013-06-08T17:50:00Z" w:initials="RR">
    <w:p w14:paraId="0F0CF9AA" w14:textId="451F6941" w:rsidR="00B947ED" w:rsidRDefault="00B947ED">
      <w:pPr>
        <w:pStyle w:val="CommentText"/>
      </w:pPr>
      <w:r>
        <w:rPr>
          <w:rStyle w:val="CommentReference"/>
        </w:rPr>
        <w:annotationRef/>
      </w:r>
      <w:r>
        <w:t>I see one check mark and a lot of open boxes?</w:t>
      </w:r>
    </w:p>
  </w:comment>
  <w:comment w:id="67" w:author="Bill Peterman" w:date="2013-06-01T14:09:00Z" w:initials="BP">
    <w:p w14:paraId="6DEEFCD4" w14:textId="77777777" w:rsidR="00282ECF" w:rsidRDefault="00282ECF">
      <w:pPr>
        <w:pStyle w:val="CommentText"/>
      </w:pPr>
      <w:r>
        <w:rPr>
          <w:rStyle w:val="CommentReference"/>
        </w:rPr>
        <w:annotationRef/>
      </w:r>
      <w:r>
        <w:t>Not sure what symbol this was supposed to be, it is a box in my version</w:t>
      </w:r>
    </w:p>
  </w:comment>
  <w:comment w:id="68" w:author="Anon Anon" w:date="2013-05-28T10:58:00Z" w:initials="Anon">
    <w:p w14:paraId="04663772" w14:textId="77777777" w:rsidR="00282ECF" w:rsidRDefault="00282ECF">
      <w:pPr>
        <w:pStyle w:val="CommentText"/>
      </w:pPr>
      <w:r>
        <w:rPr>
          <w:rStyle w:val="CommentReference"/>
        </w:rPr>
        <w:annotationRef/>
      </w:r>
      <w:r>
        <w:t>Just use 10 for space then have all in an appendix?</w:t>
      </w:r>
    </w:p>
  </w:comment>
  <w:comment w:id="69" w:author="Daniel Hocking" w:date="2013-05-25T15:22:00Z" w:initials="DJH">
    <w:p w14:paraId="6069CF94" w14:textId="77777777" w:rsidR="00282ECF" w:rsidRDefault="00282ECF">
      <w:pPr>
        <w:pStyle w:val="CommentText"/>
      </w:pPr>
      <w:r>
        <w:rPr>
          <w:rStyle w:val="CommentReference"/>
        </w:rPr>
        <w:annotationRef/>
      </w:r>
      <w:r>
        <w:t>Add JIF</w:t>
      </w:r>
    </w:p>
  </w:comment>
  <w:comment w:id="70" w:author="Anon Anon" w:date="2013-05-17T10:03:00Z" w:initials="Anon">
    <w:p w14:paraId="564D3F53" w14:textId="77777777" w:rsidR="00282ECF" w:rsidRDefault="00282ECF">
      <w:pPr>
        <w:pStyle w:val="CommentText"/>
      </w:pPr>
      <w:r>
        <w:rPr>
          <w:rStyle w:val="CommentReference"/>
        </w:rPr>
        <w:annotationRef/>
      </w:r>
      <w:r>
        <w:t>Missing the last row</w:t>
      </w:r>
    </w:p>
  </w:comment>
  <w:comment w:id="71" w:author="Anon Anon" w:date="2013-05-16T17:16:00Z" w:initials="Anon">
    <w:p w14:paraId="6C8335D5" w14:textId="77777777" w:rsidR="00282ECF" w:rsidRDefault="00282ECF">
      <w:pPr>
        <w:pStyle w:val="CommentText"/>
      </w:pPr>
      <w:r>
        <w:rPr>
          <w:rStyle w:val="CommentReference"/>
        </w:rPr>
        <w:annotationRef/>
      </w:r>
      <w:proofErr w:type="spellStart"/>
      <w:r>
        <w:t>Hc</w:t>
      </w:r>
      <w:proofErr w:type="spellEnd"/>
      <w:r>
        <w:t>, e-index, g-index?</w:t>
      </w:r>
    </w:p>
  </w:comment>
  <w:comment w:id="72" w:author="Anon Anon" w:date="2013-05-17T10:23:00Z" w:initials="Anon">
    <w:p w14:paraId="00B50EB0" w14:textId="77777777" w:rsidR="00282ECF" w:rsidRDefault="00282ECF">
      <w:pPr>
        <w:pStyle w:val="CommentText"/>
      </w:pPr>
      <w:r>
        <w:rPr>
          <w:rStyle w:val="CommentReference"/>
        </w:rPr>
        <w:annotationRef/>
      </w:r>
      <w:r>
        <w:t>Just go 10 deep for space? Also just use top 10 or 20 based on EF and show the others?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9EF099" w15:done="0"/>
  <w15:commentEx w15:paraId="3A2C12C6" w15:done="0"/>
  <w15:commentEx w15:paraId="06594EFA" w15:done="0"/>
  <w15:commentEx w15:paraId="71D5BC08" w15:done="0"/>
  <w15:commentEx w15:paraId="1FDE2DE2" w15:done="0"/>
  <w15:commentEx w15:paraId="39999FA9" w15:done="0"/>
  <w15:commentEx w15:paraId="2F41917A" w15:done="0"/>
  <w15:commentEx w15:paraId="1EF9A04C" w15:done="0"/>
  <w15:commentEx w15:paraId="7853604A" w15:done="0"/>
  <w15:commentEx w15:paraId="70399F9C" w15:done="0"/>
  <w15:commentEx w15:paraId="540603C7" w15:done="0"/>
  <w15:commentEx w15:paraId="05361A2C" w15:done="0"/>
  <w15:commentEx w15:paraId="1F68E808" w15:done="0"/>
  <w15:commentEx w15:paraId="5213D5F8" w15:done="0"/>
  <w15:commentEx w15:paraId="0BADFC97" w15:done="0"/>
  <w15:commentEx w15:paraId="5B39BD44" w15:done="0"/>
  <w15:commentEx w15:paraId="2A8FEAC6" w15:done="0"/>
  <w15:commentEx w15:paraId="0737AE37" w15:done="0"/>
  <w15:commentEx w15:paraId="0F0CF9AA" w15:paraIdParent="0737AE37" w15:done="0"/>
  <w15:commentEx w15:paraId="6DEEFCD4" w15:done="0"/>
  <w15:commentEx w15:paraId="04663772" w15:done="0"/>
  <w15:commentEx w15:paraId="6069CF94" w15:done="0"/>
  <w15:commentEx w15:paraId="564D3F53" w15:done="0"/>
  <w15:commentEx w15:paraId="6C8335D5" w15:done="0"/>
  <w15:commentEx w15:paraId="00B50E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Zapf Dingbats">
    <w:altName w:val="Wingdings 2"/>
    <w:panose1 w:val="05020102010704020609"/>
    <w:charset w:val="02"/>
    <w:family w:val="auto"/>
    <w:pitch w:val="variable"/>
    <w:sig w:usb0="00000000" w:usb1="10000000" w:usb2="00000000" w:usb3="00000000" w:csb0="80000000" w:csb1="00000000"/>
  </w:font>
  <w:font w:name="Minion Pro">
    <w:panose1 w:val="0204050305020102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531D"/>
    <w:multiLevelType w:val="hybridMultilevel"/>
    <w:tmpl w:val="76785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915D3"/>
    <w:multiLevelType w:val="hybridMultilevel"/>
    <w:tmpl w:val="9988A3C6"/>
    <w:lvl w:ilvl="0" w:tplc="40D0D37A">
      <w:start w:val="14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A065FE"/>
    <w:multiLevelType w:val="multilevel"/>
    <w:tmpl w:val="3C24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F515E"/>
    <w:multiLevelType w:val="hybridMultilevel"/>
    <w:tmpl w:val="63227204"/>
    <w:lvl w:ilvl="0" w:tplc="5EBE16E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5364F"/>
    <w:multiLevelType w:val="hybridMultilevel"/>
    <w:tmpl w:val="7466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73460"/>
    <w:multiLevelType w:val="multilevel"/>
    <w:tmpl w:val="0FA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FC3A6D"/>
    <w:multiLevelType w:val="hybridMultilevel"/>
    <w:tmpl w:val="9C9A37D6"/>
    <w:lvl w:ilvl="0" w:tplc="4028D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571ED"/>
    <w:multiLevelType w:val="hybridMultilevel"/>
    <w:tmpl w:val="E4C8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5"/>
  </w:num>
  <w:num w:numId="6">
    <w:abstractNumId w:val="6"/>
  </w:num>
  <w:num w:numId="7">
    <w:abstractNumId w:val="3"/>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we, Rebecca">
    <w15:presenceInfo w15:providerId="AD" w15:userId="S-1-5-21-1343024091-287218729-682003330-47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vewaaw2tv52metddmpw50kewd0fe9e2t2v&quot;&gt;Citable references-Converted&lt;record-ids&gt;&lt;item&gt;2812&lt;/item&gt;&lt;item&gt;2815&lt;/item&gt;&lt;item&gt;2821&lt;/item&gt;&lt;item&gt;2822&lt;/item&gt;&lt;item&gt;2823&lt;/item&gt;&lt;item&gt;2824&lt;/item&gt;&lt;item&gt;2834&lt;/item&gt;&lt;item&gt;2836&lt;/item&gt;&lt;item&gt;2850&lt;/item&gt;&lt;item&gt;2852&lt;/item&gt;&lt;item&gt;2858&lt;/item&gt;&lt;item&gt;2862&lt;/item&gt;&lt;item&gt;2863&lt;/item&gt;&lt;item&gt;2867&lt;/item&gt;&lt;item&gt;2868&lt;/item&gt;&lt;item&gt;2869&lt;/item&gt;&lt;item&gt;2870&lt;/item&gt;&lt;item&gt;2872&lt;/item&gt;&lt;item&gt;2879&lt;/item&gt;&lt;item&gt;2881&lt;/item&gt;&lt;item&gt;2883&lt;/item&gt;&lt;item&gt;2894&lt;/item&gt;&lt;item&gt;2899&lt;/item&gt;&lt;item&gt;2904&lt;/item&gt;&lt;item&gt;2905&lt;/item&gt;&lt;item&gt;2906&lt;/item&gt;&lt;item&gt;2907&lt;/item&gt;&lt;item&gt;2908&lt;/item&gt;&lt;item&gt;2909&lt;/item&gt;&lt;item&gt;2910&lt;/item&gt;&lt;item&gt;2911&lt;/item&gt;&lt;item&gt;2919&lt;/item&gt;&lt;item&gt;2921&lt;/item&gt;&lt;item&gt;2922&lt;/item&gt;&lt;item&gt;2923&lt;/item&gt;&lt;item&gt;2924&lt;/item&gt;&lt;item&gt;2925&lt;/item&gt;&lt;/record-ids&gt;&lt;/item&gt;&lt;/Libraries&gt;"/>
  </w:docVars>
  <w:rsids>
    <w:rsidRoot w:val="008F15AD"/>
    <w:rsid w:val="00011E8E"/>
    <w:rsid w:val="000512FC"/>
    <w:rsid w:val="000528A2"/>
    <w:rsid w:val="000616DE"/>
    <w:rsid w:val="00061CD9"/>
    <w:rsid w:val="0007082A"/>
    <w:rsid w:val="00073365"/>
    <w:rsid w:val="00076F14"/>
    <w:rsid w:val="00081912"/>
    <w:rsid w:val="00082EB5"/>
    <w:rsid w:val="000874DE"/>
    <w:rsid w:val="000920BF"/>
    <w:rsid w:val="00095E3C"/>
    <w:rsid w:val="000A1419"/>
    <w:rsid w:val="000A15F5"/>
    <w:rsid w:val="000B56F6"/>
    <w:rsid w:val="000D5FE4"/>
    <w:rsid w:val="000D60C3"/>
    <w:rsid w:val="000D784F"/>
    <w:rsid w:val="00101F3A"/>
    <w:rsid w:val="00103F17"/>
    <w:rsid w:val="00104AD2"/>
    <w:rsid w:val="00125CF5"/>
    <w:rsid w:val="001349AB"/>
    <w:rsid w:val="001449D0"/>
    <w:rsid w:val="00156C93"/>
    <w:rsid w:val="00171641"/>
    <w:rsid w:val="00172623"/>
    <w:rsid w:val="00184026"/>
    <w:rsid w:val="0018548C"/>
    <w:rsid w:val="00192544"/>
    <w:rsid w:val="001964C4"/>
    <w:rsid w:val="001A071A"/>
    <w:rsid w:val="001A0D59"/>
    <w:rsid w:val="001C372A"/>
    <w:rsid w:val="001D18E6"/>
    <w:rsid w:val="001D316F"/>
    <w:rsid w:val="001D4A04"/>
    <w:rsid w:val="001E334A"/>
    <w:rsid w:val="001F3927"/>
    <w:rsid w:val="001F6912"/>
    <w:rsid w:val="002051B8"/>
    <w:rsid w:val="002347DE"/>
    <w:rsid w:val="00234DEE"/>
    <w:rsid w:val="002351DB"/>
    <w:rsid w:val="002414EF"/>
    <w:rsid w:val="00243A71"/>
    <w:rsid w:val="00247621"/>
    <w:rsid w:val="002626EF"/>
    <w:rsid w:val="00265AFD"/>
    <w:rsid w:val="00282ECF"/>
    <w:rsid w:val="00291C52"/>
    <w:rsid w:val="00296352"/>
    <w:rsid w:val="002A4BA6"/>
    <w:rsid w:val="002B7722"/>
    <w:rsid w:val="002B7CDE"/>
    <w:rsid w:val="002C6FF1"/>
    <w:rsid w:val="002D154F"/>
    <w:rsid w:val="002D369B"/>
    <w:rsid w:val="002F3448"/>
    <w:rsid w:val="003264F1"/>
    <w:rsid w:val="003362C5"/>
    <w:rsid w:val="003402F7"/>
    <w:rsid w:val="00341295"/>
    <w:rsid w:val="003419D3"/>
    <w:rsid w:val="003509FF"/>
    <w:rsid w:val="0035119B"/>
    <w:rsid w:val="0035151D"/>
    <w:rsid w:val="00372052"/>
    <w:rsid w:val="003727F1"/>
    <w:rsid w:val="00374E4E"/>
    <w:rsid w:val="00376882"/>
    <w:rsid w:val="00383159"/>
    <w:rsid w:val="0039056C"/>
    <w:rsid w:val="003A579D"/>
    <w:rsid w:val="003A643D"/>
    <w:rsid w:val="003B0113"/>
    <w:rsid w:val="003E040D"/>
    <w:rsid w:val="003E3801"/>
    <w:rsid w:val="003F6396"/>
    <w:rsid w:val="0040555B"/>
    <w:rsid w:val="00416FCF"/>
    <w:rsid w:val="00426BD2"/>
    <w:rsid w:val="0045734E"/>
    <w:rsid w:val="00457734"/>
    <w:rsid w:val="00465043"/>
    <w:rsid w:val="00474193"/>
    <w:rsid w:val="0047671C"/>
    <w:rsid w:val="00492E73"/>
    <w:rsid w:val="004A2656"/>
    <w:rsid w:val="004B3318"/>
    <w:rsid w:val="004B40B3"/>
    <w:rsid w:val="004B65EB"/>
    <w:rsid w:val="004B7803"/>
    <w:rsid w:val="004D03AA"/>
    <w:rsid w:val="004D23F8"/>
    <w:rsid w:val="004D4CAD"/>
    <w:rsid w:val="004E03DF"/>
    <w:rsid w:val="004E5032"/>
    <w:rsid w:val="004F4D1D"/>
    <w:rsid w:val="004F7C1A"/>
    <w:rsid w:val="004F7F7F"/>
    <w:rsid w:val="00500D3C"/>
    <w:rsid w:val="00505284"/>
    <w:rsid w:val="00505898"/>
    <w:rsid w:val="0051039E"/>
    <w:rsid w:val="00546269"/>
    <w:rsid w:val="00551484"/>
    <w:rsid w:val="005552A8"/>
    <w:rsid w:val="0055567D"/>
    <w:rsid w:val="00561D09"/>
    <w:rsid w:val="00592CC4"/>
    <w:rsid w:val="00597615"/>
    <w:rsid w:val="00597FDC"/>
    <w:rsid w:val="005A1B5F"/>
    <w:rsid w:val="005A5B94"/>
    <w:rsid w:val="005B5785"/>
    <w:rsid w:val="005C54C7"/>
    <w:rsid w:val="005C7ACD"/>
    <w:rsid w:val="005D1760"/>
    <w:rsid w:val="005E426B"/>
    <w:rsid w:val="006178A7"/>
    <w:rsid w:val="006231F5"/>
    <w:rsid w:val="00623AF0"/>
    <w:rsid w:val="00623DC0"/>
    <w:rsid w:val="00633504"/>
    <w:rsid w:val="00635795"/>
    <w:rsid w:val="00657DAC"/>
    <w:rsid w:val="00663406"/>
    <w:rsid w:val="00663CC3"/>
    <w:rsid w:val="006805D5"/>
    <w:rsid w:val="006A13D7"/>
    <w:rsid w:val="006A1611"/>
    <w:rsid w:val="006B1DD7"/>
    <w:rsid w:val="006B4DFD"/>
    <w:rsid w:val="006D0BD3"/>
    <w:rsid w:val="006D75DD"/>
    <w:rsid w:val="006E4BB3"/>
    <w:rsid w:val="006F4666"/>
    <w:rsid w:val="006F589E"/>
    <w:rsid w:val="00702D77"/>
    <w:rsid w:val="007033F6"/>
    <w:rsid w:val="00704EBD"/>
    <w:rsid w:val="007071E1"/>
    <w:rsid w:val="007667D4"/>
    <w:rsid w:val="00781C68"/>
    <w:rsid w:val="00787E32"/>
    <w:rsid w:val="00790157"/>
    <w:rsid w:val="007A5714"/>
    <w:rsid w:val="007A6551"/>
    <w:rsid w:val="007B718F"/>
    <w:rsid w:val="007C16E1"/>
    <w:rsid w:val="007F1F22"/>
    <w:rsid w:val="00812841"/>
    <w:rsid w:val="00824149"/>
    <w:rsid w:val="00826518"/>
    <w:rsid w:val="0083311F"/>
    <w:rsid w:val="00834396"/>
    <w:rsid w:val="00834785"/>
    <w:rsid w:val="00841BDF"/>
    <w:rsid w:val="00856889"/>
    <w:rsid w:val="008622CA"/>
    <w:rsid w:val="00871127"/>
    <w:rsid w:val="008743E3"/>
    <w:rsid w:val="00883F1D"/>
    <w:rsid w:val="0088712A"/>
    <w:rsid w:val="00890BC8"/>
    <w:rsid w:val="008919A6"/>
    <w:rsid w:val="00896D62"/>
    <w:rsid w:val="008A64E5"/>
    <w:rsid w:val="008A79ED"/>
    <w:rsid w:val="008B39E5"/>
    <w:rsid w:val="008B7DF3"/>
    <w:rsid w:val="008C16F4"/>
    <w:rsid w:val="008C1AB9"/>
    <w:rsid w:val="008D0318"/>
    <w:rsid w:val="008E03CA"/>
    <w:rsid w:val="008E08FE"/>
    <w:rsid w:val="008E2295"/>
    <w:rsid w:val="008E3B64"/>
    <w:rsid w:val="008E76E6"/>
    <w:rsid w:val="008E7C2F"/>
    <w:rsid w:val="008F15AD"/>
    <w:rsid w:val="0090162A"/>
    <w:rsid w:val="00912057"/>
    <w:rsid w:val="00914195"/>
    <w:rsid w:val="00920F7C"/>
    <w:rsid w:val="00922A7A"/>
    <w:rsid w:val="00934C39"/>
    <w:rsid w:val="00945153"/>
    <w:rsid w:val="00950D03"/>
    <w:rsid w:val="00960FF9"/>
    <w:rsid w:val="00963710"/>
    <w:rsid w:val="00967966"/>
    <w:rsid w:val="0097603A"/>
    <w:rsid w:val="009815EA"/>
    <w:rsid w:val="009833F5"/>
    <w:rsid w:val="00991CE0"/>
    <w:rsid w:val="009941C8"/>
    <w:rsid w:val="0099726F"/>
    <w:rsid w:val="009F2548"/>
    <w:rsid w:val="009F3AB2"/>
    <w:rsid w:val="009F535D"/>
    <w:rsid w:val="00A03FBF"/>
    <w:rsid w:val="00A07CC3"/>
    <w:rsid w:val="00A130FE"/>
    <w:rsid w:val="00A13134"/>
    <w:rsid w:val="00A21B4A"/>
    <w:rsid w:val="00A30978"/>
    <w:rsid w:val="00A4110B"/>
    <w:rsid w:val="00A44DF7"/>
    <w:rsid w:val="00A501CF"/>
    <w:rsid w:val="00A51A45"/>
    <w:rsid w:val="00A61055"/>
    <w:rsid w:val="00A67853"/>
    <w:rsid w:val="00A75619"/>
    <w:rsid w:val="00A83415"/>
    <w:rsid w:val="00A86CCA"/>
    <w:rsid w:val="00A903C2"/>
    <w:rsid w:val="00A90C6F"/>
    <w:rsid w:val="00AA4102"/>
    <w:rsid w:val="00AA4D78"/>
    <w:rsid w:val="00AA7F76"/>
    <w:rsid w:val="00AB5358"/>
    <w:rsid w:val="00AB6716"/>
    <w:rsid w:val="00AC0002"/>
    <w:rsid w:val="00AC5726"/>
    <w:rsid w:val="00AC6F89"/>
    <w:rsid w:val="00AE0663"/>
    <w:rsid w:val="00AE51C6"/>
    <w:rsid w:val="00B1340D"/>
    <w:rsid w:val="00B17877"/>
    <w:rsid w:val="00B31BE7"/>
    <w:rsid w:val="00B42277"/>
    <w:rsid w:val="00B42F3F"/>
    <w:rsid w:val="00B43FE7"/>
    <w:rsid w:val="00B55853"/>
    <w:rsid w:val="00B83A17"/>
    <w:rsid w:val="00B8540E"/>
    <w:rsid w:val="00B947ED"/>
    <w:rsid w:val="00BA2FEA"/>
    <w:rsid w:val="00BD523D"/>
    <w:rsid w:val="00BE4656"/>
    <w:rsid w:val="00BF040F"/>
    <w:rsid w:val="00BF4E53"/>
    <w:rsid w:val="00C03FA5"/>
    <w:rsid w:val="00C050D3"/>
    <w:rsid w:val="00C14401"/>
    <w:rsid w:val="00C238BB"/>
    <w:rsid w:val="00C31E39"/>
    <w:rsid w:val="00C3421C"/>
    <w:rsid w:val="00C35A4E"/>
    <w:rsid w:val="00C35BA5"/>
    <w:rsid w:val="00C3753B"/>
    <w:rsid w:val="00C4102B"/>
    <w:rsid w:val="00C43A5B"/>
    <w:rsid w:val="00C4495B"/>
    <w:rsid w:val="00C44E5E"/>
    <w:rsid w:val="00C67378"/>
    <w:rsid w:val="00C92B4F"/>
    <w:rsid w:val="00CA4719"/>
    <w:rsid w:val="00CA5A36"/>
    <w:rsid w:val="00CA7F86"/>
    <w:rsid w:val="00CB4638"/>
    <w:rsid w:val="00CC64B5"/>
    <w:rsid w:val="00CC733A"/>
    <w:rsid w:val="00CD319C"/>
    <w:rsid w:val="00CE5D62"/>
    <w:rsid w:val="00D00548"/>
    <w:rsid w:val="00D01CF0"/>
    <w:rsid w:val="00D135A2"/>
    <w:rsid w:val="00D13E57"/>
    <w:rsid w:val="00D235B1"/>
    <w:rsid w:val="00D43440"/>
    <w:rsid w:val="00D53D2C"/>
    <w:rsid w:val="00D64A4A"/>
    <w:rsid w:val="00D74F95"/>
    <w:rsid w:val="00D82686"/>
    <w:rsid w:val="00D83A06"/>
    <w:rsid w:val="00DA1683"/>
    <w:rsid w:val="00DA590B"/>
    <w:rsid w:val="00DB02EF"/>
    <w:rsid w:val="00DB5665"/>
    <w:rsid w:val="00DC0A6C"/>
    <w:rsid w:val="00DC54CC"/>
    <w:rsid w:val="00DD0298"/>
    <w:rsid w:val="00DD127A"/>
    <w:rsid w:val="00DD5293"/>
    <w:rsid w:val="00DE5FF5"/>
    <w:rsid w:val="00DE6198"/>
    <w:rsid w:val="00DF30E8"/>
    <w:rsid w:val="00DF3A7E"/>
    <w:rsid w:val="00DF4A59"/>
    <w:rsid w:val="00E154A0"/>
    <w:rsid w:val="00E1552F"/>
    <w:rsid w:val="00E244F7"/>
    <w:rsid w:val="00E24F12"/>
    <w:rsid w:val="00E3374D"/>
    <w:rsid w:val="00E4609A"/>
    <w:rsid w:val="00E518D8"/>
    <w:rsid w:val="00E566DC"/>
    <w:rsid w:val="00EC1DE6"/>
    <w:rsid w:val="00ED6AA3"/>
    <w:rsid w:val="00EF4B17"/>
    <w:rsid w:val="00F04ED0"/>
    <w:rsid w:val="00F10184"/>
    <w:rsid w:val="00F15683"/>
    <w:rsid w:val="00F16823"/>
    <w:rsid w:val="00F21A27"/>
    <w:rsid w:val="00F34474"/>
    <w:rsid w:val="00F3733F"/>
    <w:rsid w:val="00F4655D"/>
    <w:rsid w:val="00F46EFF"/>
    <w:rsid w:val="00F64809"/>
    <w:rsid w:val="00F67252"/>
    <w:rsid w:val="00F70EDF"/>
    <w:rsid w:val="00F74526"/>
    <w:rsid w:val="00F804A5"/>
    <w:rsid w:val="00F92B85"/>
    <w:rsid w:val="00FB1565"/>
    <w:rsid w:val="00FB40EB"/>
    <w:rsid w:val="00FB63E5"/>
    <w:rsid w:val="00FB6F23"/>
    <w:rsid w:val="00FD17B1"/>
    <w:rsid w:val="00FD4864"/>
    <w:rsid w:val="00FD73EC"/>
    <w:rsid w:val="00FE0639"/>
    <w:rsid w:val="00FE6FB8"/>
    <w:rsid w:val="00FF5C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55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374E4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 w:type="character" w:styleId="CommentReference">
    <w:name w:val="annotation reference"/>
    <w:basedOn w:val="DefaultParagraphFont"/>
    <w:uiPriority w:val="99"/>
    <w:semiHidden/>
    <w:unhideWhenUsed/>
    <w:rsid w:val="00AA4102"/>
    <w:rPr>
      <w:sz w:val="18"/>
      <w:szCs w:val="18"/>
    </w:rPr>
  </w:style>
  <w:style w:type="paragraph" w:styleId="CommentText">
    <w:name w:val="annotation text"/>
    <w:basedOn w:val="Normal"/>
    <w:link w:val="CommentTextChar"/>
    <w:uiPriority w:val="99"/>
    <w:semiHidden/>
    <w:unhideWhenUsed/>
    <w:rsid w:val="00AA4102"/>
  </w:style>
  <w:style w:type="character" w:customStyle="1" w:styleId="CommentTextChar">
    <w:name w:val="Comment Text Char"/>
    <w:basedOn w:val="DefaultParagraphFont"/>
    <w:link w:val="CommentText"/>
    <w:uiPriority w:val="99"/>
    <w:semiHidden/>
    <w:rsid w:val="00AA4102"/>
  </w:style>
  <w:style w:type="paragraph" w:styleId="CommentSubject">
    <w:name w:val="annotation subject"/>
    <w:basedOn w:val="CommentText"/>
    <w:next w:val="CommentText"/>
    <w:link w:val="CommentSubjectChar"/>
    <w:uiPriority w:val="99"/>
    <w:semiHidden/>
    <w:unhideWhenUsed/>
    <w:rsid w:val="00AA4102"/>
    <w:rPr>
      <w:b/>
      <w:bCs/>
      <w:sz w:val="20"/>
      <w:szCs w:val="20"/>
    </w:rPr>
  </w:style>
  <w:style w:type="character" w:customStyle="1" w:styleId="CommentSubjectChar">
    <w:name w:val="Comment Subject Char"/>
    <w:basedOn w:val="CommentTextChar"/>
    <w:link w:val="CommentSubject"/>
    <w:uiPriority w:val="99"/>
    <w:semiHidden/>
    <w:rsid w:val="00AA4102"/>
    <w:rPr>
      <w:b/>
      <w:bCs/>
      <w:sz w:val="20"/>
      <w:szCs w:val="20"/>
    </w:rPr>
  </w:style>
  <w:style w:type="paragraph" w:styleId="ListParagraph">
    <w:name w:val="List Paragraph"/>
    <w:basedOn w:val="Normal"/>
    <w:uiPriority w:val="34"/>
    <w:qFormat/>
    <w:rsid w:val="0040555B"/>
    <w:pPr>
      <w:ind w:left="720"/>
      <w:contextualSpacing/>
    </w:pPr>
  </w:style>
  <w:style w:type="character" w:styleId="Strong">
    <w:name w:val="Strong"/>
    <w:basedOn w:val="DefaultParagraphFont"/>
    <w:uiPriority w:val="22"/>
    <w:qFormat/>
    <w:rsid w:val="00DF3A7E"/>
    <w:rPr>
      <w:b/>
      <w:bCs/>
    </w:rPr>
  </w:style>
  <w:style w:type="paragraph" w:styleId="NormalWeb">
    <w:name w:val="Normal (Web)"/>
    <w:basedOn w:val="Normal"/>
    <w:uiPriority w:val="99"/>
    <w:unhideWhenUsed/>
    <w:rsid w:val="00C41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4102B"/>
    <w:rPr>
      <w:i/>
      <w:iCs/>
    </w:rPr>
  </w:style>
  <w:style w:type="character" w:customStyle="1" w:styleId="Heading3Char">
    <w:name w:val="Heading 3 Char"/>
    <w:basedOn w:val="DefaultParagraphFont"/>
    <w:link w:val="Heading3"/>
    <w:uiPriority w:val="9"/>
    <w:rsid w:val="00374E4E"/>
    <w:rPr>
      <w:rFonts w:ascii="Times" w:hAnsi="Times"/>
      <w:b/>
      <w:bCs/>
      <w:sz w:val="27"/>
      <w:szCs w:val="27"/>
    </w:rPr>
  </w:style>
  <w:style w:type="paragraph" w:customStyle="1" w:styleId="vignettetabbedpanelscontentnew">
    <w:name w:val="vignette_tabbedpanelscontent_new"/>
    <w:basedOn w:val="Normal"/>
    <w:rsid w:val="00374E4E"/>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B42F3F"/>
  </w:style>
  <w:style w:type="paragraph" w:styleId="Revision">
    <w:name w:val="Revision"/>
    <w:hidden/>
    <w:uiPriority w:val="99"/>
    <w:semiHidden/>
    <w:rsid w:val="008E22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374E4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 w:type="character" w:styleId="CommentReference">
    <w:name w:val="annotation reference"/>
    <w:basedOn w:val="DefaultParagraphFont"/>
    <w:uiPriority w:val="99"/>
    <w:semiHidden/>
    <w:unhideWhenUsed/>
    <w:rsid w:val="00AA4102"/>
    <w:rPr>
      <w:sz w:val="18"/>
      <w:szCs w:val="18"/>
    </w:rPr>
  </w:style>
  <w:style w:type="paragraph" w:styleId="CommentText">
    <w:name w:val="annotation text"/>
    <w:basedOn w:val="Normal"/>
    <w:link w:val="CommentTextChar"/>
    <w:uiPriority w:val="99"/>
    <w:semiHidden/>
    <w:unhideWhenUsed/>
    <w:rsid w:val="00AA4102"/>
  </w:style>
  <w:style w:type="character" w:customStyle="1" w:styleId="CommentTextChar">
    <w:name w:val="Comment Text Char"/>
    <w:basedOn w:val="DefaultParagraphFont"/>
    <w:link w:val="CommentText"/>
    <w:uiPriority w:val="99"/>
    <w:semiHidden/>
    <w:rsid w:val="00AA4102"/>
  </w:style>
  <w:style w:type="paragraph" w:styleId="CommentSubject">
    <w:name w:val="annotation subject"/>
    <w:basedOn w:val="CommentText"/>
    <w:next w:val="CommentText"/>
    <w:link w:val="CommentSubjectChar"/>
    <w:uiPriority w:val="99"/>
    <w:semiHidden/>
    <w:unhideWhenUsed/>
    <w:rsid w:val="00AA4102"/>
    <w:rPr>
      <w:b/>
      <w:bCs/>
      <w:sz w:val="20"/>
      <w:szCs w:val="20"/>
    </w:rPr>
  </w:style>
  <w:style w:type="character" w:customStyle="1" w:styleId="CommentSubjectChar">
    <w:name w:val="Comment Subject Char"/>
    <w:basedOn w:val="CommentTextChar"/>
    <w:link w:val="CommentSubject"/>
    <w:uiPriority w:val="99"/>
    <w:semiHidden/>
    <w:rsid w:val="00AA4102"/>
    <w:rPr>
      <w:b/>
      <w:bCs/>
      <w:sz w:val="20"/>
      <w:szCs w:val="20"/>
    </w:rPr>
  </w:style>
  <w:style w:type="paragraph" w:styleId="ListParagraph">
    <w:name w:val="List Paragraph"/>
    <w:basedOn w:val="Normal"/>
    <w:uiPriority w:val="34"/>
    <w:qFormat/>
    <w:rsid w:val="0040555B"/>
    <w:pPr>
      <w:ind w:left="720"/>
      <w:contextualSpacing/>
    </w:pPr>
  </w:style>
  <w:style w:type="character" w:styleId="Strong">
    <w:name w:val="Strong"/>
    <w:basedOn w:val="DefaultParagraphFont"/>
    <w:uiPriority w:val="22"/>
    <w:qFormat/>
    <w:rsid w:val="00DF3A7E"/>
    <w:rPr>
      <w:b/>
      <w:bCs/>
    </w:rPr>
  </w:style>
  <w:style w:type="paragraph" w:styleId="NormalWeb">
    <w:name w:val="Normal (Web)"/>
    <w:basedOn w:val="Normal"/>
    <w:uiPriority w:val="99"/>
    <w:unhideWhenUsed/>
    <w:rsid w:val="00C41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4102B"/>
    <w:rPr>
      <w:i/>
      <w:iCs/>
    </w:rPr>
  </w:style>
  <w:style w:type="character" w:customStyle="1" w:styleId="Heading3Char">
    <w:name w:val="Heading 3 Char"/>
    <w:basedOn w:val="DefaultParagraphFont"/>
    <w:link w:val="Heading3"/>
    <w:uiPriority w:val="9"/>
    <w:rsid w:val="00374E4E"/>
    <w:rPr>
      <w:rFonts w:ascii="Times" w:hAnsi="Times"/>
      <w:b/>
      <w:bCs/>
      <w:sz w:val="27"/>
      <w:szCs w:val="27"/>
    </w:rPr>
  </w:style>
  <w:style w:type="paragraph" w:customStyle="1" w:styleId="vignettetabbedpanelscontentnew">
    <w:name w:val="vignette_tabbedpanelscontent_new"/>
    <w:basedOn w:val="Normal"/>
    <w:rsid w:val="00374E4E"/>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B42F3F"/>
  </w:style>
  <w:style w:type="paragraph" w:styleId="Revision">
    <w:name w:val="Revision"/>
    <w:hidden/>
    <w:uiPriority w:val="99"/>
    <w:semiHidden/>
    <w:rsid w:val="008E2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2636">
      <w:bodyDiv w:val="1"/>
      <w:marLeft w:val="0"/>
      <w:marRight w:val="0"/>
      <w:marTop w:val="0"/>
      <w:marBottom w:val="0"/>
      <w:divBdr>
        <w:top w:val="none" w:sz="0" w:space="0" w:color="auto"/>
        <w:left w:val="none" w:sz="0" w:space="0" w:color="auto"/>
        <w:bottom w:val="none" w:sz="0" w:space="0" w:color="auto"/>
        <w:right w:val="none" w:sz="0" w:space="0" w:color="auto"/>
      </w:divBdr>
    </w:div>
    <w:div w:id="39716285">
      <w:bodyDiv w:val="1"/>
      <w:marLeft w:val="0"/>
      <w:marRight w:val="0"/>
      <w:marTop w:val="0"/>
      <w:marBottom w:val="0"/>
      <w:divBdr>
        <w:top w:val="none" w:sz="0" w:space="0" w:color="auto"/>
        <w:left w:val="none" w:sz="0" w:space="0" w:color="auto"/>
        <w:bottom w:val="none" w:sz="0" w:space="0" w:color="auto"/>
        <w:right w:val="none" w:sz="0" w:space="0" w:color="auto"/>
      </w:divBdr>
    </w:div>
    <w:div w:id="88818572">
      <w:bodyDiv w:val="1"/>
      <w:marLeft w:val="0"/>
      <w:marRight w:val="0"/>
      <w:marTop w:val="0"/>
      <w:marBottom w:val="0"/>
      <w:divBdr>
        <w:top w:val="none" w:sz="0" w:space="0" w:color="auto"/>
        <w:left w:val="none" w:sz="0" w:space="0" w:color="auto"/>
        <w:bottom w:val="none" w:sz="0" w:space="0" w:color="auto"/>
        <w:right w:val="none" w:sz="0" w:space="0" w:color="auto"/>
      </w:divBdr>
    </w:div>
    <w:div w:id="179199605">
      <w:bodyDiv w:val="1"/>
      <w:marLeft w:val="0"/>
      <w:marRight w:val="0"/>
      <w:marTop w:val="0"/>
      <w:marBottom w:val="0"/>
      <w:divBdr>
        <w:top w:val="none" w:sz="0" w:space="0" w:color="auto"/>
        <w:left w:val="none" w:sz="0" w:space="0" w:color="auto"/>
        <w:bottom w:val="none" w:sz="0" w:space="0" w:color="auto"/>
        <w:right w:val="none" w:sz="0" w:space="0" w:color="auto"/>
      </w:divBdr>
    </w:div>
    <w:div w:id="207571518">
      <w:bodyDiv w:val="1"/>
      <w:marLeft w:val="0"/>
      <w:marRight w:val="0"/>
      <w:marTop w:val="0"/>
      <w:marBottom w:val="0"/>
      <w:divBdr>
        <w:top w:val="none" w:sz="0" w:space="0" w:color="auto"/>
        <w:left w:val="none" w:sz="0" w:space="0" w:color="auto"/>
        <w:bottom w:val="none" w:sz="0" w:space="0" w:color="auto"/>
        <w:right w:val="none" w:sz="0" w:space="0" w:color="auto"/>
      </w:divBdr>
    </w:div>
    <w:div w:id="315453740">
      <w:bodyDiv w:val="1"/>
      <w:marLeft w:val="0"/>
      <w:marRight w:val="0"/>
      <w:marTop w:val="0"/>
      <w:marBottom w:val="0"/>
      <w:divBdr>
        <w:top w:val="none" w:sz="0" w:space="0" w:color="auto"/>
        <w:left w:val="none" w:sz="0" w:space="0" w:color="auto"/>
        <w:bottom w:val="none" w:sz="0" w:space="0" w:color="auto"/>
        <w:right w:val="none" w:sz="0" w:space="0" w:color="auto"/>
      </w:divBdr>
      <w:divsChild>
        <w:div w:id="356588301">
          <w:marLeft w:val="0"/>
          <w:marRight w:val="0"/>
          <w:marTop w:val="0"/>
          <w:marBottom w:val="0"/>
          <w:divBdr>
            <w:top w:val="none" w:sz="0" w:space="0" w:color="auto"/>
            <w:left w:val="none" w:sz="0" w:space="0" w:color="auto"/>
            <w:bottom w:val="none" w:sz="0" w:space="0" w:color="auto"/>
            <w:right w:val="none" w:sz="0" w:space="0" w:color="auto"/>
          </w:divBdr>
        </w:div>
        <w:div w:id="1414663115">
          <w:marLeft w:val="0"/>
          <w:marRight w:val="0"/>
          <w:marTop w:val="0"/>
          <w:marBottom w:val="0"/>
          <w:divBdr>
            <w:top w:val="none" w:sz="0" w:space="0" w:color="auto"/>
            <w:left w:val="none" w:sz="0" w:space="0" w:color="auto"/>
            <w:bottom w:val="none" w:sz="0" w:space="0" w:color="auto"/>
            <w:right w:val="none" w:sz="0" w:space="0" w:color="auto"/>
          </w:divBdr>
        </w:div>
        <w:div w:id="2063943894">
          <w:marLeft w:val="0"/>
          <w:marRight w:val="0"/>
          <w:marTop w:val="0"/>
          <w:marBottom w:val="0"/>
          <w:divBdr>
            <w:top w:val="none" w:sz="0" w:space="0" w:color="auto"/>
            <w:left w:val="none" w:sz="0" w:space="0" w:color="auto"/>
            <w:bottom w:val="none" w:sz="0" w:space="0" w:color="auto"/>
            <w:right w:val="none" w:sz="0" w:space="0" w:color="auto"/>
          </w:divBdr>
        </w:div>
        <w:div w:id="1535800712">
          <w:marLeft w:val="0"/>
          <w:marRight w:val="0"/>
          <w:marTop w:val="0"/>
          <w:marBottom w:val="0"/>
          <w:divBdr>
            <w:top w:val="none" w:sz="0" w:space="0" w:color="auto"/>
            <w:left w:val="none" w:sz="0" w:space="0" w:color="auto"/>
            <w:bottom w:val="none" w:sz="0" w:space="0" w:color="auto"/>
            <w:right w:val="none" w:sz="0" w:space="0" w:color="auto"/>
          </w:divBdr>
        </w:div>
        <w:div w:id="278150709">
          <w:marLeft w:val="0"/>
          <w:marRight w:val="0"/>
          <w:marTop w:val="0"/>
          <w:marBottom w:val="0"/>
          <w:divBdr>
            <w:top w:val="none" w:sz="0" w:space="0" w:color="auto"/>
            <w:left w:val="none" w:sz="0" w:space="0" w:color="auto"/>
            <w:bottom w:val="none" w:sz="0" w:space="0" w:color="auto"/>
            <w:right w:val="none" w:sz="0" w:space="0" w:color="auto"/>
          </w:divBdr>
        </w:div>
        <w:div w:id="264505862">
          <w:marLeft w:val="0"/>
          <w:marRight w:val="0"/>
          <w:marTop w:val="0"/>
          <w:marBottom w:val="0"/>
          <w:divBdr>
            <w:top w:val="none" w:sz="0" w:space="0" w:color="auto"/>
            <w:left w:val="none" w:sz="0" w:space="0" w:color="auto"/>
            <w:bottom w:val="none" w:sz="0" w:space="0" w:color="auto"/>
            <w:right w:val="none" w:sz="0" w:space="0" w:color="auto"/>
          </w:divBdr>
        </w:div>
        <w:div w:id="5788602">
          <w:marLeft w:val="0"/>
          <w:marRight w:val="0"/>
          <w:marTop w:val="0"/>
          <w:marBottom w:val="0"/>
          <w:divBdr>
            <w:top w:val="none" w:sz="0" w:space="0" w:color="auto"/>
            <w:left w:val="none" w:sz="0" w:space="0" w:color="auto"/>
            <w:bottom w:val="none" w:sz="0" w:space="0" w:color="auto"/>
            <w:right w:val="none" w:sz="0" w:space="0" w:color="auto"/>
          </w:divBdr>
        </w:div>
        <w:div w:id="377629705">
          <w:marLeft w:val="0"/>
          <w:marRight w:val="0"/>
          <w:marTop w:val="0"/>
          <w:marBottom w:val="0"/>
          <w:divBdr>
            <w:top w:val="none" w:sz="0" w:space="0" w:color="auto"/>
            <w:left w:val="none" w:sz="0" w:space="0" w:color="auto"/>
            <w:bottom w:val="none" w:sz="0" w:space="0" w:color="auto"/>
            <w:right w:val="none" w:sz="0" w:space="0" w:color="auto"/>
          </w:divBdr>
        </w:div>
        <w:div w:id="1518739128">
          <w:marLeft w:val="0"/>
          <w:marRight w:val="0"/>
          <w:marTop w:val="0"/>
          <w:marBottom w:val="0"/>
          <w:divBdr>
            <w:top w:val="none" w:sz="0" w:space="0" w:color="auto"/>
            <w:left w:val="none" w:sz="0" w:space="0" w:color="auto"/>
            <w:bottom w:val="none" w:sz="0" w:space="0" w:color="auto"/>
            <w:right w:val="none" w:sz="0" w:space="0" w:color="auto"/>
          </w:divBdr>
        </w:div>
        <w:div w:id="364526312">
          <w:marLeft w:val="0"/>
          <w:marRight w:val="0"/>
          <w:marTop w:val="0"/>
          <w:marBottom w:val="0"/>
          <w:divBdr>
            <w:top w:val="none" w:sz="0" w:space="0" w:color="auto"/>
            <w:left w:val="none" w:sz="0" w:space="0" w:color="auto"/>
            <w:bottom w:val="none" w:sz="0" w:space="0" w:color="auto"/>
            <w:right w:val="none" w:sz="0" w:space="0" w:color="auto"/>
          </w:divBdr>
        </w:div>
        <w:div w:id="1636594333">
          <w:marLeft w:val="0"/>
          <w:marRight w:val="0"/>
          <w:marTop w:val="0"/>
          <w:marBottom w:val="0"/>
          <w:divBdr>
            <w:top w:val="none" w:sz="0" w:space="0" w:color="auto"/>
            <w:left w:val="none" w:sz="0" w:space="0" w:color="auto"/>
            <w:bottom w:val="none" w:sz="0" w:space="0" w:color="auto"/>
            <w:right w:val="none" w:sz="0" w:space="0" w:color="auto"/>
          </w:divBdr>
        </w:div>
        <w:div w:id="562184734">
          <w:marLeft w:val="0"/>
          <w:marRight w:val="0"/>
          <w:marTop w:val="0"/>
          <w:marBottom w:val="0"/>
          <w:divBdr>
            <w:top w:val="none" w:sz="0" w:space="0" w:color="auto"/>
            <w:left w:val="none" w:sz="0" w:space="0" w:color="auto"/>
            <w:bottom w:val="none" w:sz="0" w:space="0" w:color="auto"/>
            <w:right w:val="none" w:sz="0" w:space="0" w:color="auto"/>
          </w:divBdr>
        </w:div>
        <w:div w:id="27222029">
          <w:marLeft w:val="0"/>
          <w:marRight w:val="0"/>
          <w:marTop w:val="0"/>
          <w:marBottom w:val="0"/>
          <w:divBdr>
            <w:top w:val="none" w:sz="0" w:space="0" w:color="auto"/>
            <w:left w:val="none" w:sz="0" w:space="0" w:color="auto"/>
            <w:bottom w:val="none" w:sz="0" w:space="0" w:color="auto"/>
            <w:right w:val="none" w:sz="0" w:space="0" w:color="auto"/>
          </w:divBdr>
        </w:div>
        <w:div w:id="1968656745">
          <w:marLeft w:val="0"/>
          <w:marRight w:val="0"/>
          <w:marTop w:val="0"/>
          <w:marBottom w:val="0"/>
          <w:divBdr>
            <w:top w:val="none" w:sz="0" w:space="0" w:color="auto"/>
            <w:left w:val="none" w:sz="0" w:space="0" w:color="auto"/>
            <w:bottom w:val="none" w:sz="0" w:space="0" w:color="auto"/>
            <w:right w:val="none" w:sz="0" w:space="0" w:color="auto"/>
          </w:divBdr>
        </w:div>
        <w:div w:id="1344357982">
          <w:marLeft w:val="0"/>
          <w:marRight w:val="0"/>
          <w:marTop w:val="0"/>
          <w:marBottom w:val="0"/>
          <w:divBdr>
            <w:top w:val="none" w:sz="0" w:space="0" w:color="auto"/>
            <w:left w:val="none" w:sz="0" w:space="0" w:color="auto"/>
            <w:bottom w:val="none" w:sz="0" w:space="0" w:color="auto"/>
            <w:right w:val="none" w:sz="0" w:space="0" w:color="auto"/>
          </w:divBdr>
        </w:div>
        <w:div w:id="419060881">
          <w:marLeft w:val="0"/>
          <w:marRight w:val="0"/>
          <w:marTop w:val="0"/>
          <w:marBottom w:val="0"/>
          <w:divBdr>
            <w:top w:val="none" w:sz="0" w:space="0" w:color="auto"/>
            <w:left w:val="none" w:sz="0" w:space="0" w:color="auto"/>
            <w:bottom w:val="none" w:sz="0" w:space="0" w:color="auto"/>
            <w:right w:val="none" w:sz="0" w:space="0" w:color="auto"/>
          </w:divBdr>
        </w:div>
        <w:div w:id="1123427585">
          <w:marLeft w:val="0"/>
          <w:marRight w:val="0"/>
          <w:marTop w:val="0"/>
          <w:marBottom w:val="0"/>
          <w:divBdr>
            <w:top w:val="none" w:sz="0" w:space="0" w:color="auto"/>
            <w:left w:val="none" w:sz="0" w:space="0" w:color="auto"/>
            <w:bottom w:val="none" w:sz="0" w:space="0" w:color="auto"/>
            <w:right w:val="none" w:sz="0" w:space="0" w:color="auto"/>
          </w:divBdr>
        </w:div>
        <w:div w:id="474109195">
          <w:marLeft w:val="0"/>
          <w:marRight w:val="0"/>
          <w:marTop w:val="0"/>
          <w:marBottom w:val="0"/>
          <w:divBdr>
            <w:top w:val="none" w:sz="0" w:space="0" w:color="auto"/>
            <w:left w:val="none" w:sz="0" w:space="0" w:color="auto"/>
            <w:bottom w:val="none" w:sz="0" w:space="0" w:color="auto"/>
            <w:right w:val="none" w:sz="0" w:space="0" w:color="auto"/>
          </w:divBdr>
        </w:div>
        <w:div w:id="454063638">
          <w:marLeft w:val="0"/>
          <w:marRight w:val="0"/>
          <w:marTop w:val="0"/>
          <w:marBottom w:val="0"/>
          <w:divBdr>
            <w:top w:val="none" w:sz="0" w:space="0" w:color="auto"/>
            <w:left w:val="none" w:sz="0" w:space="0" w:color="auto"/>
            <w:bottom w:val="none" w:sz="0" w:space="0" w:color="auto"/>
            <w:right w:val="none" w:sz="0" w:space="0" w:color="auto"/>
          </w:divBdr>
        </w:div>
        <w:div w:id="1140809519">
          <w:marLeft w:val="0"/>
          <w:marRight w:val="0"/>
          <w:marTop w:val="0"/>
          <w:marBottom w:val="0"/>
          <w:divBdr>
            <w:top w:val="none" w:sz="0" w:space="0" w:color="auto"/>
            <w:left w:val="none" w:sz="0" w:space="0" w:color="auto"/>
            <w:bottom w:val="none" w:sz="0" w:space="0" w:color="auto"/>
            <w:right w:val="none" w:sz="0" w:space="0" w:color="auto"/>
          </w:divBdr>
        </w:div>
        <w:div w:id="997610213">
          <w:marLeft w:val="0"/>
          <w:marRight w:val="0"/>
          <w:marTop w:val="0"/>
          <w:marBottom w:val="0"/>
          <w:divBdr>
            <w:top w:val="none" w:sz="0" w:space="0" w:color="auto"/>
            <w:left w:val="none" w:sz="0" w:space="0" w:color="auto"/>
            <w:bottom w:val="none" w:sz="0" w:space="0" w:color="auto"/>
            <w:right w:val="none" w:sz="0" w:space="0" w:color="auto"/>
          </w:divBdr>
        </w:div>
        <w:div w:id="1229920446">
          <w:marLeft w:val="0"/>
          <w:marRight w:val="0"/>
          <w:marTop w:val="0"/>
          <w:marBottom w:val="0"/>
          <w:divBdr>
            <w:top w:val="none" w:sz="0" w:space="0" w:color="auto"/>
            <w:left w:val="none" w:sz="0" w:space="0" w:color="auto"/>
            <w:bottom w:val="none" w:sz="0" w:space="0" w:color="auto"/>
            <w:right w:val="none" w:sz="0" w:space="0" w:color="auto"/>
          </w:divBdr>
        </w:div>
        <w:div w:id="1356930480">
          <w:marLeft w:val="0"/>
          <w:marRight w:val="0"/>
          <w:marTop w:val="0"/>
          <w:marBottom w:val="0"/>
          <w:divBdr>
            <w:top w:val="none" w:sz="0" w:space="0" w:color="auto"/>
            <w:left w:val="none" w:sz="0" w:space="0" w:color="auto"/>
            <w:bottom w:val="none" w:sz="0" w:space="0" w:color="auto"/>
            <w:right w:val="none" w:sz="0" w:space="0" w:color="auto"/>
          </w:divBdr>
        </w:div>
        <w:div w:id="1804887871">
          <w:marLeft w:val="0"/>
          <w:marRight w:val="0"/>
          <w:marTop w:val="0"/>
          <w:marBottom w:val="0"/>
          <w:divBdr>
            <w:top w:val="none" w:sz="0" w:space="0" w:color="auto"/>
            <w:left w:val="none" w:sz="0" w:space="0" w:color="auto"/>
            <w:bottom w:val="none" w:sz="0" w:space="0" w:color="auto"/>
            <w:right w:val="none" w:sz="0" w:space="0" w:color="auto"/>
          </w:divBdr>
        </w:div>
        <w:div w:id="252596232">
          <w:marLeft w:val="0"/>
          <w:marRight w:val="0"/>
          <w:marTop w:val="0"/>
          <w:marBottom w:val="0"/>
          <w:divBdr>
            <w:top w:val="none" w:sz="0" w:space="0" w:color="auto"/>
            <w:left w:val="none" w:sz="0" w:space="0" w:color="auto"/>
            <w:bottom w:val="none" w:sz="0" w:space="0" w:color="auto"/>
            <w:right w:val="none" w:sz="0" w:space="0" w:color="auto"/>
          </w:divBdr>
        </w:div>
        <w:div w:id="1722941906">
          <w:marLeft w:val="0"/>
          <w:marRight w:val="0"/>
          <w:marTop w:val="0"/>
          <w:marBottom w:val="0"/>
          <w:divBdr>
            <w:top w:val="none" w:sz="0" w:space="0" w:color="auto"/>
            <w:left w:val="none" w:sz="0" w:space="0" w:color="auto"/>
            <w:bottom w:val="none" w:sz="0" w:space="0" w:color="auto"/>
            <w:right w:val="none" w:sz="0" w:space="0" w:color="auto"/>
          </w:divBdr>
        </w:div>
        <w:div w:id="1290744511">
          <w:marLeft w:val="0"/>
          <w:marRight w:val="0"/>
          <w:marTop w:val="0"/>
          <w:marBottom w:val="0"/>
          <w:divBdr>
            <w:top w:val="none" w:sz="0" w:space="0" w:color="auto"/>
            <w:left w:val="none" w:sz="0" w:space="0" w:color="auto"/>
            <w:bottom w:val="none" w:sz="0" w:space="0" w:color="auto"/>
            <w:right w:val="none" w:sz="0" w:space="0" w:color="auto"/>
          </w:divBdr>
        </w:div>
        <w:div w:id="1913850538">
          <w:marLeft w:val="0"/>
          <w:marRight w:val="0"/>
          <w:marTop w:val="0"/>
          <w:marBottom w:val="0"/>
          <w:divBdr>
            <w:top w:val="none" w:sz="0" w:space="0" w:color="auto"/>
            <w:left w:val="none" w:sz="0" w:space="0" w:color="auto"/>
            <w:bottom w:val="none" w:sz="0" w:space="0" w:color="auto"/>
            <w:right w:val="none" w:sz="0" w:space="0" w:color="auto"/>
          </w:divBdr>
        </w:div>
        <w:div w:id="775756752">
          <w:marLeft w:val="0"/>
          <w:marRight w:val="0"/>
          <w:marTop w:val="0"/>
          <w:marBottom w:val="0"/>
          <w:divBdr>
            <w:top w:val="none" w:sz="0" w:space="0" w:color="auto"/>
            <w:left w:val="none" w:sz="0" w:space="0" w:color="auto"/>
            <w:bottom w:val="none" w:sz="0" w:space="0" w:color="auto"/>
            <w:right w:val="none" w:sz="0" w:space="0" w:color="auto"/>
          </w:divBdr>
        </w:div>
        <w:div w:id="336806493">
          <w:marLeft w:val="0"/>
          <w:marRight w:val="0"/>
          <w:marTop w:val="0"/>
          <w:marBottom w:val="0"/>
          <w:divBdr>
            <w:top w:val="none" w:sz="0" w:space="0" w:color="auto"/>
            <w:left w:val="none" w:sz="0" w:space="0" w:color="auto"/>
            <w:bottom w:val="none" w:sz="0" w:space="0" w:color="auto"/>
            <w:right w:val="none" w:sz="0" w:space="0" w:color="auto"/>
          </w:divBdr>
        </w:div>
        <w:div w:id="201283069">
          <w:marLeft w:val="0"/>
          <w:marRight w:val="0"/>
          <w:marTop w:val="0"/>
          <w:marBottom w:val="0"/>
          <w:divBdr>
            <w:top w:val="none" w:sz="0" w:space="0" w:color="auto"/>
            <w:left w:val="none" w:sz="0" w:space="0" w:color="auto"/>
            <w:bottom w:val="none" w:sz="0" w:space="0" w:color="auto"/>
            <w:right w:val="none" w:sz="0" w:space="0" w:color="auto"/>
          </w:divBdr>
        </w:div>
        <w:div w:id="1951888730">
          <w:marLeft w:val="0"/>
          <w:marRight w:val="0"/>
          <w:marTop w:val="0"/>
          <w:marBottom w:val="0"/>
          <w:divBdr>
            <w:top w:val="none" w:sz="0" w:space="0" w:color="auto"/>
            <w:left w:val="none" w:sz="0" w:space="0" w:color="auto"/>
            <w:bottom w:val="none" w:sz="0" w:space="0" w:color="auto"/>
            <w:right w:val="none" w:sz="0" w:space="0" w:color="auto"/>
          </w:divBdr>
        </w:div>
        <w:div w:id="874151467">
          <w:marLeft w:val="0"/>
          <w:marRight w:val="0"/>
          <w:marTop w:val="0"/>
          <w:marBottom w:val="0"/>
          <w:divBdr>
            <w:top w:val="none" w:sz="0" w:space="0" w:color="auto"/>
            <w:left w:val="none" w:sz="0" w:space="0" w:color="auto"/>
            <w:bottom w:val="none" w:sz="0" w:space="0" w:color="auto"/>
            <w:right w:val="none" w:sz="0" w:space="0" w:color="auto"/>
          </w:divBdr>
        </w:div>
        <w:div w:id="1588345502">
          <w:marLeft w:val="0"/>
          <w:marRight w:val="0"/>
          <w:marTop w:val="0"/>
          <w:marBottom w:val="0"/>
          <w:divBdr>
            <w:top w:val="none" w:sz="0" w:space="0" w:color="auto"/>
            <w:left w:val="none" w:sz="0" w:space="0" w:color="auto"/>
            <w:bottom w:val="none" w:sz="0" w:space="0" w:color="auto"/>
            <w:right w:val="none" w:sz="0" w:space="0" w:color="auto"/>
          </w:divBdr>
        </w:div>
        <w:div w:id="1634945977">
          <w:marLeft w:val="0"/>
          <w:marRight w:val="0"/>
          <w:marTop w:val="0"/>
          <w:marBottom w:val="0"/>
          <w:divBdr>
            <w:top w:val="none" w:sz="0" w:space="0" w:color="auto"/>
            <w:left w:val="none" w:sz="0" w:space="0" w:color="auto"/>
            <w:bottom w:val="none" w:sz="0" w:space="0" w:color="auto"/>
            <w:right w:val="none" w:sz="0" w:space="0" w:color="auto"/>
          </w:divBdr>
        </w:div>
        <w:div w:id="155461037">
          <w:marLeft w:val="0"/>
          <w:marRight w:val="0"/>
          <w:marTop w:val="0"/>
          <w:marBottom w:val="0"/>
          <w:divBdr>
            <w:top w:val="none" w:sz="0" w:space="0" w:color="auto"/>
            <w:left w:val="none" w:sz="0" w:space="0" w:color="auto"/>
            <w:bottom w:val="none" w:sz="0" w:space="0" w:color="auto"/>
            <w:right w:val="none" w:sz="0" w:space="0" w:color="auto"/>
          </w:divBdr>
        </w:div>
        <w:div w:id="2120026092">
          <w:marLeft w:val="0"/>
          <w:marRight w:val="0"/>
          <w:marTop w:val="0"/>
          <w:marBottom w:val="0"/>
          <w:divBdr>
            <w:top w:val="none" w:sz="0" w:space="0" w:color="auto"/>
            <w:left w:val="none" w:sz="0" w:space="0" w:color="auto"/>
            <w:bottom w:val="none" w:sz="0" w:space="0" w:color="auto"/>
            <w:right w:val="none" w:sz="0" w:space="0" w:color="auto"/>
          </w:divBdr>
        </w:div>
        <w:div w:id="1948390416">
          <w:marLeft w:val="0"/>
          <w:marRight w:val="0"/>
          <w:marTop w:val="0"/>
          <w:marBottom w:val="0"/>
          <w:divBdr>
            <w:top w:val="none" w:sz="0" w:space="0" w:color="auto"/>
            <w:left w:val="none" w:sz="0" w:space="0" w:color="auto"/>
            <w:bottom w:val="none" w:sz="0" w:space="0" w:color="auto"/>
            <w:right w:val="none" w:sz="0" w:space="0" w:color="auto"/>
          </w:divBdr>
        </w:div>
        <w:div w:id="960301191">
          <w:marLeft w:val="0"/>
          <w:marRight w:val="0"/>
          <w:marTop w:val="0"/>
          <w:marBottom w:val="0"/>
          <w:divBdr>
            <w:top w:val="none" w:sz="0" w:space="0" w:color="auto"/>
            <w:left w:val="none" w:sz="0" w:space="0" w:color="auto"/>
            <w:bottom w:val="none" w:sz="0" w:space="0" w:color="auto"/>
            <w:right w:val="none" w:sz="0" w:space="0" w:color="auto"/>
          </w:divBdr>
        </w:div>
        <w:div w:id="887842389">
          <w:marLeft w:val="0"/>
          <w:marRight w:val="0"/>
          <w:marTop w:val="0"/>
          <w:marBottom w:val="0"/>
          <w:divBdr>
            <w:top w:val="none" w:sz="0" w:space="0" w:color="auto"/>
            <w:left w:val="none" w:sz="0" w:space="0" w:color="auto"/>
            <w:bottom w:val="none" w:sz="0" w:space="0" w:color="auto"/>
            <w:right w:val="none" w:sz="0" w:space="0" w:color="auto"/>
          </w:divBdr>
        </w:div>
        <w:div w:id="1755317463">
          <w:marLeft w:val="0"/>
          <w:marRight w:val="0"/>
          <w:marTop w:val="0"/>
          <w:marBottom w:val="0"/>
          <w:divBdr>
            <w:top w:val="none" w:sz="0" w:space="0" w:color="auto"/>
            <w:left w:val="none" w:sz="0" w:space="0" w:color="auto"/>
            <w:bottom w:val="none" w:sz="0" w:space="0" w:color="auto"/>
            <w:right w:val="none" w:sz="0" w:space="0" w:color="auto"/>
          </w:divBdr>
        </w:div>
        <w:div w:id="1124033877">
          <w:marLeft w:val="0"/>
          <w:marRight w:val="0"/>
          <w:marTop w:val="0"/>
          <w:marBottom w:val="0"/>
          <w:divBdr>
            <w:top w:val="none" w:sz="0" w:space="0" w:color="auto"/>
            <w:left w:val="none" w:sz="0" w:space="0" w:color="auto"/>
            <w:bottom w:val="none" w:sz="0" w:space="0" w:color="auto"/>
            <w:right w:val="none" w:sz="0" w:space="0" w:color="auto"/>
          </w:divBdr>
        </w:div>
        <w:div w:id="403383579">
          <w:marLeft w:val="0"/>
          <w:marRight w:val="0"/>
          <w:marTop w:val="0"/>
          <w:marBottom w:val="0"/>
          <w:divBdr>
            <w:top w:val="none" w:sz="0" w:space="0" w:color="auto"/>
            <w:left w:val="none" w:sz="0" w:space="0" w:color="auto"/>
            <w:bottom w:val="none" w:sz="0" w:space="0" w:color="auto"/>
            <w:right w:val="none" w:sz="0" w:space="0" w:color="auto"/>
          </w:divBdr>
        </w:div>
        <w:div w:id="564221726">
          <w:marLeft w:val="0"/>
          <w:marRight w:val="0"/>
          <w:marTop w:val="0"/>
          <w:marBottom w:val="0"/>
          <w:divBdr>
            <w:top w:val="none" w:sz="0" w:space="0" w:color="auto"/>
            <w:left w:val="none" w:sz="0" w:space="0" w:color="auto"/>
            <w:bottom w:val="none" w:sz="0" w:space="0" w:color="auto"/>
            <w:right w:val="none" w:sz="0" w:space="0" w:color="auto"/>
          </w:divBdr>
        </w:div>
        <w:div w:id="742142745">
          <w:marLeft w:val="0"/>
          <w:marRight w:val="0"/>
          <w:marTop w:val="0"/>
          <w:marBottom w:val="0"/>
          <w:divBdr>
            <w:top w:val="none" w:sz="0" w:space="0" w:color="auto"/>
            <w:left w:val="none" w:sz="0" w:space="0" w:color="auto"/>
            <w:bottom w:val="none" w:sz="0" w:space="0" w:color="auto"/>
            <w:right w:val="none" w:sz="0" w:space="0" w:color="auto"/>
          </w:divBdr>
        </w:div>
        <w:div w:id="1595745644">
          <w:marLeft w:val="0"/>
          <w:marRight w:val="0"/>
          <w:marTop w:val="0"/>
          <w:marBottom w:val="0"/>
          <w:divBdr>
            <w:top w:val="none" w:sz="0" w:space="0" w:color="auto"/>
            <w:left w:val="none" w:sz="0" w:space="0" w:color="auto"/>
            <w:bottom w:val="none" w:sz="0" w:space="0" w:color="auto"/>
            <w:right w:val="none" w:sz="0" w:space="0" w:color="auto"/>
          </w:divBdr>
        </w:div>
        <w:div w:id="734163708">
          <w:marLeft w:val="0"/>
          <w:marRight w:val="0"/>
          <w:marTop w:val="0"/>
          <w:marBottom w:val="0"/>
          <w:divBdr>
            <w:top w:val="none" w:sz="0" w:space="0" w:color="auto"/>
            <w:left w:val="none" w:sz="0" w:space="0" w:color="auto"/>
            <w:bottom w:val="none" w:sz="0" w:space="0" w:color="auto"/>
            <w:right w:val="none" w:sz="0" w:space="0" w:color="auto"/>
          </w:divBdr>
        </w:div>
        <w:div w:id="1355689504">
          <w:marLeft w:val="0"/>
          <w:marRight w:val="0"/>
          <w:marTop w:val="0"/>
          <w:marBottom w:val="0"/>
          <w:divBdr>
            <w:top w:val="none" w:sz="0" w:space="0" w:color="auto"/>
            <w:left w:val="none" w:sz="0" w:space="0" w:color="auto"/>
            <w:bottom w:val="none" w:sz="0" w:space="0" w:color="auto"/>
            <w:right w:val="none" w:sz="0" w:space="0" w:color="auto"/>
          </w:divBdr>
        </w:div>
        <w:div w:id="427428241">
          <w:marLeft w:val="0"/>
          <w:marRight w:val="0"/>
          <w:marTop w:val="0"/>
          <w:marBottom w:val="0"/>
          <w:divBdr>
            <w:top w:val="none" w:sz="0" w:space="0" w:color="auto"/>
            <w:left w:val="none" w:sz="0" w:space="0" w:color="auto"/>
            <w:bottom w:val="none" w:sz="0" w:space="0" w:color="auto"/>
            <w:right w:val="none" w:sz="0" w:space="0" w:color="auto"/>
          </w:divBdr>
        </w:div>
        <w:div w:id="322512002">
          <w:marLeft w:val="0"/>
          <w:marRight w:val="0"/>
          <w:marTop w:val="0"/>
          <w:marBottom w:val="0"/>
          <w:divBdr>
            <w:top w:val="none" w:sz="0" w:space="0" w:color="auto"/>
            <w:left w:val="none" w:sz="0" w:space="0" w:color="auto"/>
            <w:bottom w:val="none" w:sz="0" w:space="0" w:color="auto"/>
            <w:right w:val="none" w:sz="0" w:space="0" w:color="auto"/>
          </w:divBdr>
        </w:div>
        <w:div w:id="262886619">
          <w:marLeft w:val="0"/>
          <w:marRight w:val="0"/>
          <w:marTop w:val="0"/>
          <w:marBottom w:val="0"/>
          <w:divBdr>
            <w:top w:val="none" w:sz="0" w:space="0" w:color="auto"/>
            <w:left w:val="none" w:sz="0" w:space="0" w:color="auto"/>
            <w:bottom w:val="none" w:sz="0" w:space="0" w:color="auto"/>
            <w:right w:val="none" w:sz="0" w:space="0" w:color="auto"/>
          </w:divBdr>
        </w:div>
        <w:div w:id="2035617206">
          <w:marLeft w:val="0"/>
          <w:marRight w:val="0"/>
          <w:marTop w:val="0"/>
          <w:marBottom w:val="0"/>
          <w:divBdr>
            <w:top w:val="none" w:sz="0" w:space="0" w:color="auto"/>
            <w:left w:val="none" w:sz="0" w:space="0" w:color="auto"/>
            <w:bottom w:val="none" w:sz="0" w:space="0" w:color="auto"/>
            <w:right w:val="none" w:sz="0" w:space="0" w:color="auto"/>
          </w:divBdr>
        </w:div>
        <w:div w:id="2056007681">
          <w:marLeft w:val="0"/>
          <w:marRight w:val="0"/>
          <w:marTop w:val="0"/>
          <w:marBottom w:val="0"/>
          <w:divBdr>
            <w:top w:val="none" w:sz="0" w:space="0" w:color="auto"/>
            <w:left w:val="none" w:sz="0" w:space="0" w:color="auto"/>
            <w:bottom w:val="none" w:sz="0" w:space="0" w:color="auto"/>
            <w:right w:val="none" w:sz="0" w:space="0" w:color="auto"/>
          </w:divBdr>
        </w:div>
        <w:div w:id="540358534">
          <w:marLeft w:val="0"/>
          <w:marRight w:val="0"/>
          <w:marTop w:val="0"/>
          <w:marBottom w:val="0"/>
          <w:divBdr>
            <w:top w:val="none" w:sz="0" w:space="0" w:color="auto"/>
            <w:left w:val="none" w:sz="0" w:space="0" w:color="auto"/>
            <w:bottom w:val="none" w:sz="0" w:space="0" w:color="auto"/>
            <w:right w:val="none" w:sz="0" w:space="0" w:color="auto"/>
          </w:divBdr>
        </w:div>
        <w:div w:id="792482127">
          <w:marLeft w:val="0"/>
          <w:marRight w:val="0"/>
          <w:marTop w:val="0"/>
          <w:marBottom w:val="0"/>
          <w:divBdr>
            <w:top w:val="none" w:sz="0" w:space="0" w:color="auto"/>
            <w:left w:val="none" w:sz="0" w:space="0" w:color="auto"/>
            <w:bottom w:val="none" w:sz="0" w:space="0" w:color="auto"/>
            <w:right w:val="none" w:sz="0" w:space="0" w:color="auto"/>
          </w:divBdr>
        </w:div>
        <w:div w:id="1978801978">
          <w:marLeft w:val="0"/>
          <w:marRight w:val="0"/>
          <w:marTop w:val="0"/>
          <w:marBottom w:val="0"/>
          <w:divBdr>
            <w:top w:val="none" w:sz="0" w:space="0" w:color="auto"/>
            <w:left w:val="none" w:sz="0" w:space="0" w:color="auto"/>
            <w:bottom w:val="none" w:sz="0" w:space="0" w:color="auto"/>
            <w:right w:val="none" w:sz="0" w:space="0" w:color="auto"/>
          </w:divBdr>
        </w:div>
        <w:div w:id="1954823754">
          <w:marLeft w:val="0"/>
          <w:marRight w:val="0"/>
          <w:marTop w:val="0"/>
          <w:marBottom w:val="0"/>
          <w:divBdr>
            <w:top w:val="none" w:sz="0" w:space="0" w:color="auto"/>
            <w:left w:val="none" w:sz="0" w:space="0" w:color="auto"/>
            <w:bottom w:val="none" w:sz="0" w:space="0" w:color="auto"/>
            <w:right w:val="none" w:sz="0" w:space="0" w:color="auto"/>
          </w:divBdr>
        </w:div>
        <w:div w:id="860968484">
          <w:marLeft w:val="0"/>
          <w:marRight w:val="0"/>
          <w:marTop w:val="0"/>
          <w:marBottom w:val="0"/>
          <w:divBdr>
            <w:top w:val="none" w:sz="0" w:space="0" w:color="auto"/>
            <w:left w:val="none" w:sz="0" w:space="0" w:color="auto"/>
            <w:bottom w:val="none" w:sz="0" w:space="0" w:color="auto"/>
            <w:right w:val="none" w:sz="0" w:space="0" w:color="auto"/>
          </w:divBdr>
        </w:div>
        <w:div w:id="1357385192">
          <w:marLeft w:val="0"/>
          <w:marRight w:val="0"/>
          <w:marTop w:val="0"/>
          <w:marBottom w:val="0"/>
          <w:divBdr>
            <w:top w:val="none" w:sz="0" w:space="0" w:color="auto"/>
            <w:left w:val="none" w:sz="0" w:space="0" w:color="auto"/>
            <w:bottom w:val="none" w:sz="0" w:space="0" w:color="auto"/>
            <w:right w:val="none" w:sz="0" w:space="0" w:color="auto"/>
          </w:divBdr>
        </w:div>
        <w:div w:id="168719225">
          <w:marLeft w:val="0"/>
          <w:marRight w:val="0"/>
          <w:marTop w:val="0"/>
          <w:marBottom w:val="0"/>
          <w:divBdr>
            <w:top w:val="none" w:sz="0" w:space="0" w:color="auto"/>
            <w:left w:val="none" w:sz="0" w:space="0" w:color="auto"/>
            <w:bottom w:val="none" w:sz="0" w:space="0" w:color="auto"/>
            <w:right w:val="none" w:sz="0" w:space="0" w:color="auto"/>
          </w:divBdr>
        </w:div>
        <w:div w:id="585843787">
          <w:marLeft w:val="0"/>
          <w:marRight w:val="0"/>
          <w:marTop w:val="0"/>
          <w:marBottom w:val="0"/>
          <w:divBdr>
            <w:top w:val="none" w:sz="0" w:space="0" w:color="auto"/>
            <w:left w:val="none" w:sz="0" w:space="0" w:color="auto"/>
            <w:bottom w:val="none" w:sz="0" w:space="0" w:color="auto"/>
            <w:right w:val="none" w:sz="0" w:space="0" w:color="auto"/>
          </w:divBdr>
        </w:div>
        <w:div w:id="520508925">
          <w:marLeft w:val="0"/>
          <w:marRight w:val="0"/>
          <w:marTop w:val="0"/>
          <w:marBottom w:val="0"/>
          <w:divBdr>
            <w:top w:val="none" w:sz="0" w:space="0" w:color="auto"/>
            <w:left w:val="none" w:sz="0" w:space="0" w:color="auto"/>
            <w:bottom w:val="none" w:sz="0" w:space="0" w:color="auto"/>
            <w:right w:val="none" w:sz="0" w:space="0" w:color="auto"/>
          </w:divBdr>
        </w:div>
        <w:div w:id="1882597076">
          <w:marLeft w:val="0"/>
          <w:marRight w:val="0"/>
          <w:marTop w:val="0"/>
          <w:marBottom w:val="0"/>
          <w:divBdr>
            <w:top w:val="none" w:sz="0" w:space="0" w:color="auto"/>
            <w:left w:val="none" w:sz="0" w:space="0" w:color="auto"/>
            <w:bottom w:val="none" w:sz="0" w:space="0" w:color="auto"/>
            <w:right w:val="none" w:sz="0" w:space="0" w:color="auto"/>
          </w:divBdr>
        </w:div>
        <w:div w:id="875509757">
          <w:marLeft w:val="0"/>
          <w:marRight w:val="0"/>
          <w:marTop w:val="0"/>
          <w:marBottom w:val="0"/>
          <w:divBdr>
            <w:top w:val="none" w:sz="0" w:space="0" w:color="auto"/>
            <w:left w:val="none" w:sz="0" w:space="0" w:color="auto"/>
            <w:bottom w:val="none" w:sz="0" w:space="0" w:color="auto"/>
            <w:right w:val="none" w:sz="0" w:space="0" w:color="auto"/>
          </w:divBdr>
        </w:div>
        <w:div w:id="2076470522">
          <w:marLeft w:val="0"/>
          <w:marRight w:val="0"/>
          <w:marTop w:val="0"/>
          <w:marBottom w:val="0"/>
          <w:divBdr>
            <w:top w:val="none" w:sz="0" w:space="0" w:color="auto"/>
            <w:left w:val="none" w:sz="0" w:space="0" w:color="auto"/>
            <w:bottom w:val="none" w:sz="0" w:space="0" w:color="auto"/>
            <w:right w:val="none" w:sz="0" w:space="0" w:color="auto"/>
          </w:divBdr>
        </w:div>
        <w:div w:id="1489785315">
          <w:marLeft w:val="0"/>
          <w:marRight w:val="0"/>
          <w:marTop w:val="0"/>
          <w:marBottom w:val="0"/>
          <w:divBdr>
            <w:top w:val="none" w:sz="0" w:space="0" w:color="auto"/>
            <w:left w:val="none" w:sz="0" w:space="0" w:color="auto"/>
            <w:bottom w:val="none" w:sz="0" w:space="0" w:color="auto"/>
            <w:right w:val="none" w:sz="0" w:space="0" w:color="auto"/>
          </w:divBdr>
        </w:div>
        <w:div w:id="526530694">
          <w:marLeft w:val="0"/>
          <w:marRight w:val="0"/>
          <w:marTop w:val="0"/>
          <w:marBottom w:val="0"/>
          <w:divBdr>
            <w:top w:val="none" w:sz="0" w:space="0" w:color="auto"/>
            <w:left w:val="none" w:sz="0" w:space="0" w:color="auto"/>
            <w:bottom w:val="none" w:sz="0" w:space="0" w:color="auto"/>
            <w:right w:val="none" w:sz="0" w:space="0" w:color="auto"/>
          </w:divBdr>
        </w:div>
        <w:div w:id="2117358087">
          <w:marLeft w:val="0"/>
          <w:marRight w:val="0"/>
          <w:marTop w:val="0"/>
          <w:marBottom w:val="0"/>
          <w:divBdr>
            <w:top w:val="none" w:sz="0" w:space="0" w:color="auto"/>
            <w:left w:val="none" w:sz="0" w:space="0" w:color="auto"/>
            <w:bottom w:val="none" w:sz="0" w:space="0" w:color="auto"/>
            <w:right w:val="none" w:sz="0" w:space="0" w:color="auto"/>
          </w:divBdr>
        </w:div>
        <w:div w:id="1890846108">
          <w:marLeft w:val="0"/>
          <w:marRight w:val="0"/>
          <w:marTop w:val="0"/>
          <w:marBottom w:val="0"/>
          <w:divBdr>
            <w:top w:val="none" w:sz="0" w:space="0" w:color="auto"/>
            <w:left w:val="none" w:sz="0" w:space="0" w:color="auto"/>
            <w:bottom w:val="none" w:sz="0" w:space="0" w:color="auto"/>
            <w:right w:val="none" w:sz="0" w:space="0" w:color="auto"/>
          </w:divBdr>
        </w:div>
        <w:div w:id="777409527">
          <w:marLeft w:val="0"/>
          <w:marRight w:val="0"/>
          <w:marTop w:val="0"/>
          <w:marBottom w:val="0"/>
          <w:divBdr>
            <w:top w:val="none" w:sz="0" w:space="0" w:color="auto"/>
            <w:left w:val="none" w:sz="0" w:space="0" w:color="auto"/>
            <w:bottom w:val="none" w:sz="0" w:space="0" w:color="auto"/>
            <w:right w:val="none" w:sz="0" w:space="0" w:color="auto"/>
          </w:divBdr>
        </w:div>
        <w:div w:id="1302924881">
          <w:marLeft w:val="0"/>
          <w:marRight w:val="0"/>
          <w:marTop w:val="0"/>
          <w:marBottom w:val="0"/>
          <w:divBdr>
            <w:top w:val="none" w:sz="0" w:space="0" w:color="auto"/>
            <w:left w:val="none" w:sz="0" w:space="0" w:color="auto"/>
            <w:bottom w:val="none" w:sz="0" w:space="0" w:color="auto"/>
            <w:right w:val="none" w:sz="0" w:space="0" w:color="auto"/>
          </w:divBdr>
        </w:div>
        <w:div w:id="1276600933">
          <w:marLeft w:val="0"/>
          <w:marRight w:val="0"/>
          <w:marTop w:val="0"/>
          <w:marBottom w:val="0"/>
          <w:divBdr>
            <w:top w:val="none" w:sz="0" w:space="0" w:color="auto"/>
            <w:left w:val="none" w:sz="0" w:space="0" w:color="auto"/>
            <w:bottom w:val="none" w:sz="0" w:space="0" w:color="auto"/>
            <w:right w:val="none" w:sz="0" w:space="0" w:color="auto"/>
          </w:divBdr>
        </w:div>
        <w:div w:id="1961644466">
          <w:marLeft w:val="0"/>
          <w:marRight w:val="0"/>
          <w:marTop w:val="0"/>
          <w:marBottom w:val="0"/>
          <w:divBdr>
            <w:top w:val="none" w:sz="0" w:space="0" w:color="auto"/>
            <w:left w:val="none" w:sz="0" w:space="0" w:color="auto"/>
            <w:bottom w:val="none" w:sz="0" w:space="0" w:color="auto"/>
            <w:right w:val="none" w:sz="0" w:space="0" w:color="auto"/>
          </w:divBdr>
        </w:div>
        <w:div w:id="754012324">
          <w:marLeft w:val="0"/>
          <w:marRight w:val="0"/>
          <w:marTop w:val="0"/>
          <w:marBottom w:val="0"/>
          <w:divBdr>
            <w:top w:val="none" w:sz="0" w:space="0" w:color="auto"/>
            <w:left w:val="none" w:sz="0" w:space="0" w:color="auto"/>
            <w:bottom w:val="none" w:sz="0" w:space="0" w:color="auto"/>
            <w:right w:val="none" w:sz="0" w:space="0" w:color="auto"/>
          </w:divBdr>
        </w:div>
        <w:div w:id="1425228895">
          <w:marLeft w:val="0"/>
          <w:marRight w:val="0"/>
          <w:marTop w:val="0"/>
          <w:marBottom w:val="0"/>
          <w:divBdr>
            <w:top w:val="none" w:sz="0" w:space="0" w:color="auto"/>
            <w:left w:val="none" w:sz="0" w:space="0" w:color="auto"/>
            <w:bottom w:val="none" w:sz="0" w:space="0" w:color="auto"/>
            <w:right w:val="none" w:sz="0" w:space="0" w:color="auto"/>
          </w:divBdr>
        </w:div>
        <w:div w:id="109858611">
          <w:marLeft w:val="0"/>
          <w:marRight w:val="0"/>
          <w:marTop w:val="0"/>
          <w:marBottom w:val="0"/>
          <w:divBdr>
            <w:top w:val="none" w:sz="0" w:space="0" w:color="auto"/>
            <w:left w:val="none" w:sz="0" w:space="0" w:color="auto"/>
            <w:bottom w:val="none" w:sz="0" w:space="0" w:color="auto"/>
            <w:right w:val="none" w:sz="0" w:space="0" w:color="auto"/>
          </w:divBdr>
        </w:div>
        <w:div w:id="2104301547">
          <w:marLeft w:val="0"/>
          <w:marRight w:val="0"/>
          <w:marTop w:val="0"/>
          <w:marBottom w:val="0"/>
          <w:divBdr>
            <w:top w:val="none" w:sz="0" w:space="0" w:color="auto"/>
            <w:left w:val="none" w:sz="0" w:space="0" w:color="auto"/>
            <w:bottom w:val="none" w:sz="0" w:space="0" w:color="auto"/>
            <w:right w:val="none" w:sz="0" w:space="0" w:color="auto"/>
          </w:divBdr>
        </w:div>
        <w:div w:id="422458298">
          <w:marLeft w:val="0"/>
          <w:marRight w:val="0"/>
          <w:marTop w:val="0"/>
          <w:marBottom w:val="0"/>
          <w:divBdr>
            <w:top w:val="none" w:sz="0" w:space="0" w:color="auto"/>
            <w:left w:val="none" w:sz="0" w:space="0" w:color="auto"/>
            <w:bottom w:val="none" w:sz="0" w:space="0" w:color="auto"/>
            <w:right w:val="none" w:sz="0" w:space="0" w:color="auto"/>
          </w:divBdr>
        </w:div>
        <w:div w:id="2063627040">
          <w:marLeft w:val="0"/>
          <w:marRight w:val="0"/>
          <w:marTop w:val="0"/>
          <w:marBottom w:val="0"/>
          <w:divBdr>
            <w:top w:val="none" w:sz="0" w:space="0" w:color="auto"/>
            <w:left w:val="none" w:sz="0" w:space="0" w:color="auto"/>
            <w:bottom w:val="none" w:sz="0" w:space="0" w:color="auto"/>
            <w:right w:val="none" w:sz="0" w:space="0" w:color="auto"/>
          </w:divBdr>
        </w:div>
        <w:div w:id="1137600992">
          <w:marLeft w:val="0"/>
          <w:marRight w:val="0"/>
          <w:marTop w:val="0"/>
          <w:marBottom w:val="0"/>
          <w:divBdr>
            <w:top w:val="none" w:sz="0" w:space="0" w:color="auto"/>
            <w:left w:val="none" w:sz="0" w:space="0" w:color="auto"/>
            <w:bottom w:val="none" w:sz="0" w:space="0" w:color="auto"/>
            <w:right w:val="none" w:sz="0" w:space="0" w:color="auto"/>
          </w:divBdr>
        </w:div>
        <w:div w:id="1832871158">
          <w:marLeft w:val="0"/>
          <w:marRight w:val="0"/>
          <w:marTop w:val="0"/>
          <w:marBottom w:val="0"/>
          <w:divBdr>
            <w:top w:val="none" w:sz="0" w:space="0" w:color="auto"/>
            <w:left w:val="none" w:sz="0" w:space="0" w:color="auto"/>
            <w:bottom w:val="none" w:sz="0" w:space="0" w:color="auto"/>
            <w:right w:val="none" w:sz="0" w:space="0" w:color="auto"/>
          </w:divBdr>
        </w:div>
        <w:div w:id="1487165075">
          <w:marLeft w:val="0"/>
          <w:marRight w:val="0"/>
          <w:marTop w:val="0"/>
          <w:marBottom w:val="0"/>
          <w:divBdr>
            <w:top w:val="none" w:sz="0" w:space="0" w:color="auto"/>
            <w:left w:val="none" w:sz="0" w:space="0" w:color="auto"/>
            <w:bottom w:val="none" w:sz="0" w:space="0" w:color="auto"/>
            <w:right w:val="none" w:sz="0" w:space="0" w:color="auto"/>
          </w:divBdr>
        </w:div>
        <w:div w:id="1982686024">
          <w:marLeft w:val="0"/>
          <w:marRight w:val="0"/>
          <w:marTop w:val="0"/>
          <w:marBottom w:val="0"/>
          <w:divBdr>
            <w:top w:val="none" w:sz="0" w:space="0" w:color="auto"/>
            <w:left w:val="none" w:sz="0" w:space="0" w:color="auto"/>
            <w:bottom w:val="none" w:sz="0" w:space="0" w:color="auto"/>
            <w:right w:val="none" w:sz="0" w:space="0" w:color="auto"/>
          </w:divBdr>
        </w:div>
        <w:div w:id="1468816319">
          <w:marLeft w:val="0"/>
          <w:marRight w:val="0"/>
          <w:marTop w:val="0"/>
          <w:marBottom w:val="0"/>
          <w:divBdr>
            <w:top w:val="none" w:sz="0" w:space="0" w:color="auto"/>
            <w:left w:val="none" w:sz="0" w:space="0" w:color="auto"/>
            <w:bottom w:val="none" w:sz="0" w:space="0" w:color="auto"/>
            <w:right w:val="none" w:sz="0" w:space="0" w:color="auto"/>
          </w:divBdr>
        </w:div>
        <w:div w:id="1102072497">
          <w:marLeft w:val="0"/>
          <w:marRight w:val="0"/>
          <w:marTop w:val="0"/>
          <w:marBottom w:val="0"/>
          <w:divBdr>
            <w:top w:val="none" w:sz="0" w:space="0" w:color="auto"/>
            <w:left w:val="none" w:sz="0" w:space="0" w:color="auto"/>
            <w:bottom w:val="none" w:sz="0" w:space="0" w:color="auto"/>
            <w:right w:val="none" w:sz="0" w:space="0" w:color="auto"/>
          </w:divBdr>
        </w:div>
        <w:div w:id="349916818">
          <w:marLeft w:val="0"/>
          <w:marRight w:val="0"/>
          <w:marTop w:val="0"/>
          <w:marBottom w:val="0"/>
          <w:divBdr>
            <w:top w:val="none" w:sz="0" w:space="0" w:color="auto"/>
            <w:left w:val="none" w:sz="0" w:space="0" w:color="auto"/>
            <w:bottom w:val="none" w:sz="0" w:space="0" w:color="auto"/>
            <w:right w:val="none" w:sz="0" w:space="0" w:color="auto"/>
          </w:divBdr>
        </w:div>
        <w:div w:id="1750347130">
          <w:marLeft w:val="0"/>
          <w:marRight w:val="0"/>
          <w:marTop w:val="0"/>
          <w:marBottom w:val="0"/>
          <w:divBdr>
            <w:top w:val="none" w:sz="0" w:space="0" w:color="auto"/>
            <w:left w:val="none" w:sz="0" w:space="0" w:color="auto"/>
            <w:bottom w:val="none" w:sz="0" w:space="0" w:color="auto"/>
            <w:right w:val="none" w:sz="0" w:space="0" w:color="auto"/>
          </w:divBdr>
        </w:div>
        <w:div w:id="649942764">
          <w:marLeft w:val="0"/>
          <w:marRight w:val="0"/>
          <w:marTop w:val="0"/>
          <w:marBottom w:val="0"/>
          <w:divBdr>
            <w:top w:val="none" w:sz="0" w:space="0" w:color="auto"/>
            <w:left w:val="none" w:sz="0" w:space="0" w:color="auto"/>
            <w:bottom w:val="none" w:sz="0" w:space="0" w:color="auto"/>
            <w:right w:val="none" w:sz="0" w:space="0" w:color="auto"/>
          </w:divBdr>
        </w:div>
        <w:div w:id="887378371">
          <w:marLeft w:val="0"/>
          <w:marRight w:val="0"/>
          <w:marTop w:val="0"/>
          <w:marBottom w:val="0"/>
          <w:divBdr>
            <w:top w:val="none" w:sz="0" w:space="0" w:color="auto"/>
            <w:left w:val="none" w:sz="0" w:space="0" w:color="auto"/>
            <w:bottom w:val="none" w:sz="0" w:space="0" w:color="auto"/>
            <w:right w:val="none" w:sz="0" w:space="0" w:color="auto"/>
          </w:divBdr>
        </w:div>
        <w:div w:id="880289322">
          <w:marLeft w:val="0"/>
          <w:marRight w:val="0"/>
          <w:marTop w:val="0"/>
          <w:marBottom w:val="0"/>
          <w:divBdr>
            <w:top w:val="none" w:sz="0" w:space="0" w:color="auto"/>
            <w:left w:val="none" w:sz="0" w:space="0" w:color="auto"/>
            <w:bottom w:val="none" w:sz="0" w:space="0" w:color="auto"/>
            <w:right w:val="none" w:sz="0" w:space="0" w:color="auto"/>
          </w:divBdr>
        </w:div>
        <w:div w:id="761757607">
          <w:marLeft w:val="0"/>
          <w:marRight w:val="0"/>
          <w:marTop w:val="0"/>
          <w:marBottom w:val="0"/>
          <w:divBdr>
            <w:top w:val="none" w:sz="0" w:space="0" w:color="auto"/>
            <w:left w:val="none" w:sz="0" w:space="0" w:color="auto"/>
            <w:bottom w:val="none" w:sz="0" w:space="0" w:color="auto"/>
            <w:right w:val="none" w:sz="0" w:space="0" w:color="auto"/>
          </w:divBdr>
        </w:div>
        <w:div w:id="1252352942">
          <w:marLeft w:val="0"/>
          <w:marRight w:val="0"/>
          <w:marTop w:val="0"/>
          <w:marBottom w:val="0"/>
          <w:divBdr>
            <w:top w:val="none" w:sz="0" w:space="0" w:color="auto"/>
            <w:left w:val="none" w:sz="0" w:space="0" w:color="auto"/>
            <w:bottom w:val="none" w:sz="0" w:space="0" w:color="auto"/>
            <w:right w:val="none" w:sz="0" w:space="0" w:color="auto"/>
          </w:divBdr>
        </w:div>
        <w:div w:id="797383066">
          <w:marLeft w:val="0"/>
          <w:marRight w:val="0"/>
          <w:marTop w:val="0"/>
          <w:marBottom w:val="0"/>
          <w:divBdr>
            <w:top w:val="none" w:sz="0" w:space="0" w:color="auto"/>
            <w:left w:val="none" w:sz="0" w:space="0" w:color="auto"/>
            <w:bottom w:val="none" w:sz="0" w:space="0" w:color="auto"/>
            <w:right w:val="none" w:sz="0" w:space="0" w:color="auto"/>
          </w:divBdr>
        </w:div>
        <w:div w:id="908927136">
          <w:marLeft w:val="0"/>
          <w:marRight w:val="0"/>
          <w:marTop w:val="0"/>
          <w:marBottom w:val="0"/>
          <w:divBdr>
            <w:top w:val="none" w:sz="0" w:space="0" w:color="auto"/>
            <w:left w:val="none" w:sz="0" w:space="0" w:color="auto"/>
            <w:bottom w:val="none" w:sz="0" w:space="0" w:color="auto"/>
            <w:right w:val="none" w:sz="0" w:space="0" w:color="auto"/>
          </w:divBdr>
        </w:div>
        <w:div w:id="1023674346">
          <w:marLeft w:val="0"/>
          <w:marRight w:val="0"/>
          <w:marTop w:val="0"/>
          <w:marBottom w:val="0"/>
          <w:divBdr>
            <w:top w:val="none" w:sz="0" w:space="0" w:color="auto"/>
            <w:left w:val="none" w:sz="0" w:space="0" w:color="auto"/>
            <w:bottom w:val="none" w:sz="0" w:space="0" w:color="auto"/>
            <w:right w:val="none" w:sz="0" w:space="0" w:color="auto"/>
          </w:divBdr>
        </w:div>
        <w:div w:id="445733741">
          <w:marLeft w:val="0"/>
          <w:marRight w:val="0"/>
          <w:marTop w:val="0"/>
          <w:marBottom w:val="0"/>
          <w:divBdr>
            <w:top w:val="none" w:sz="0" w:space="0" w:color="auto"/>
            <w:left w:val="none" w:sz="0" w:space="0" w:color="auto"/>
            <w:bottom w:val="none" w:sz="0" w:space="0" w:color="auto"/>
            <w:right w:val="none" w:sz="0" w:space="0" w:color="auto"/>
          </w:divBdr>
        </w:div>
        <w:div w:id="323171362">
          <w:marLeft w:val="0"/>
          <w:marRight w:val="0"/>
          <w:marTop w:val="0"/>
          <w:marBottom w:val="0"/>
          <w:divBdr>
            <w:top w:val="none" w:sz="0" w:space="0" w:color="auto"/>
            <w:left w:val="none" w:sz="0" w:space="0" w:color="auto"/>
            <w:bottom w:val="none" w:sz="0" w:space="0" w:color="auto"/>
            <w:right w:val="none" w:sz="0" w:space="0" w:color="auto"/>
          </w:divBdr>
        </w:div>
        <w:div w:id="217136423">
          <w:marLeft w:val="0"/>
          <w:marRight w:val="0"/>
          <w:marTop w:val="0"/>
          <w:marBottom w:val="0"/>
          <w:divBdr>
            <w:top w:val="none" w:sz="0" w:space="0" w:color="auto"/>
            <w:left w:val="none" w:sz="0" w:space="0" w:color="auto"/>
            <w:bottom w:val="none" w:sz="0" w:space="0" w:color="auto"/>
            <w:right w:val="none" w:sz="0" w:space="0" w:color="auto"/>
          </w:divBdr>
        </w:div>
        <w:div w:id="395511705">
          <w:marLeft w:val="0"/>
          <w:marRight w:val="0"/>
          <w:marTop w:val="0"/>
          <w:marBottom w:val="0"/>
          <w:divBdr>
            <w:top w:val="none" w:sz="0" w:space="0" w:color="auto"/>
            <w:left w:val="none" w:sz="0" w:space="0" w:color="auto"/>
            <w:bottom w:val="none" w:sz="0" w:space="0" w:color="auto"/>
            <w:right w:val="none" w:sz="0" w:space="0" w:color="auto"/>
          </w:divBdr>
        </w:div>
        <w:div w:id="322859470">
          <w:marLeft w:val="0"/>
          <w:marRight w:val="0"/>
          <w:marTop w:val="0"/>
          <w:marBottom w:val="0"/>
          <w:divBdr>
            <w:top w:val="none" w:sz="0" w:space="0" w:color="auto"/>
            <w:left w:val="none" w:sz="0" w:space="0" w:color="auto"/>
            <w:bottom w:val="none" w:sz="0" w:space="0" w:color="auto"/>
            <w:right w:val="none" w:sz="0" w:space="0" w:color="auto"/>
          </w:divBdr>
        </w:div>
        <w:div w:id="59139462">
          <w:marLeft w:val="0"/>
          <w:marRight w:val="0"/>
          <w:marTop w:val="0"/>
          <w:marBottom w:val="0"/>
          <w:divBdr>
            <w:top w:val="none" w:sz="0" w:space="0" w:color="auto"/>
            <w:left w:val="none" w:sz="0" w:space="0" w:color="auto"/>
            <w:bottom w:val="none" w:sz="0" w:space="0" w:color="auto"/>
            <w:right w:val="none" w:sz="0" w:space="0" w:color="auto"/>
          </w:divBdr>
        </w:div>
        <w:div w:id="1902717651">
          <w:marLeft w:val="0"/>
          <w:marRight w:val="0"/>
          <w:marTop w:val="0"/>
          <w:marBottom w:val="0"/>
          <w:divBdr>
            <w:top w:val="none" w:sz="0" w:space="0" w:color="auto"/>
            <w:left w:val="none" w:sz="0" w:space="0" w:color="auto"/>
            <w:bottom w:val="none" w:sz="0" w:space="0" w:color="auto"/>
            <w:right w:val="none" w:sz="0" w:space="0" w:color="auto"/>
          </w:divBdr>
        </w:div>
        <w:div w:id="2114087111">
          <w:marLeft w:val="0"/>
          <w:marRight w:val="0"/>
          <w:marTop w:val="0"/>
          <w:marBottom w:val="0"/>
          <w:divBdr>
            <w:top w:val="none" w:sz="0" w:space="0" w:color="auto"/>
            <w:left w:val="none" w:sz="0" w:space="0" w:color="auto"/>
            <w:bottom w:val="none" w:sz="0" w:space="0" w:color="auto"/>
            <w:right w:val="none" w:sz="0" w:space="0" w:color="auto"/>
          </w:divBdr>
        </w:div>
        <w:div w:id="811992344">
          <w:marLeft w:val="0"/>
          <w:marRight w:val="0"/>
          <w:marTop w:val="0"/>
          <w:marBottom w:val="0"/>
          <w:divBdr>
            <w:top w:val="none" w:sz="0" w:space="0" w:color="auto"/>
            <w:left w:val="none" w:sz="0" w:space="0" w:color="auto"/>
            <w:bottom w:val="none" w:sz="0" w:space="0" w:color="auto"/>
            <w:right w:val="none" w:sz="0" w:space="0" w:color="auto"/>
          </w:divBdr>
        </w:div>
        <w:div w:id="1917859409">
          <w:marLeft w:val="0"/>
          <w:marRight w:val="0"/>
          <w:marTop w:val="0"/>
          <w:marBottom w:val="0"/>
          <w:divBdr>
            <w:top w:val="none" w:sz="0" w:space="0" w:color="auto"/>
            <w:left w:val="none" w:sz="0" w:space="0" w:color="auto"/>
            <w:bottom w:val="none" w:sz="0" w:space="0" w:color="auto"/>
            <w:right w:val="none" w:sz="0" w:space="0" w:color="auto"/>
          </w:divBdr>
        </w:div>
        <w:div w:id="1771582760">
          <w:marLeft w:val="0"/>
          <w:marRight w:val="0"/>
          <w:marTop w:val="0"/>
          <w:marBottom w:val="0"/>
          <w:divBdr>
            <w:top w:val="none" w:sz="0" w:space="0" w:color="auto"/>
            <w:left w:val="none" w:sz="0" w:space="0" w:color="auto"/>
            <w:bottom w:val="none" w:sz="0" w:space="0" w:color="auto"/>
            <w:right w:val="none" w:sz="0" w:space="0" w:color="auto"/>
          </w:divBdr>
        </w:div>
        <w:div w:id="1620141009">
          <w:marLeft w:val="0"/>
          <w:marRight w:val="0"/>
          <w:marTop w:val="0"/>
          <w:marBottom w:val="0"/>
          <w:divBdr>
            <w:top w:val="none" w:sz="0" w:space="0" w:color="auto"/>
            <w:left w:val="none" w:sz="0" w:space="0" w:color="auto"/>
            <w:bottom w:val="none" w:sz="0" w:space="0" w:color="auto"/>
            <w:right w:val="none" w:sz="0" w:space="0" w:color="auto"/>
          </w:divBdr>
        </w:div>
        <w:div w:id="2040470828">
          <w:marLeft w:val="0"/>
          <w:marRight w:val="0"/>
          <w:marTop w:val="0"/>
          <w:marBottom w:val="0"/>
          <w:divBdr>
            <w:top w:val="none" w:sz="0" w:space="0" w:color="auto"/>
            <w:left w:val="none" w:sz="0" w:space="0" w:color="auto"/>
            <w:bottom w:val="none" w:sz="0" w:space="0" w:color="auto"/>
            <w:right w:val="none" w:sz="0" w:space="0" w:color="auto"/>
          </w:divBdr>
        </w:div>
        <w:div w:id="551697765">
          <w:marLeft w:val="0"/>
          <w:marRight w:val="0"/>
          <w:marTop w:val="0"/>
          <w:marBottom w:val="0"/>
          <w:divBdr>
            <w:top w:val="none" w:sz="0" w:space="0" w:color="auto"/>
            <w:left w:val="none" w:sz="0" w:space="0" w:color="auto"/>
            <w:bottom w:val="none" w:sz="0" w:space="0" w:color="auto"/>
            <w:right w:val="none" w:sz="0" w:space="0" w:color="auto"/>
          </w:divBdr>
        </w:div>
        <w:div w:id="1643730254">
          <w:marLeft w:val="0"/>
          <w:marRight w:val="0"/>
          <w:marTop w:val="0"/>
          <w:marBottom w:val="0"/>
          <w:divBdr>
            <w:top w:val="none" w:sz="0" w:space="0" w:color="auto"/>
            <w:left w:val="none" w:sz="0" w:space="0" w:color="auto"/>
            <w:bottom w:val="none" w:sz="0" w:space="0" w:color="auto"/>
            <w:right w:val="none" w:sz="0" w:space="0" w:color="auto"/>
          </w:divBdr>
        </w:div>
        <w:div w:id="929779690">
          <w:marLeft w:val="0"/>
          <w:marRight w:val="0"/>
          <w:marTop w:val="0"/>
          <w:marBottom w:val="0"/>
          <w:divBdr>
            <w:top w:val="none" w:sz="0" w:space="0" w:color="auto"/>
            <w:left w:val="none" w:sz="0" w:space="0" w:color="auto"/>
            <w:bottom w:val="none" w:sz="0" w:space="0" w:color="auto"/>
            <w:right w:val="none" w:sz="0" w:space="0" w:color="auto"/>
          </w:divBdr>
        </w:div>
        <w:div w:id="1722096415">
          <w:marLeft w:val="0"/>
          <w:marRight w:val="0"/>
          <w:marTop w:val="0"/>
          <w:marBottom w:val="0"/>
          <w:divBdr>
            <w:top w:val="none" w:sz="0" w:space="0" w:color="auto"/>
            <w:left w:val="none" w:sz="0" w:space="0" w:color="auto"/>
            <w:bottom w:val="none" w:sz="0" w:space="0" w:color="auto"/>
            <w:right w:val="none" w:sz="0" w:space="0" w:color="auto"/>
          </w:divBdr>
        </w:div>
        <w:div w:id="227763362">
          <w:marLeft w:val="0"/>
          <w:marRight w:val="0"/>
          <w:marTop w:val="0"/>
          <w:marBottom w:val="0"/>
          <w:divBdr>
            <w:top w:val="none" w:sz="0" w:space="0" w:color="auto"/>
            <w:left w:val="none" w:sz="0" w:space="0" w:color="auto"/>
            <w:bottom w:val="none" w:sz="0" w:space="0" w:color="auto"/>
            <w:right w:val="none" w:sz="0" w:space="0" w:color="auto"/>
          </w:divBdr>
        </w:div>
        <w:div w:id="1398360876">
          <w:marLeft w:val="0"/>
          <w:marRight w:val="0"/>
          <w:marTop w:val="0"/>
          <w:marBottom w:val="0"/>
          <w:divBdr>
            <w:top w:val="none" w:sz="0" w:space="0" w:color="auto"/>
            <w:left w:val="none" w:sz="0" w:space="0" w:color="auto"/>
            <w:bottom w:val="none" w:sz="0" w:space="0" w:color="auto"/>
            <w:right w:val="none" w:sz="0" w:space="0" w:color="auto"/>
          </w:divBdr>
        </w:div>
        <w:div w:id="1929339929">
          <w:marLeft w:val="0"/>
          <w:marRight w:val="0"/>
          <w:marTop w:val="0"/>
          <w:marBottom w:val="0"/>
          <w:divBdr>
            <w:top w:val="none" w:sz="0" w:space="0" w:color="auto"/>
            <w:left w:val="none" w:sz="0" w:space="0" w:color="auto"/>
            <w:bottom w:val="none" w:sz="0" w:space="0" w:color="auto"/>
            <w:right w:val="none" w:sz="0" w:space="0" w:color="auto"/>
          </w:divBdr>
        </w:div>
        <w:div w:id="902637216">
          <w:marLeft w:val="0"/>
          <w:marRight w:val="0"/>
          <w:marTop w:val="0"/>
          <w:marBottom w:val="0"/>
          <w:divBdr>
            <w:top w:val="none" w:sz="0" w:space="0" w:color="auto"/>
            <w:left w:val="none" w:sz="0" w:space="0" w:color="auto"/>
            <w:bottom w:val="none" w:sz="0" w:space="0" w:color="auto"/>
            <w:right w:val="none" w:sz="0" w:space="0" w:color="auto"/>
          </w:divBdr>
        </w:div>
        <w:div w:id="1773011108">
          <w:marLeft w:val="0"/>
          <w:marRight w:val="0"/>
          <w:marTop w:val="0"/>
          <w:marBottom w:val="0"/>
          <w:divBdr>
            <w:top w:val="none" w:sz="0" w:space="0" w:color="auto"/>
            <w:left w:val="none" w:sz="0" w:space="0" w:color="auto"/>
            <w:bottom w:val="none" w:sz="0" w:space="0" w:color="auto"/>
            <w:right w:val="none" w:sz="0" w:space="0" w:color="auto"/>
          </w:divBdr>
        </w:div>
        <w:div w:id="163934089">
          <w:marLeft w:val="0"/>
          <w:marRight w:val="0"/>
          <w:marTop w:val="0"/>
          <w:marBottom w:val="0"/>
          <w:divBdr>
            <w:top w:val="none" w:sz="0" w:space="0" w:color="auto"/>
            <w:left w:val="none" w:sz="0" w:space="0" w:color="auto"/>
            <w:bottom w:val="none" w:sz="0" w:space="0" w:color="auto"/>
            <w:right w:val="none" w:sz="0" w:space="0" w:color="auto"/>
          </w:divBdr>
        </w:div>
        <w:div w:id="252905305">
          <w:marLeft w:val="0"/>
          <w:marRight w:val="0"/>
          <w:marTop w:val="0"/>
          <w:marBottom w:val="0"/>
          <w:divBdr>
            <w:top w:val="none" w:sz="0" w:space="0" w:color="auto"/>
            <w:left w:val="none" w:sz="0" w:space="0" w:color="auto"/>
            <w:bottom w:val="none" w:sz="0" w:space="0" w:color="auto"/>
            <w:right w:val="none" w:sz="0" w:space="0" w:color="auto"/>
          </w:divBdr>
        </w:div>
        <w:div w:id="1867059046">
          <w:marLeft w:val="0"/>
          <w:marRight w:val="0"/>
          <w:marTop w:val="0"/>
          <w:marBottom w:val="0"/>
          <w:divBdr>
            <w:top w:val="none" w:sz="0" w:space="0" w:color="auto"/>
            <w:left w:val="none" w:sz="0" w:space="0" w:color="auto"/>
            <w:bottom w:val="none" w:sz="0" w:space="0" w:color="auto"/>
            <w:right w:val="none" w:sz="0" w:space="0" w:color="auto"/>
          </w:divBdr>
        </w:div>
        <w:div w:id="1495681862">
          <w:marLeft w:val="0"/>
          <w:marRight w:val="0"/>
          <w:marTop w:val="0"/>
          <w:marBottom w:val="0"/>
          <w:divBdr>
            <w:top w:val="none" w:sz="0" w:space="0" w:color="auto"/>
            <w:left w:val="none" w:sz="0" w:space="0" w:color="auto"/>
            <w:bottom w:val="none" w:sz="0" w:space="0" w:color="auto"/>
            <w:right w:val="none" w:sz="0" w:space="0" w:color="auto"/>
          </w:divBdr>
        </w:div>
        <w:div w:id="1502313187">
          <w:marLeft w:val="0"/>
          <w:marRight w:val="0"/>
          <w:marTop w:val="0"/>
          <w:marBottom w:val="0"/>
          <w:divBdr>
            <w:top w:val="none" w:sz="0" w:space="0" w:color="auto"/>
            <w:left w:val="none" w:sz="0" w:space="0" w:color="auto"/>
            <w:bottom w:val="none" w:sz="0" w:space="0" w:color="auto"/>
            <w:right w:val="none" w:sz="0" w:space="0" w:color="auto"/>
          </w:divBdr>
        </w:div>
        <w:div w:id="138307148">
          <w:marLeft w:val="0"/>
          <w:marRight w:val="0"/>
          <w:marTop w:val="0"/>
          <w:marBottom w:val="0"/>
          <w:divBdr>
            <w:top w:val="none" w:sz="0" w:space="0" w:color="auto"/>
            <w:left w:val="none" w:sz="0" w:space="0" w:color="auto"/>
            <w:bottom w:val="none" w:sz="0" w:space="0" w:color="auto"/>
            <w:right w:val="none" w:sz="0" w:space="0" w:color="auto"/>
          </w:divBdr>
        </w:div>
      </w:divsChild>
    </w:div>
    <w:div w:id="324014081">
      <w:bodyDiv w:val="1"/>
      <w:marLeft w:val="0"/>
      <w:marRight w:val="0"/>
      <w:marTop w:val="0"/>
      <w:marBottom w:val="0"/>
      <w:divBdr>
        <w:top w:val="none" w:sz="0" w:space="0" w:color="auto"/>
        <w:left w:val="none" w:sz="0" w:space="0" w:color="auto"/>
        <w:bottom w:val="none" w:sz="0" w:space="0" w:color="auto"/>
        <w:right w:val="none" w:sz="0" w:space="0" w:color="auto"/>
      </w:divBdr>
    </w:div>
    <w:div w:id="406729107">
      <w:bodyDiv w:val="1"/>
      <w:marLeft w:val="0"/>
      <w:marRight w:val="0"/>
      <w:marTop w:val="0"/>
      <w:marBottom w:val="0"/>
      <w:divBdr>
        <w:top w:val="none" w:sz="0" w:space="0" w:color="auto"/>
        <w:left w:val="none" w:sz="0" w:space="0" w:color="auto"/>
        <w:bottom w:val="none" w:sz="0" w:space="0" w:color="auto"/>
        <w:right w:val="none" w:sz="0" w:space="0" w:color="auto"/>
      </w:divBdr>
    </w:div>
    <w:div w:id="427625794">
      <w:bodyDiv w:val="1"/>
      <w:marLeft w:val="0"/>
      <w:marRight w:val="0"/>
      <w:marTop w:val="0"/>
      <w:marBottom w:val="0"/>
      <w:divBdr>
        <w:top w:val="none" w:sz="0" w:space="0" w:color="auto"/>
        <w:left w:val="none" w:sz="0" w:space="0" w:color="auto"/>
        <w:bottom w:val="none" w:sz="0" w:space="0" w:color="auto"/>
        <w:right w:val="none" w:sz="0" w:space="0" w:color="auto"/>
      </w:divBdr>
    </w:div>
    <w:div w:id="429738137">
      <w:bodyDiv w:val="1"/>
      <w:marLeft w:val="0"/>
      <w:marRight w:val="0"/>
      <w:marTop w:val="0"/>
      <w:marBottom w:val="0"/>
      <w:divBdr>
        <w:top w:val="none" w:sz="0" w:space="0" w:color="auto"/>
        <w:left w:val="none" w:sz="0" w:space="0" w:color="auto"/>
        <w:bottom w:val="none" w:sz="0" w:space="0" w:color="auto"/>
        <w:right w:val="none" w:sz="0" w:space="0" w:color="auto"/>
      </w:divBdr>
      <w:divsChild>
        <w:div w:id="593250236">
          <w:marLeft w:val="0"/>
          <w:marRight w:val="0"/>
          <w:marTop w:val="0"/>
          <w:marBottom w:val="0"/>
          <w:divBdr>
            <w:top w:val="none" w:sz="0" w:space="0" w:color="auto"/>
            <w:left w:val="none" w:sz="0" w:space="0" w:color="auto"/>
            <w:bottom w:val="none" w:sz="0" w:space="0" w:color="auto"/>
            <w:right w:val="none" w:sz="0" w:space="0" w:color="auto"/>
          </w:divBdr>
        </w:div>
        <w:div w:id="38824042">
          <w:marLeft w:val="0"/>
          <w:marRight w:val="0"/>
          <w:marTop w:val="0"/>
          <w:marBottom w:val="0"/>
          <w:divBdr>
            <w:top w:val="none" w:sz="0" w:space="0" w:color="auto"/>
            <w:left w:val="none" w:sz="0" w:space="0" w:color="auto"/>
            <w:bottom w:val="none" w:sz="0" w:space="0" w:color="auto"/>
            <w:right w:val="none" w:sz="0" w:space="0" w:color="auto"/>
          </w:divBdr>
        </w:div>
        <w:div w:id="1131752066">
          <w:marLeft w:val="0"/>
          <w:marRight w:val="0"/>
          <w:marTop w:val="0"/>
          <w:marBottom w:val="0"/>
          <w:divBdr>
            <w:top w:val="none" w:sz="0" w:space="0" w:color="auto"/>
            <w:left w:val="none" w:sz="0" w:space="0" w:color="auto"/>
            <w:bottom w:val="none" w:sz="0" w:space="0" w:color="auto"/>
            <w:right w:val="none" w:sz="0" w:space="0" w:color="auto"/>
          </w:divBdr>
        </w:div>
        <w:div w:id="1484733971">
          <w:marLeft w:val="0"/>
          <w:marRight w:val="0"/>
          <w:marTop w:val="0"/>
          <w:marBottom w:val="0"/>
          <w:divBdr>
            <w:top w:val="none" w:sz="0" w:space="0" w:color="auto"/>
            <w:left w:val="none" w:sz="0" w:space="0" w:color="auto"/>
            <w:bottom w:val="none" w:sz="0" w:space="0" w:color="auto"/>
            <w:right w:val="none" w:sz="0" w:space="0" w:color="auto"/>
          </w:divBdr>
        </w:div>
        <w:div w:id="2134446368">
          <w:marLeft w:val="0"/>
          <w:marRight w:val="0"/>
          <w:marTop w:val="0"/>
          <w:marBottom w:val="0"/>
          <w:divBdr>
            <w:top w:val="none" w:sz="0" w:space="0" w:color="auto"/>
            <w:left w:val="none" w:sz="0" w:space="0" w:color="auto"/>
            <w:bottom w:val="none" w:sz="0" w:space="0" w:color="auto"/>
            <w:right w:val="none" w:sz="0" w:space="0" w:color="auto"/>
          </w:divBdr>
        </w:div>
        <w:div w:id="1443559">
          <w:marLeft w:val="0"/>
          <w:marRight w:val="0"/>
          <w:marTop w:val="0"/>
          <w:marBottom w:val="0"/>
          <w:divBdr>
            <w:top w:val="none" w:sz="0" w:space="0" w:color="auto"/>
            <w:left w:val="none" w:sz="0" w:space="0" w:color="auto"/>
            <w:bottom w:val="none" w:sz="0" w:space="0" w:color="auto"/>
            <w:right w:val="none" w:sz="0" w:space="0" w:color="auto"/>
          </w:divBdr>
        </w:div>
        <w:div w:id="1757089043">
          <w:marLeft w:val="0"/>
          <w:marRight w:val="0"/>
          <w:marTop w:val="0"/>
          <w:marBottom w:val="0"/>
          <w:divBdr>
            <w:top w:val="none" w:sz="0" w:space="0" w:color="auto"/>
            <w:left w:val="none" w:sz="0" w:space="0" w:color="auto"/>
            <w:bottom w:val="none" w:sz="0" w:space="0" w:color="auto"/>
            <w:right w:val="none" w:sz="0" w:space="0" w:color="auto"/>
          </w:divBdr>
        </w:div>
        <w:div w:id="347873644">
          <w:marLeft w:val="0"/>
          <w:marRight w:val="0"/>
          <w:marTop w:val="0"/>
          <w:marBottom w:val="0"/>
          <w:divBdr>
            <w:top w:val="none" w:sz="0" w:space="0" w:color="auto"/>
            <w:left w:val="none" w:sz="0" w:space="0" w:color="auto"/>
            <w:bottom w:val="none" w:sz="0" w:space="0" w:color="auto"/>
            <w:right w:val="none" w:sz="0" w:space="0" w:color="auto"/>
          </w:divBdr>
        </w:div>
        <w:div w:id="980841103">
          <w:marLeft w:val="0"/>
          <w:marRight w:val="0"/>
          <w:marTop w:val="0"/>
          <w:marBottom w:val="0"/>
          <w:divBdr>
            <w:top w:val="none" w:sz="0" w:space="0" w:color="auto"/>
            <w:left w:val="none" w:sz="0" w:space="0" w:color="auto"/>
            <w:bottom w:val="none" w:sz="0" w:space="0" w:color="auto"/>
            <w:right w:val="none" w:sz="0" w:space="0" w:color="auto"/>
          </w:divBdr>
        </w:div>
        <w:div w:id="207837827">
          <w:marLeft w:val="0"/>
          <w:marRight w:val="0"/>
          <w:marTop w:val="0"/>
          <w:marBottom w:val="0"/>
          <w:divBdr>
            <w:top w:val="none" w:sz="0" w:space="0" w:color="auto"/>
            <w:left w:val="none" w:sz="0" w:space="0" w:color="auto"/>
            <w:bottom w:val="none" w:sz="0" w:space="0" w:color="auto"/>
            <w:right w:val="none" w:sz="0" w:space="0" w:color="auto"/>
          </w:divBdr>
        </w:div>
        <w:div w:id="1944416046">
          <w:marLeft w:val="0"/>
          <w:marRight w:val="0"/>
          <w:marTop w:val="0"/>
          <w:marBottom w:val="0"/>
          <w:divBdr>
            <w:top w:val="none" w:sz="0" w:space="0" w:color="auto"/>
            <w:left w:val="none" w:sz="0" w:space="0" w:color="auto"/>
            <w:bottom w:val="none" w:sz="0" w:space="0" w:color="auto"/>
            <w:right w:val="none" w:sz="0" w:space="0" w:color="auto"/>
          </w:divBdr>
        </w:div>
        <w:div w:id="1760131971">
          <w:marLeft w:val="0"/>
          <w:marRight w:val="0"/>
          <w:marTop w:val="0"/>
          <w:marBottom w:val="0"/>
          <w:divBdr>
            <w:top w:val="none" w:sz="0" w:space="0" w:color="auto"/>
            <w:left w:val="none" w:sz="0" w:space="0" w:color="auto"/>
            <w:bottom w:val="none" w:sz="0" w:space="0" w:color="auto"/>
            <w:right w:val="none" w:sz="0" w:space="0" w:color="auto"/>
          </w:divBdr>
        </w:div>
        <w:div w:id="242960841">
          <w:marLeft w:val="0"/>
          <w:marRight w:val="0"/>
          <w:marTop w:val="0"/>
          <w:marBottom w:val="0"/>
          <w:divBdr>
            <w:top w:val="none" w:sz="0" w:space="0" w:color="auto"/>
            <w:left w:val="none" w:sz="0" w:space="0" w:color="auto"/>
            <w:bottom w:val="none" w:sz="0" w:space="0" w:color="auto"/>
            <w:right w:val="none" w:sz="0" w:space="0" w:color="auto"/>
          </w:divBdr>
        </w:div>
        <w:div w:id="1343631584">
          <w:marLeft w:val="0"/>
          <w:marRight w:val="0"/>
          <w:marTop w:val="0"/>
          <w:marBottom w:val="0"/>
          <w:divBdr>
            <w:top w:val="none" w:sz="0" w:space="0" w:color="auto"/>
            <w:left w:val="none" w:sz="0" w:space="0" w:color="auto"/>
            <w:bottom w:val="none" w:sz="0" w:space="0" w:color="auto"/>
            <w:right w:val="none" w:sz="0" w:space="0" w:color="auto"/>
          </w:divBdr>
        </w:div>
        <w:div w:id="605846119">
          <w:marLeft w:val="0"/>
          <w:marRight w:val="0"/>
          <w:marTop w:val="0"/>
          <w:marBottom w:val="0"/>
          <w:divBdr>
            <w:top w:val="none" w:sz="0" w:space="0" w:color="auto"/>
            <w:left w:val="none" w:sz="0" w:space="0" w:color="auto"/>
            <w:bottom w:val="none" w:sz="0" w:space="0" w:color="auto"/>
            <w:right w:val="none" w:sz="0" w:space="0" w:color="auto"/>
          </w:divBdr>
        </w:div>
        <w:div w:id="2080403717">
          <w:marLeft w:val="0"/>
          <w:marRight w:val="0"/>
          <w:marTop w:val="0"/>
          <w:marBottom w:val="0"/>
          <w:divBdr>
            <w:top w:val="none" w:sz="0" w:space="0" w:color="auto"/>
            <w:left w:val="none" w:sz="0" w:space="0" w:color="auto"/>
            <w:bottom w:val="none" w:sz="0" w:space="0" w:color="auto"/>
            <w:right w:val="none" w:sz="0" w:space="0" w:color="auto"/>
          </w:divBdr>
        </w:div>
        <w:div w:id="1856000663">
          <w:marLeft w:val="0"/>
          <w:marRight w:val="0"/>
          <w:marTop w:val="0"/>
          <w:marBottom w:val="0"/>
          <w:divBdr>
            <w:top w:val="none" w:sz="0" w:space="0" w:color="auto"/>
            <w:left w:val="none" w:sz="0" w:space="0" w:color="auto"/>
            <w:bottom w:val="none" w:sz="0" w:space="0" w:color="auto"/>
            <w:right w:val="none" w:sz="0" w:space="0" w:color="auto"/>
          </w:divBdr>
        </w:div>
        <w:div w:id="52966414">
          <w:marLeft w:val="0"/>
          <w:marRight w:val="0"/>
          <w:marTop w:val="0"/>
          <w:marBottom w:val="0"/>
          <w:divBdr>
            <w:top w:val="none" w:sz="0" w:space="0" w:color="auto"/>
            <w:left w:val="none" w:sz="0" w:space="0" w:color="auto"/>
            <w:bottom w:val="none" w:sz="0" w:space="0" w:color="auto"/>
            <w:right w:val="none" w:sz="0" w:space="0" w:color="auto"/>
          </w:divBdr>
        </w:div>
        <w:div w:id="441874708">
          <w:marLeft w:val="0"/>
          <w:marRight w:val="0"/>
          <w:marTop w:val="0"/>
          <w:marBottom w:val="0"/>
          <w:divBdr>
            <w:top w:val="none" w:sz="0" w:space="0" w:color="auto"/>
            <w:left w:val="none" w:sz="0" w:space="0" w:color="auto"/>
            <w:bottom w:val="none" w:sz="0" w:space="0" w:color="auto"/>
            <w:right w:val="none" w:sz="0" w:space="0" w:color="auto"/>
          </w:divBdr>
        </w:div>
        <w:div w:id="786004373">
          <w:marLeft w:val="0"/>
          <w:marRight w:val="0"/>
          <w:marTop w:val="0"/>
          <w:marBottom w:val="0"/>
          <w:divBdr>
            <w:top w:val="none" w:sz="0" w:space="0" w:color="auto"/>
            <w:left w:val="none" w:sz="0" w:space="0" w:color="auto"/>
            <w:bottom w:val="none" w:sz="0" w:space="0" w:color="auto"/>
            <w:right w:val="none" w:sz="0" w:space="0" w:color="auto"/>
          </w:divBdr>
        </w:div>
        <w:div w:id="111243493">
          <w:marLeft w:val="0"/>
          <w:marRight w:val="0"/>
          <w:marTop w:val="0"/>
          <w:marBottom w:val="0"/>
          <w:divBdr>
            <w:top w:val="none" w:sz="0" w:space="0" w:color="auto"/>
            <w:left w:val="none" w:sz="0" w:space="0" w:color="auto"/>
            <w:bottom w:val="none" w:sz="0" w:space="0" w:color="auto"/>
            <w:right w:val="none" w:sz="0" w:space="0" w:color="auto"/>
          </w:divBdr>
        </w:div>
        <w:div w:id="702168208">
          <w:marLeft w:val="0"/>
          <w:marRight w:val="0"/>
          <w:marTop w:val="0"/>
          <w:marBottom w:val="0"/>
          <w:divBdr>
            <w:top w:val="none" w:sz="0" w:space="0" w:color="auto"/>
            <w:left w:val="none" w:sz="0" w:space="0" w:color="auto"/>
            <w:bottom w:val="none" w:sz="0" w:space="0" w:color="auto"/>
            <w:right w:val="none" w:sz="0" w:space="0" w:color="auto"/>
          </w:divBdr>
        </w:div>
        <w:div w:id="1806922414">
          <w:marLeft w:val="0"/>
          <w:marRight w:val="0"/>
          <w:marTop w:val="0"/>
          <w:marBottom w:val="0"/>
          <w:divBdr>
            <w:top w:val="none" w:sz="0" w:space="0" w:color="auto"/>
            <w:left w:val="none" w:sz="0" w:space="0" w:color="auto"/>
            <w:bottom w:val="none" w:sz="0" w:space="0" w:color="auto"/>
            <w:right w:val="none" w:sz="0" w:space="0" w:color="auto"/>
          </w:divBdr>
        </w:div>
        <w:div w:id="913735147">
          <w:marLeft w:val="0"/>
          <w:marRight w:val="0"/>
          <w:marTop w:val="0"/>
          <w:marBottom w:val="0"/>
          <w:divBdr>
            <w:top w:val="none" w:sz="0" w:space="0" w:color="auto"/>
            <w:left w:val="none" w:sz="0" w:space="0" w:color="auto"/>
            <w:bottom w:val="none" w:sz="0" w:space="0" w:color="auto"/>
            <w:right w:val="none" w:sz="0" w:space="0" w:color="auto"/>
          </w:divBdr>
        </w:div>
        <w:div w:id="1127895394">
          <w:marLeft w:val="0"/>
          <w:marRight w:val="0"/>
          <w:marTop w:val="0"/>
          <w:marBottom w:val="0"/>
          <w:divBdr>
            <w:top w:val="none" w:sz="0" w:space="0" w:color="auto"/>
            <w:left w:val="none" w:sz="0" w:space="0" w:color="auto"/>
            <w:bottom w:val="none" w:sz="0" w:space="0" w:color="auto"/>
            <w:right w:val="none" w:sz="0" w:space="0" w:color="auto"/>
          </w:divBdr>
        </w:div>
        <w:div w:id="1170372778">
          <w:marLeft w:val="0"/>
          <w:marRight w:val="0"/>
          <w:marTop w:val="0"/>
          <w:marBottom w:val="0"/>
          <w:divBdr>
            <w:top w:val="none" w:sz="0" w:space="0" w:color="auto"/>
            <w:left w:val="none" w:sz="0" w:space="0" w:color="auto"/>
            <w:bottom w:val="none" w:sz="0" w:space="0" w:color="auto"/>
            <w:right w:val="none" w:sz="0" w:space="0" w:color="auto"/>
          </w:divBdr>
        </w:div>
        <w:div w:id="1107697286">
          <w:marLeft w:val="0"/>
          <w:marRight w:val="0"/>
          <w:marTop w:val="0"/>
          <w:marBottom w:val="0"/>
          <w:divBdr>
            <w:top w:val="none" w:sz="0" w:space="0" w:color="auto"/>
            <w:left w:val="none" w:sz="0" w:space="0" w:color="auto"/>
            <w:bottom w:val="none" w:sz="0" w:space="0" w:color="auto"/>
            <w:right w:val="none" w:sz="0" w:space="0" w:color="auto"/>
          </w:divBdr>
        </w:div>
        <w:div w:id="377121149">
          <w:marLeft w:val="0"/>
          <w:marRight w:val="0"/>
          <w:marTop w:val="0"/>
          <w:marBottom w:val="0"/>
          <w:divBdr>
            <w:top w:val="none" w:sz="0" w:space="0" w:color="auto"/>
            <w:left w:val="none" w:sz="0" w:space="0" w:color="auto"/>
            <w:bottom w:val="none" w:sz="0" w:space="0" w:color="auto"/>
            <w:right w:val="none" w:sz="0" w:space="0" w:color="auto"/>
          </w:divBdr>
        </w:div>
        <w:div w:id="57438235">
          <w:marLeft w:val="0"/>
          <w:marRight w:val="0"/>
          <w:marTop w:val="0"/>
          <w:marBottom w:val="0"/>
          <w:divBdr>
            <w:top w:val="none" w:sz="0" w:space="0" w:color="auto"/>
            <w:left w:val="none" w:sz="0" w:space="0" w:color="auto"/>
            <w:bottom w:val="none" w:sz="0" w:space="0" w:color="auto"/>
            <w:right w:val="none" w:sz="0" w:space="0" w:color="auto"/>
          </w:divBdr>
        </w:div>
        <w:div w:id="1935090063">
          <w:marLeft w:val="0"/>
          <w:marRight w:val="0"/>
          <w:marTop w:val="0"/>
          <w:marBottom w:val="0"/>
          <w:divBdr>
            <w:top w:val="none" w:sz="0" w:space="0" w:color="auto"/>
            <w:left w:val="none" w:sz="0" w:space="0" w:color="auto"/>
            <w:bottom w:val="none" w:sz="0" w:space="0" w:color="auto"/>
            <w:right w:val="none" w:sz="0" w:space="0" w:color="auto"/>
          </w:divBdr>
        </w:div>
        <w:div w:id="153107826">
          <w:marLeft w:val="0"/>
          <w:marRight w:val="0"/>
          <w:marTop w:val="0"/>
          <w:marBottom w:val="0"/>
          <w:divBdr>
            <w:top w:val="none" w:sz="0" w:space="0" w:color="auto"/>
            <w:left w:val="none" w:sz="0" w:space="0" w:color="auto"/>
            <w:bottom w:val="none" w:sz="0" w:space="0" w:color="auto"/>
            <w:right w:val="none" w:sz="0" w:space="0" w:color="auto"/>
          </w:divBdr>
        </w:div>
        <w:div w:id="1190219180">
          <w:marLeft w:val="0"/>
          <w:marRight w:val="0"/>
          <w:marTop w:val="0"/>
          <w:marBottom w:val="0"/>
          <w:divBdr>
            <w:top w:val="none" w:sz="0" w:space="0" w:color="auto"/>
            <w:left w:val="none" w:sz="0" w:space="0" w:color="auto"/>
            <w:bottom w:val="none" w:sz="0" w:space="0" w:color="auto"/>
            <w:right w:val="none" w:sz="0" w:space="0" w:color="auto"/>
          </w:divBdr>
        </w:div>
        <w:div w:id="1373966767">
          <w:marLeft w:val="0"/>
          <w:marRight w:val="0"/>
          <w:marTop w:val="0"/>
          <w:marBottom w:val="0"/>
          <w:divBdr>
            <w:top w:val="none" w:sz="0" w:space="0" w:color="auto"/>
            <w:left w:val="none" w:sz="0" w:space="0" w:color="auto"/>
            <w:bottom w:val="none" w:sz="0" w:space="0" w:color="auto"/>
            <w:right w:val="none" w:sz="0" w:space="0" w:color="auto"/>
          </w:divBdr>
        </w:div>
        <w:div w:id="11300837">
          <w:marLeft w:val="0"/>
          <w:marRight w:val="0"/>
          <w:marTop w:val="0"/>
          <w:marBottom w:val="0"/>
          <w:divBdr>
            <w:top w:val="none" w:sz="0" w:space="0" w:color="auto"/>
            <w:left w:val="none" w:sz="0" w:space="0" w:color="auto"/>
            <w:bottom w:val="none" w:sz="0" w:space="0" w:color="auto"/>
            <w:right w:val="none" w:sz="0" w:space="0" w:color="auto"/>
          </w:divBdr>
        </w:div>
        <w:div w:id="1614173602">
          <w:marLeft w:val="0"/>
          <w:marRight w:val="0"/>
          <w:marTop w:val="0"/>
          <w:marBottom w:val="0"/>
          <w:divBdr>
            <w:top w:val="none" w:sz="0" w:space="0" w:color="auto"/>
            <w:left w:val="none" w:sz="0" w:space="0" w:color="auto"/>
            <w:bottom w:val="none" w:sz="0" w:space="0" w:color="auto"/>
            <w:right w:val="none" w:sz="0" w:space="0" w:color="auto"/>
          </w:divBdr>
        </w:div>
        <w:div w:id="958298064">
          <w:marLeft w:val="0"/>
          <w:marRight w:val="0"/>
          <w:marTop w:val="0"/>
          <w:marBottom w:val="0"/>
          <w:divBdr>
            <w:top w:val="none" w:sz="0" w:space="0" w:color="auto"/>
            <w:left w:val="none" w:sz="0" w:space="0" w:color="auto"/>
            <w:bottom w:val="none" w:sz="0" w:space="0" w:color="auto"/>
            <w:right w:val="none" w:sz="0" w:space="0" w:color="auto"/>
          </w:divBdr>
        </w:div>
        <w:div w:id="521020236">
          <w:marLeft w:val="0"/>
          <w:marRight w:val="0"/>
          <w:marTop w:val="0"/>
          <w:marBottom w:val="0"/>
          <w:divBdr>
            <w:top w:val="none" w:sz="0" w:space="0" w:color="auto"/>
            <w:left w:val="none" w:sz="0" w:space="0" w:color="auto"/>
            <w:bottom w:val="none" w:sz="0" w:space="0" w:color="auto"/>
            <w:right w:val="none" w:sz="0" w:space="0" w:color="auto"/>
          </w:divBdr>
        </w:div>
        <w:div w:id="851921849">
          <w:marLeft w:val="0"/>
          <w:marRight w:val="0"/>
          <w:marTop w:val="0"/>
          <w:marBottom w:val="0"/>
          <w:divBdr>
            <w:top w:val="none" w:sz="0" w:space="0" w:color="auto"/>
            <w:left w:val="none" w:sz="0" w:space="0" w:color="auto"/>
            <w:bottom w:val="none" w:sz="0" w:space="0" w:color="auto"/>
            <w:right w:val="none" w:sz="0" w:space="0" w:color="auto"/>
          </w:divBdr>
        </w:div>
        <w:div w:id="108083897">
          <w:marLeft w:val="0"/>
          <w:marRight w:val="0"/>
          <w:marTop w:val="0"/>
          <w:marBottom w:val="0"/>
          <w:divBdr>
            <w:top w:val="none" w:sz="0" w:space="0" w:color="auto"/>
            <w:left w:val="none" w:sz="0" w:space="0" w:color="auto"/>
            <w:bottom w:val="none" w:sz="0" w:space="0" w:color="auto"/>
            <w:right w:val="none" w:sz="0" w:space="0" w:color="auto"/>
          </w:divBdr>
        </w:div>
        <w:div w:id="1625845190">
          <w:marLeft w:val="0"/>
          <w:marRight w:val="0"/>
          <w:marTop w:val="0"/>
          <w:marBottom w:val="0"/>
          <w:divBdr>
            <w:top w:val="none" w:sz="0" w:space="0" w:color="auto"/>
            <w:left w:val="none" w:sz="0" w:space="0" w:color="auto"/>
            <w:bottom w:val="none" w:sz="0" w:space="0" w:color="auto"/>
            <w:right w:val="none" w:sz="0" w:space="0" w:color="auto"/>
          </w:divBdr>
        </w:div>
        <w:div w:id="1778864631">
          <w:marLeft w:val="0"/>
          <w:marRight w:val="0"/>
          <w:marTop w:val="0"/>
          <w:marBottom w:val="0"/>
          <w:divBdr>
            <w:top w:val="none" w:sz="0" w:space="0" w:color="auto"/>
            <w:left w:val="none" w:sz="0" w:space="0" w:color="auto"/>
            <w:bottom w:val="none" w:sz="0" w:space="0" w:color="auto"/>
            <w:right w:val="none" w:sz="0" w:space="0" w:color="auto"/>
          </w:divBdr>
        </w:div>
        <w:div w:id="462504231">
          <w:marLeft w:val="0"/>
          <w:marRight w:val="0"/>
          <w:marTop w:val="0"/>
          <w:marBottom w:val="0"/>
          <w:divBdr>
            <w:top w:val="none" w:sz="0" w:space="0" w:color="auto"/>
            <w:left w:val="none" w:sz="0" w:space="0" w:color="auto"/>
            <w:bottom w:val="none" w:sz="0" w:space="0" w:color="auto"/>
            <w:right w:val="none" w:sz="0" w:space="0" w:color="auto"/>
          </w:divBdr>
        </w:div>
        <w:div w:id="408430252">
          <w:marLeft w:val="0"/>
          <w:marRight w:val="0"/>
          <w:marTop w:val="0"/>
          <w:marBottom w:val="0"/>
          <w:divBdr>
            <w:top w:val="none" w:sz="0" w:space="0" w:color="auto"/>
            <w:left w:val="none" w:sz="0" w:space="0" w:color="auto"/>
            <w:bottom w:val="none" w:sz="0" w:space="0" w:color="auto"/>
            <w:right w:val="none" w:sz="0" w:space="0" w:color="auto"/>
          </w:divBdr>
        </w:div>
        <w:div w:id="355742363">
          <w:marLeft w:val="0"/>
          <w:marRight w:val="0"/>
          <w:marTop w:val="0"/>
          <w:marBottom w:val="0"/>
          <w:divBdr>
            <w:top w:val="none" w:sz="0" w:space="0" w:color="auto"/>
            <w:left w:val="none" w:sz="0" w:space="0" w:color="auto"/>
            <w:bottom w:val="none" w:sz="0" w:space="0" w:color="auto"/>
            <w:right w:val="none" w:sz="0" w:space="0" w:color="auto"/>
          </w:divBdr>
        </w:div>
        <w:div w:id="1948655248">
          <w:marLeft w:val="0"/>
          <w:marRight w:val="0"/>
          <w:marTop w:val="0"/>
          <w:marBottom w:val="0"/>
          <w:divBdr>
            <w:top w:val="none" w:sz="0" w:space="0" w:color="auto"/>
            <w:left w:val="none" w:sz="0" w:space="0" w:color="auto"/>
            <w:bottom w:val="none" w:sz="0" w:space="0" w:color="auto"/>
            <w:right w:val="none" w:sz="0" w:space="0" w:color="auto"/>
          </w:divBdr>
        </w:div>
        <w:div w:id="382872393">
          <w:marLeft w:val="0"/>
          <w:marRight w:val="0"/>
          <w:marTop w:val="0"/>
          <w:marBottom w:val="0"/>
          <w:divBdr>
            <w:top w:val="none" w:sz="0" w:space="0" w:color="auto"/>
            <w:left w:val="none" w:sz="0" w:space="0" w:color="auto"/>
            <w:bottom w:val="none" w:sz="0" w:space="0" w:color="auto"/>
            <w:right w:val="none" w:sz="0" w:space="0" w:color="auto"/>
          </w:divBdr>
        </w:div>
        <w:div w:id="810319550">
          <w:marLeft w:val="0"/>
          <w:marRight w:val="0"/>
          <w:marTop w:val="0"/>
          <w:marBottom w:val="0"/>
          <w:divBdr>
            <w:top w:val="none" w:sz="0" w:space="0" w:color="auto"/>
            <w:left w:val="none" w:sz="0" w:space="0" w:color="auto"/>
            <w:bottom w:val="none" w:sz="0" w:space="0" w:color="auto"/>
            <w:right w:val="none" w:sz="0" w:space="0" w:color="auto"/>
          </w:divBdr>
        </w:div>
        <w:div w:id="2045398145">
          <w:marLeft w:val="0"/>
          <w:marRight w:val="0"/>
          <w:marTop w:val="0"/>
          <w:marBottom w:val="0"/>
          <w:divBdr>
            <w:top w:val="none" w:sz="0" w:space="0" w:color="auto"/>
            <w:left w:val="none" w:sz="0" w:space="0" w:color="auto"/>
            <w:bottom w:val="none" w:sz="0" w:space="0" w:color="auto"/>
            <w:right w:val="none" w:sz="0" w:space="0" w:color="auto"/>
          </w:divBdr>
        </w:div>
        <w:div w:id="245382465">
          <w:marLeft w:val="0"/>
          <w:marRight w:val="0"/>
          <w:marTop w:val="0"/>
          <w:marBottom w:val="0"/>
          <w:divBdr>
            <w:top w:val="none" w:sz="0" w:space="0" w:color="auto"/>
            <w:left w:val="none" w:sz="0" w:space="0" w:color="auto"/>
            <w:bottom w:val="none" w:sz="0" w:space="0" w:color="auto"/>
            <w:right w:val="none" w:sz="0" w:space="0" w:color="auto"/>
          </w:divBdr>
        </w:div>
        <w:div w:id="1396769">
          <w:marLeft w:val="0"/>
          <w:marRight w:val="0"/>
          <w:marTop w:val="0"/>
          <w:marBottom w:val="0"/>
          <w:divBdr>
            <w:top w:val="none" w:sz="0" w:space="0" w:color="auto"/>
            <w:left w:val="none" w:sz="0" w:space="0" w:color="auto"/>
            <w:bottom w:val="none" w:sz="0" w:space="0" w:color="auto"/>
            <w:right w:val="none" w:sz="0" w:space="0" w:color="auto"/>
          </w:divBdr>
        </w:div>
        <w:div w:id="291517093">
          <w:marLeft w:val="0"/>
          <w:marRight w:val="0"/>
          <w:marTop w:val="0"/>
          <w:marBottom w:val="0"/>
          <w:divBdr>
            <w:top w:val="none" w:sz="0" w:space="0" w:color="auto"/>
            <w:left w:val="none" w:sz="0" w:space="0" w:color="auto"/>
            <w:bottom w:val="none" w:sz="0" w:space="0" w:color="auto"/>
            <w:right w:val="none" w:sz="0" w:space="0" w:color="auto"/>
          </w:divBdr>
        </w:div>
        <w:div w:id="1899433462">
          <w:marLeft w:val="0"/>
          <w:marRight w:val="0"/>
          <w:marTop w:val="0"/>
          <w:marBottom w:val="0"/>
          <w:divBdr>
            <w:top w:val="none" w:sz="0" w:space="0" w:color="auto"/>
            <w:left w:val="none" w:sz="0" w:space="0" w:color="auto"/>
            <w:bottom w:val="none" w:sz="0" w:space="0" w:color="auto"/>
            <w:right w:val="none" w:sz="0" w:space="0" w:color="auto"/>
          </w:divBdr>
        </w:div>
        <w:div w:id="765925576">
          <w:marLeft w:val="0"/>
          <w:marRight w:val="0"/>
          <w:marTop w:val="0"/>
          <w:marBottom w:val="0"/>
          <w:divBdr>
            <w:top w:val="none" w:sz="0" w:space="0" w:color="auto"/>
            <w:left w:val="none" w:sz="0" w:space="0" w:color="auto"/>
            <w:bottom w:val="none" w:sz="0" w:space="0" w:color="auto"/>
            <w:right w:val="none" w:sz="0" w:space="0" w:color="auto"/>
          </w:divBdr>
        </w:div>
        <w:div w:id="1347244699">
          <w:marLeft w:val="0"/>
          <w:marRight w:val="0"/>
          <w:marTop w:val="0"/>
          <w:marBottom w:val="0"/>
          <w:divBdr>
            <w:top w:val="none" w:sz="0" w:space="0" w:color="auto"/>
            <w:left w:val="none" w:sz="0" w:space="0" w:color="auto"/>
            <w:bottom w:val="none" w:sz="0" w:space="0" w:color="auto"/>
            <w:right w:val="none" w:sz="0" w:space="0" w:color="auto"/>
          </w:divBdr>
        </w:div>
        <w:div w:id="694381578">
          <w:marLeft w:val="0"/>
          <w:marRight w:val="0"/>
          <w:marTop w:val="0"/>
          <w:marBottom w:val="0"/>
          <w:divBdr>
            <w:top w:val="none" w:sz="0" w:space="0" w:color="auto"/>
            <w:left w:val="none" w:sz="0" w:space="0" w:color="auto"/>
            <w:bottom w:val="none" w:sz="0" w:space="0" w:color="auto"/>
            <w:right w:val="none" w:sz="0" w:space="0" w:color="auto"/>
          </w:divBdr>
        </w:div>
        <w:div w:id="1770857353">
          <w:marLeft w:val="0"/>
          <w:marRight w:val="0"/>
          <w:marTop w:val="0"/>
          <w:marBottom w:val="0"/>
          <w:divBdr>
            <w:top w:val="none" w:sz="0" w:space="0" w:color="auto"/>
            <w:left w:val="none" w:sz="0" w:space="0" w:color="auto"/>
            <w:bottom w:val="none" w:sz="0" w:space="0" w:color="auto"/>
            <w:right w:val="none" w:sz="0" w:space="0" w:color="auto"/>
          </w:divBdr>
        </w:div>
        <w:div w:id="1072242965">
          <w:marLeft w:val="0"/>
          <w:marRight w:val="0"/>
          <w:marTop w:val="0"/>
          <w:marBottom w:val="0"/>
          <w:divBdr>
            <w:top w:val="none" w:sz="0" w:space="0" w:color="auto"/>
            <w:left w:val="none" w:sz="0" w:space="0" w:color="auto"/>
            <w:bottom w:val="none" w:sz="0" w:space="0" w:color="auto"/>
            <w:right w:val="none" w:sz="0" w:space="0" w:color="auto"/>
          </w:divBdr>
        </w:div>
        <w:div w:id="1020551706">
          <w:marLeft w:val="0"/>
          <w:marRight w:val="0"/>
          <w:marTop w:val="0"/>
          <w:marBottom w:val="0"/>
          <w:divBdr>
            <w:top w:val="none" w:sz="0" w:space="0" w:color="auto"/>
            <w:left w:val="none" w:sz="0" w:space="0" w:color="auto"/>
            <w:bottom w:val="none" w:sz="0" w:space="0" w:color="auto"/>
            <w:right w:val="none" w:sz="0" w:space="0" w:color="auto"/>
          </w:divBdr>
        </w:div>
        <w:div w:id="813721293">
          <w:marLeft w:val="0"/>
          <w:marRight w:val="0"/>
          <w:marTop w:val="0"/>
          <w:marBottom w:val="0"/>
          <w:divBdr>
            <w:top w:val="none" w:sz="0" w:space="0" w:color="auto"/>
            <w:left w:val="none" w:sz="0" w:space="0" w:color="auto"/>
            <w:bottom w:val="none" w:sz="0" w:space="0" w:color="auto"/>
            <w:right w:val="none" w:sz="0" w:space="0" w:color="auto"/>
          </w:divBdr>
        </w:div>
        <w:div w:id="1584946206">
          <w:marLeft w:val="0"/>
          <w:marRight w:val="0"/>
          <w:marTop w:val="0"/>
          <w:marBottom w:val="0"/>
          <w:divBdr>
            <w:top w:val="none" w:sz="0" w:space="0" w:color="auto"/>
            <w:left w:val="none" w:sz="0" w:space="0" w:color="auto"/>
            <w:bottom w:val="none" w:sz="0" w:space="0" w:color="auto"/>
            <w:right w:val="none" w:sz="0" w:space="0" w:color="auto"/>
          </w:divBdr>
        </w:div>
        <w:div w:id="453838282">
          <w:marLeft w:val="0"/>
          <w:marRight w:val="0"/>
          <w:marTop w:val="0"/>
          <w:marBottom w:val="0"/>
          <w:divBdr>
            <w:top w:val="none" w:sz="0" w:space="0" w:color="auto"/>
            <w:left w:val="none" w:sz="0" w:space="0" w:color="auto"/>
            <w:bottom w:val="none" w:sz="0" w:space="0" w:color="auto"/>
            <w:right w:val="none" w:sz="0" w:space="0" w:color="auto"/>
          </w:divBdr>
        </w:div>
        <w:div w:id="389110527">
          <w:marLeft w:val="0"/>
          <w:marRight w:val="0"/>
          <w:marTop w:val="0"/>
          <w:marBottom w:val="0"/>
          <w:divBdr>
            <w:top w:val="none" w:sz="0" w:space="0" w:color="auto"/>
            <w:left w:val="none" w:sz="0" w:space="0" w:color="auto"/>
            <w:bottom w:val="none" w:sz="0" w:space="0" w:color="auto"/>
            <w:right w:val="none" w:sz="0" w:space="0" w:color="auto"/>
          </w:divBdr>
        </w:div>
        <w:div w:id="308360966">
          <w:marLeft w:val="0"/>
          <w:marRight w:val="0"/>
          <w:marTop w:val="0"/>
          <w:marBottom w:val="0"/>
          <w:divBdr>
            <w:top w:val="none" w:sz="0" w:space="0" w:color="auto"/>
            <w:left w:val="none" w:sz="0" w:space="0" w:color="auto"/>
            <w:bottom w:val="none" w:sz="0" w:space="0" w:color="auto"/>
            <w:right w:val="none" w:sz="0" w:space="0" w:color="auto"/>
          </w:divBdr>
        </w:div>
        <w:div w:id="1843885495">
          <w:marLeft w:val="0"/>
          <w:marRight w:val="0"/>
          <w:marTop w:val="0"/>
          <w:marBottom w:val="0"/>
          <w:divBdr>
            <w:top w:val="none" w:sz="0" w:space="0" w:color="auto"/>
            <w:left w:val="none" w:sz="0" w:space="0" w:color="auto"/>
            <w:bottom w:val="none" w:sz="0" w:space="0" w:color="auto"/>
            <w:right w:val="none" w:sz="0" w:space="0" w:color="auto"/>
          </w:divBdr>
        </w:div>
        <w:div w:id="516623016">
          <w:marLeft w:val="0"/>
          <w:marRight w:val="0"/>
          <w:marTop w:val="0"/>
          <w:marBottom w:val="0"/>
          <w:divBdr>
            <w:top w:val="none" w:sz="0" w:space="0" w:color="auto"/>
            <w:left w:val="none" w:sz="0" w:space="0" w:color="auto"/>
            <w:bottom w:val="none" w:sz="0" w:space="0" w:color="auto"/>
            <w:right w:val="none" w:sz="0" w:space="0" w:color="auto"/>
          </w:divBdr>
        </w:div>
        <w:div w:id="1826319094">
          <w:marLeft w:val="0"/>
          <w:marRight w:val="0"/>
          <w:marTop w:val="0"/>
          <w:marBottom w:val="0"/>
          <w:divBdr>
            <w:top w:val="none" w:sz="0" w:space="0" w:color="auto"/>
            <w:left w:val="none" w:sz="0" w:space="0" w:color="auto"/>
            <w:bottom w:val="none" w:sz="0" w:space="0" w:color="auto"/>
            <w:right w:val="none" w:sz="0" w:space="0" w:color="auto"/>
          </w:divBdr>
        </w:div>
        <w:div w:id="257714016">
          <w:marLeft w:val="0"/>
          <w:marRight w:val="0"/>
          <w:marTop w:val="0"/>
          <w:marBottom w:val="0"/>
          <w:divBdr>
            <w:top w:val="none" w:sz="0" w:space="0" w:color="auto"/>
            <w:left w:val="none" w:sz="0" w:space="0" w:color="auto"/>
            <w:bottom w:val="none" w:sz="0" w:space="0" w:color="auto"/>
            <w:right w:val="none" w:sz="0" w:space="0" w:color="auto"/>
          </w:divBdr>
        </w:div>
        <w:div w:id="1655328791">
          <w:marLeft w:val="0"/>
          <w:marRight w:val="0"/>
          <w:marTop w:val="0"/>
          <w:marBottom w:val="0"/>
          <w:divBdr>
            <w:top w:val="none" w:sz="0" w:space="0" w:color="auto"/>
            <w:left w:val="none" w:sz="0" w:space="0" w:color="auto"/>
            <w:bottom w:val="none" w:sz="0" w:space="0" w:color="auto"/>
            <w:right w:val="none" w:sz="0" w:space="0" w:color="auto"/>
          </w:divBdr>
        </w:div>
        <w:div w:id="500463365">
          <w:marLeft w:val="0"/>
          <w:marRight w:val="0"/>
          <w:marTop w:val="0"/>
          <w:marBottom w:val="0"/>
          <w:divBdr>
            <w:top w:val="none" w:sz="0" w:space="0" w:color="auto"/>
            <w:left w:val="none" w:sz="0" w:space="0" w:color="auto"/>
            <w:bottom w:val="none" w:sz="0" w:space="0" w:color="auto"/>
            <w:right w:val="none" w:sz="0" w:space="0" w:color="auto"/>
          </w:divBdr>
        </w:div>
        <w:div w:id="658115901">
          <w:marLeft w:val="0"/>
          <w:marRight w:val="0"/>
          <w:marTop w:val="0"/>
          <w:marBottom w:val="0"/>
          <w:divBdr>
            <w:top w:val="none" w:sz="0" w:space="0" w:color="auto"/>
            <w:left w:val="none" w:sz="0" w:space="0" w:color="auto"/>
            <w:bottom w:val="none" w:sz="0" w:space="0" w:color="auto"/>
            <w:right w:val="none" w:sz="0" w:space="0" w:color="auto"/>
          </w:divBdr>
        </w:div>
        <w:div w:id="1965385566">
          <w:marLeft w:val="0"/>
          <w:marRight w:val="0"/>
          <w:marTop w:val="0"/>
          <w:marBottom w:val="0"/>
          <w:divBdr>
            <w:top w:val="none" w:sz="0" w:space="0" w:color="auto"/>
            <w:left w:val="none" w:sz="0" w:space="0" w:color="auto"/>
            <w:bottom w:val="none" w:sz="0" w:space="0" w:color="auto"/>
            <w:right w:val="none" w:sz="0" w:space="0" w:color="auto"/>
          </w:divBdr>
        </w:div>
        <w:div w:id="968824841">
          <w:marLeft w:val="0"/>
          <w:marRight w:val="0"/>
          <w:marTop w:val="0"/>
          <w:marBottom w:val="0"/>
          <w:divBdr>
            <w:top w:val="none" w:sz="0" w:space="0" w:color="auto"/>
            <w:left w:val="none" w:sz="0" w:space="0" w:color="auto"/>
            <w:bottom w:val="none" w:sz="0" w:space="0" w:color="auto"/>
            <w:right w:val="none" w:sz="0" w:space="0" w:color="auto"/>
          </w:divBdr>
        </w:div>
        <w:div w:id="812908960">
          <w:marLeft w:val="0"/>
          <w:marRight w:val="0"/>
          <w:marTop w:val="0"/>
          <w:marBottom w:val="0"/>
          <w:divBdr>
            <w:top w:val="none" w:sz="0" w:space="0" w:color="auto"/>
            <w:left w:val="none" w:sz="0" w:space="0" w:color="auto"/>
            <w:bottom w:val="none" w:sz="0" w:space="0" w:color="auto"/>
            <w:right w:val="none" w:sz="0" w:space="0" w:color="auto"/>
          </w:divBdr>
        </w:div>
        <w:div w:id="1330281713">
          <w:marLeft w:val="0"/>
          <w:marRight w:val="0"/>
          <w:marTop w:val="0"/>
          <w:marBottom w:val="0"/>
          <w:divBdr>
            <w:top w:val="none" w:sz="0" w:space="0" w:color="auto"/>
            <w:left w:val="none" w:sz="0" w:space="0" w:color="auto"/>
            <w:bottom w:val="none" w:sz="0" w:space="0" w:color="auto"/>
            <w:right w:val="none" w:sz="0" w:space="0" w:color="auto"/>
          </w:divBdr>
        </w:div>
        <w:div w:id="1567184841">
          <w:marLeft w:val="0"/>
          <w:marRight w:val="0"/>
          <w:marTop w:val="0"/>
          <w:marBottom w:val="0"/>
          <w:divBdr>
            <w:top w:val="none" w:sz="0" w:space="0" w:color="auto"/>
            <w:left w:val="none" w:sz="0" w:space="0" w:color="auto"/>
            <w:bottom w:val="none" w:sz="0" w:space="0" w:color="auto"/>
            <w:right w:val="none" w:sz="0" w:space="0" w:color="auto"/>
          </w:divBdr>
        </w:div>
        <w:div w:id="1549805829">
          <w:marLeft w:val="0"/>
          <w:marRight w:val="0"/>
          <w:marTop w:val="0"/>
          <w:marBottom w:val="0"/>
          <w:divBdr>
            <w:top w:val="none" w:sz="0" w:space="0" w:color="auto"/>
            <w:left w:val="none" w:sz="0" w:space="0" w:color="auto"/>
            <w:bottom w:val="none" w:sz="0" w:space="0" w:color="auto"/>
            <w:right w:val="none" w:sz="0" w:space="0" w:color="auto"/>
          </w:divBdr>
        </w:div>
        <w:div w:id="935089076">
          <w:marLeft w:val="0"/>
          <w:marRight w:val="0"/>
          <w:marTop w:val="0"/>
          <w:marBottom w:val="0"/>
          <w:divBdr>
            <w:top w:val="none" w:sz="0" w:space="0" w:color="auto"/>
            <w:left w:val="none" w:sz="0" w:space="0" w:color="auto"/>
            <w:bottom w:val="none" w:sz="0" w:space="0" w:color="auto"/>
            <w:right w:val="none" w:sz="0" w:space="0" w:color="auto"/>
          </w:divBdr>
        </w:div>
        <w:div w:id="823011032">
          <w:marLeft w:val="0"/>
          <w:marRight w:val="0"/>
          <w:marTop w:val="0"/>
          <w:marBottom w:val="0"/>
          <w:divBdr>
            <w:top w:val="none" w:sz="0" w:space="0" w:color="auto"/>
            <w:left w:val="none" w:sz="0" w:space="0" w:color="auto"/>
            <w:bottom w:val="none" w:sz="0" w:space="0" w:color="auto"/>
            <w:right w:val="none" w:sz="0" w:space="0" w:color="auto"/>
          </w:divBdr>
        </w:div>
        <w:div w:id="854268277">
          <w:marLeft w:val="0"/>
          <w:marRight w:val="0"/>
          <w:marTop w:val="0"/>
          <w:marBottom w:val="0"/>
          <w:divBdr>
            <w:top w:val="none" w:sz="0" w:space="0" w:color="auto"/>
            <w:left w:val="none" w:sz="0" w:space="0" w:color="auto"/>
            <w:bottom w:val="none" w:sz="0" w:space="0" w:color="auto"/>
            <w:right w:val="none" w:sz="0" w:space="0" w:color="auto"/>
          </w:divBdr>
        </w:div>
        <w:div w:id="1000815832">
          <w:marLeft w:val="0"/>
          <w:marRight w:val="0"/>
          <w:marTop w:val="0"/>
          <w:marBottom w:val="0"/>
          <w:divBdr>
            <w:top w:val="none" w:sz="0" w:space="0" w:color="auto"/>
            <w:left w:val="none" w:sz="0" w:space="0" w:color="auto"/>
            <w:bottom w:val="none" w:sz="0" w:space="0" w:color="auto"/>
            <w:right w:val="none" w:sz="0" w:space="0" w:color="auto"/>
          </w:divBdr>
        </w:div>
        <w:div w:id="869226944">
          <w:marLeft w:val="0"/>
          <w:marRight w:val="0"/>
          <w:marTop w:val="0"/>
          <w:marBottom w:val="0"/>
          <w:divBdr>
            <w:top w:val="none" w:sz="0" w:space="0" w:color="auto"/>
            <w:left w:val="none" w:sz="0" w:space="0" w:color="auto"/>
            <w:bottom w:val="none" w:sz="0" w:space="0" w:color="auto"/>
            <w:right w:val="none" w:sz="0" w:space="0" w:color="auto"/>
          </w:divBdr>
        </w:div>
        <w:div w:id="1146238778">
          <w:marLeft w:val="0"/>
          <w:marRight w:val="0"/>
          <w:marTop w:val="0"/>
          <w:marBottom w:val="0"/>
          <w:divBdr>
            <w:top w:val="none" w:sz="0" w:space="0" w:color="auto"/>
            <w:left w:val="none" w:sz="0" w:space="0" w:color="auto"/>
            <w:bottom w:val="none" w:sz="0" w:space="0" w:color="auto"/>
            <w:right w:val="none" w:sz="0" w:space="0" w:color="auto"/>
          </w:divBdr>
        </w:div>
        <w:div w:id="1094202324">
          <w:marLeft w:val="0"/>
          <w:marRight w:val="0"/>
          <w:marTop w:val="0"/>
          <w:marBottom w:val="0"/>
          <w:divBdr>
            <w:top w:val="none" w:sz="0" w:space="0" w:color="auto"/>
            <w:left w:val="none" w:sz="0" w:space="0" w:color="auto"/>
            <w:bottom w:val="none" w:sz="0" w:space="0" w:color="auto"/>
            <w:right w:val="none" w:sz="0" w:space="0" w:color="auto"/>
          </w:divBdr>
        </w:div>
        <w:div w:id="1351031569">
          <w:marLeft w:val="0"/>
          <w:marRight w:val="0"/>
          <w:marTop w:val="0"/>
          <w:marBottom w:val="0"/>
          <w:divBdr>
            <w:top w:val="none" w:sz="0" w:space="0" w:color="auto"/>
            <w:left w:val="none" w:sz="0" w:space="0" w:color="auto"/>
            <w:bottom w:val="none" w:sz="0" w:space="0" w:color="auto"/>
            <w:right w:val="none" w:sz="0" w:space="0" w:color="auto"/>
          </w:divBdr>
        </w:div>
        <w:div w:id="1885365188">
          <w:marLeft w:val="0"/>
          <w:marRight w:val="0"/>
          <w:marTop w:val="0"/>
          <w:marBottom w:val="0"/>
          <w:divBdr>
            <w:top w:val="none" w:sz="0" w:space="0" w:color="auto"/>
            <w:left w:val="none" w:sz="0" w:space="0" w:color="auto"/>
            <w:bottom w:val="none" w:sz="0" w:space="0" w:color="auto"/>
            <w:right w:val="none" w:sz="0" w:space="0" w:color="auto"/>
          </w:divBdr>
        </w:div>
        <w:div w:id="1968585270">
          <w:marLeft w:val="0"/>
          <w:marRight w:val="0"/>
          <w:marTop w:val="0"/>
          <w:marBottom w:val="0"/>
          <w:divBdr>
            <w:top w:val="none" w:sz="0" w:space="0" w:color="auto"/>
            <w:left w:val="none" w:sz="0" w:space="0" w:color="auto"/>
            <w:bottom w:val="none" w:sz="0" w:space="0" w:color="auto"/>
            <w:right w:val="none" w:sz="0" w:space="0" w:color="auto"/>
          </w:divBdr>
        </w:div>
        <w:div w:id="1343127337">
          <w:marLeft w:val="0"/>
          <w:marRight w:val="0"/>
          <w:marTop w:val="0"/>
          <w:marBottom w:val="0"/>
          <w:divBdr>
            <w:top w:val="none" w:sz="0" w:space="0" w:color="auto"/>
            <w:left w:val="none" w:sz="0" w:space="0" w:color="auto"/>
            <w:bottom w:val="none" w:sz="0" w:space="0" w:color="auto"/>
            <w:right w:val="none" w:sz="0" w:space="0" w:color="auto"/>
          </w:divBdr>
        </w:div>
        <w:div w:id="1776442604">
          <w:marLeft w:val="0"/>
          <w:marRight w:val="0"/>
          <w:marTop w:val="0"/>
          <w:marBottom w:val="0"/>
          <w:divBdr>
            <w:top w:val="none" w:sz="0" w:space="0" w:color="auto"/>
            <w:left w:val="none" w:sz="0" w:space="0" w:color="auto"/>
            <w:bottom w:val="none" w:sz="0" w:space="0" w:color="auto"/>
            <w:right w:val="none" w:sz="0" w:space="0" w:color="auto"/>
          </w:divBdr>
        </w:div>
        <w:div w:id="2122913357">
          <w:marLeft w:val="0"/>
          <w:marRight w:val="0"/>
          <w:marTop w:val="0"/>
          <w:marBottom w:val="0"/>
          <w:divBdr>
            <w:top w:val="none" w:sz="0" w:space="0" w:color="auto"/>
            <w:left w:val="none" w:sz="0" w:space="0" w:color="auto"/>
            <w:bottom w:val="none" w:sz="0" w:space="0" w:color="auto"/>
            <w:right w:val="none" w:sz="0" w:space="0" w:color="auto"/>
          </w:divBdr>
        </w:div>
        <w:div w:id="60256309">
          <w:marLeft w:val="0"/>
          <w:marRight w:val="0"/>
          <w:marTop w:val="0"/>
          <w:marBottom w:val="0"/>
          <w:divBdr>
            <w:top w:val="none" w:sz="0" w:space="0" w:color="auto"/>
            <w:left w:val="none" w:sz="0" w:space="0" w:color="auto"/>
            <w:bottom w:val="none" w:sz="0" w:space="0" w:color="auto"/>
            <w:right w:val="none" w:sz="0" w:space="0" w:color="auto"/>
          </w:divBdr>
        </w:div>
        <w:div w:id="1255551246">
          <w:marLeft w:val="0"/>
          <w:marRight w:val="0"/>
          <w:marTop w:val="0"/>
          <w:marBottom w:val="0"/>
          <w:divBdr>
            <w:top w:val="none" w:sz="0" w:space="0" w:color="auto"/>
            <w:left w:val="none" w:sz="0" w:space="0" w:color="auto"/>
            <w:bottom w:val="none" w:sz="0" w:space="0" w:color="auto"/>
            <w:right w:val="none" w:sz="0" w:space="0" w:color="auto"/>
          </w:divBdr>
        </w:div>
        <w:div w:id="95685115">
          <w:marLeft w:val="0"/>
          <w:marRight w:val="0"/>
          <w:marTop w:val="0"/>
          <w:marBottom w:val="0"/>
          <w:divBdr>
            <w:top w:val="none" w:sz="0" w:space="0" w:color="auto"/>
            <w:left w:val="none" w:sz="0" w:space="0" w:color="auto"/>
            <w:bottom w:val="none" w:sz="0" w:space="0" w:color="auto"/>
            <w:right w:val="none" w:sz="0" w:space="0" w:color="auto"/>
          </w:divBdr>
        </w:div>
        <w:div w:id="1557545826">
          <w:marLeft w:val="0"/>
          <w:marRight w:val="0"/>
          <w:marTop w:val="0"/>
          <w:marBottom w:val="0"/>
          <w:divBdr>
            <w:top w:val="none" w:sz="0" w:space="0" w:color="auto"/>
            <w:left w:val="none" w:sz="0" w:space="0" w:color="auto"/>
            <w:bottom w:val="none" w:sz="0" w:space="0" w:color="auto"/>
            <w:right w:val="none" w:sz="0" w:space="0" w:color="auto"/>
          </w:divBdr>
        </w:div>
        <w:div w:id="388841520">
          <w:marLeft w:val="0"/>
          <w:marRight w:val="0"/>
          <w:marTop w:val="0"/>
          <w:marBottom w:val="0"/>
          <w:divBdr>
            <w:top w:val="none" w:sz="0" w:space="0" w:color="auto"/>
            <w:left w:val="none" w:sz="0" w:space="0" w:color="auto"/>
            <w:bottom w:val="none" w:sz="0" w:space="0" w:color="auto"/>
            <w:right w:val="none" w:sz="0" w:space="0" w:color="auto"/>
          </w:divBdr>
        </w:div>
        <w:div w:id="2084645197">
          <w:marLeft w:val="0"/>
          <w:marRight w:val="0"/>
          <w:marTop w:val="0"/>
          <w:marBottom w:val="0"/>
          <w:divBdr>
            <w:top w:val="none" w:sz="0" w:space="0" w:color="auto"/>
            <w:left w:val="none" w:sz="0" w:space="0" w:color="auto"/>
            <w:bottom w:val="none" w:sz="0" w:space="0" w:color="auto"/>
            <w:right w:val="none" w:sz="0" w:space="0" w:color="auto"/>
          </w:divBdr>
        </w:div>
        <w:div w:id="95059111">
          <w:marLeft w:val="0"/>
          <w:marRight w:val="0"/>
          <w:marTop w:val="0"/>
          <w:marBottom w:val="0"/>
          <w:divBdr>
            <w:top w:val="none" w:sz="0" w:space="0" w:color="auto"/>
            <w:left w:val="none" w:sz="0" w:space="0" w:color="auto"/>
            <w:bottom w:val="none" w:sz="0" w:space="0" w:color="auto"/>
            <w:right w:val="none" w:sz="0" w:space="0" w:color="auto"/>
          </w:divBdr>
        </w:div>
        <w:div w:id="1118261861">
          <w:marLeft w:val="0"/>
          <w:marRight w:val="0"/>
          <w:marTop w:val="0"/>
          <w:marBottom w:val="0"/>
          <w:divBdr>
            <w:top w:val="none" w:sz="0" w:space="0" w:color="auto"/>
            <w:left w:val="none" w:sz="0" w:space="0" w:color="auto"/>
            <w:bottom w:val="none" w:sz="0" w:space="0" w:color="auto"/>
            <w:right w:val="none" w:sz="0" w:space="0" w:color="auto"/>
          </w:divBdr>
        </w:div>
        <w:div w:id="158428421">
          <w:marLeft w:val="0"/>
          <w:marRight w:val="0"/>
          <w:marTop w:val="0"/>
          <w:marBottom w:val="0"/>
          <w:divBdr>
            <w:top w:val="none" w:sz="0" w:space="0" w:color="auto"/>
            <w:left w:val="none" w:sz="0" w:space="0" w:color="auto"/>
            <w:bottom w:val="none" w:sz="0" w:space="0" w:color="auto"/>
            <w:right w:val="none" w:sz="0" w:space="0" w:color="auto"/>
          </w:divBdr>
        </w:div>
        <w:div w:id="1997806371">
          <w:marLeft w:val="0"/>
          <w:marRight w:val="0"/>
          <w:marTop w:val="0"/>
          <w:marBottom w:val="0"/>
          <w:divBdr>
            <w:top w:val="none" w:sz="0" w:space="0" w:color="auto"/>
            <w:left w:val="none" w:sz="0" w:space="0" w:color="auto"/>
            <w:bottom w:val="none" w:sz="0" w:space="0" w:color="auto"/>
            <w:right w:val="none" w:sz="0" w:space="0" w:color="auto"/>
          </w:divBdr>
        </w:div>
        <w:div w:id="734427801">
          <w:marLeft w:val="0"/>
          <w:marRight w:val="0"/>
          <w:marTop w:val="0"/>
          <w:marBottom w:val="0"/>
          <w:divBdr>
            <w:top w:val="none" w:sz="0" w:space="0" w:color="auto"/>
            <w:left w:val="none" w:sz="0" w:space="0" w:color="auto"/>
            <w:bottom w:val="none" w:sz="0" w:space="0" w:color="auto"/>
            <w:right w:val="none" w:sz="0" w:space="0" w:color="auto"/>
          </w:divBdr>
        </w:div>
        <w:div w:id="1950965935">
          <w:marLeft w:val="0"/>
          <w:marRight w:val="0"/>
          <w:marTop w:val="0"/>
          <w:marBottom w:val="0"/>
          <w:divBdr>
            <w:top w:val="none" w:sz="0" w:space="0" w:color="auto"/>
            <w:left w:val="none" w:sz="0" w:space="0" w:color="auto"/>
            <w:bottom w:val="none" w:sz="0" w:space="0" w:color="auto"/>
            <w:right w:val="none" w:sz="0" w:space="0" w:color="auto"/>
          </w:divBdr>
        </w:div>
        <w:div w:id="1231844658">
          <w:marLeft w:val="0"/>
          <w:marRight w:val="0"/>
          <w:marTop w:val="0"/>
          <w:marBottom w:val="0"/>
          <w:divBdr>
            <w:top w:val="none" w:sz="0" w:space="0" w:color="auto"/>
            <w:left w:val="none" w:sz="0" w:space="0" w:color="auto"/>
            <w:bottom w:val="none" w:sz="0" w:space="0" w:color="auto"/>
            <w:right w:val="none" w:sz="0" w:space="0" w:color="auto"/>
          </w:divBdr>
        </w:div>
        <w:div w:id="734662468">
          <w:marLeft w:val="0"/>
          <w:marRight w:val="0"/>
          <w:marTop w:val="0"/>
          <w:marBottom w:val="0"/>
          <w:divBdr>
            <w:top w:val="none" w:sz="0" w:space="0" w:color="auto"/>
            <w:left w:val="none" w:sz="0" w:space="0" w:color="auto"/>
            <w:bottom w:val="none" w:sz="0" w:space="0" w:color="auto"/>
            <w:right w:val="none" w:sz="0" w:space="0" w:color="auto"/>
          </w:divBdr>
        </w:div>
        <w:div w:id="504515465">
          <w:marLeft w:val="0"/>
          <w:marRight w:val="0"/>
          <w:marTop w:val="0"/>
          <w:marBottom w:val="0"/>
          <w:divBdr>
            <w:top w:val="none" w:sz="0" w:space="0" w:color="auto"/>
            <w:left w:val="none" w:sz="0" w:space="0" w:color="auto"/>
            <w:bottom w:val="none" w:sz="0" w:space="0" w:color="auto"/>
            <w:right w:val="none" w:sz="0" w:space="0" w:color="auto"/>
          </w:divBdr>
        </w:div>
        <w:div w:id="2003653510">
          <w:marLeft w:val="0"/>
          <w:marRight w:val="0"/>
          <w:marTop w:val="0"/>
          <w:marBottom w:val="0"/>
          <w:divBdr>
            <w:top w:val="none" w:sz="0" w:space="0" w:color="auto"/>
            <w:left w:val="none" w:sz="0" w:space="0" w:color="auto"/>
            <w:bottom w:val="none" w:sz="0" w:space="0" w:color="auto"/>
            <w:right w:val="none" w:sz="0" w:space="0" w:color="auto"/>
          </w:divBdr>
        </w:div>
        <w:div w:id="1270888606">
          <w:marLeft w:val="0"/>
          <w:marRight w:val="0"/>
          <w:marTop w:val="0"/>
          <w:marBottom w:val="0"/>
          <w:divBdr>
            <w:top w:val="none" w:sz="0" w:space="0" w:color="auto"/>
            <w:left w:val="none" w:sz="0" w:space="0" w:color="auto"/>
            <w:bottom w:val="none" w:sz="0" w:space="0" w:color="auto"/>
            <w:right w:val="none" w:sz="0" w:space="0" w:color="auto"/>
          </w:divBdr>
        </w:div>
        <w:div w:id="717626656">
          <w:marLeft w:val="0"/>
          <w:marRight w:val="0"/>
          <w:marTop w:val="0"/>
          <w:marBottom w:val="0"/>
          <w:divBdr>
            <w:top w:val="none" w:sz="0" w:space="0" w:color="auto"/>
            <w:left w:val="none" w:sz="0" w:space="0" w:color="auto"/>
            <w:bottom w:val="none" w:sz="0" w:space="0" w:color="auto"/>
            <w:right w:val="none" w:sz="0" w:space="0" w:color="auto"/>
          </w:divBdr>
        </w:div>
        <w:div w:id="1648901589">
          <w:marLeft w:val="0"/>
          <w:marRight w:val="0"/>
          <w:marTop w:val="0"/>
          <w:marBottom w:val="0"/>
          <w:divBdr>
            <w:top w:val="none" w:sz="0" w:space="0" w:color="auto"/>
            <w:left w:val="none" w:sz="0" w:space="0" w:color="auto"/>
            <w:bottom w:val="none" w:sz="0" w:space="0" w:color="auto"/>
            <w:right w:val="none" w:sz="0" w:space="0" w:color="auto"/>
          </w:divBdr>
        </w:div>
        <w:div w:id="624046633">
          <w:marLeft w:val="0"/>
          <w:marRight w:val="0"/>
          <w:marTop w:val="0"/>
          <w:marBottom w:val="0"/>
          <w:divBdr>
            <w:top w:val="none" w:sz="0" w:space="0" w:color="auto"/>
            <w:left w:val="none" w:sz="0" w:space="0" w:color="auto"/>
            <w:bottom w:val="none" w:sz="0" w:space="0" w:color="auto"/>
            <w:right w:val="none" w:sz="0" w:space="0" w:color="auto"/>
          </w:divBdr>
        </w:div>
        <w:div w:id="1889025738">
          <w:marLeft w:val="0"/>
          <w:marRight w:val="0"/>
          <w:marTop w:val="0"/>
          <w:marBottom w:val="0"/>
          <w:divBdr>
            <w:top w:val="none" w:sz="0" w:space="0" w:color="auto"/>
            <w:left w:val="none" w:sz="0" w:space="0" w:color="auto"/>
            <w:bottom w:val="none" w:sz="0" w:space="0" w:color="auto"/>
            <w:right w:val="none" w:sz="0" w:space="0" w:color="auto"/>
          </w:divBdr>
        </w:div>
        <w:div w:id="1696537757">
          <w:marLeft w:val="0"/>
          <w:marRight w:val="0"/>
          <w:marTop w:val="0"/>
          <w:marBottom w:val="0"/>
          <w:divBdr>
            <w:top w:val="none" w:sz="0" w:space="0" w:color="auto"/>
            <w:left w:val="none" w:sz="0" w:space="0" w:color="auto"/>
            <w:bottom w:val="none" w:sz="0" w:space="0" w:color="auto"/>
            <w:right w:val="none" w:sz="0" w:space="0" w:color="auto"/>
          </w:divBdr>
        </w:div>
        <w:div w:id="1373843296">
          <w:marLeft w:val="0"/>
          <w:marRight w:val="0"/>
          <w:marTop w:val="0"/>
          <w:marBottom w:val="0"/>
          <w:divBdr>
            <w:top w:val="none" w:sz="0" w:space="0" w:color="auto"/>
            <w:left w:val="none" w:sz="0" w:space="0" w:color="auto"/>
            <w:bottom w:val="none" w:sz="0" w:space="0" w:color="auto"/>
            <w:right w:val="none" w:sz="0" w:space="0" w:color="auto"/>
          </w:divBdr>
        </w:div>
        <w:div w:id="220293032">
          <w:marLeft w:val="0"/>
          <w:marRight w:val="0"/>
          <w:marTop w:val="0"/>
          <w:marBottom w:val="0"/>
          <w:divBdr>
            <w:top w:val="none" w:sz="0" w:space="0" w:color="auto"/>
            <w:left w:val="none" w:sz="0" w:space="0" w:color="auto"/>
            <w:bottom w:val="none" w:sz="0" w:space="0" w:color="auto"/>
            <w:right w:val="none" w:sz="0" w:space="0" w:color="auto"/>
          </w:divBdr>
        </w:div>
        <w:div w:id="1351103157">
          <w:marLeft w:val="0"/>
          <w:marRight w:val="0"/>
          <w:marTop w:val="0"/>
          <w:marBottom w:val="0"/>
          <w:divBdr>
            <w:top w:val="none" w:sz="0" w:space="0" w:color="auto"/>
            <w:left w:val="none" w:sz="0" w:space="0" w:color="auto"/>
            <w:bottom w:val="none" w:sz="0" w:space="0" w:color="auto"/>
            <w:right w:val="none" w:sz="0" w:space="0" w:color="auto"/>
          </w:divBdr>
        </w:div>
        <w:div w:id="1924949919">
          <w:marLeft w:val="0"/>
          <w:marRight w:val="0"/>
          <w:marTop w:val="0"/>
          <w:marBottom w:val="0"/>
          <w:divBdr>
            <w:top w:val="none" w:sz="0" w:space="0" w:color="auto"/>
            <w:left w:val="none" w:sz="0" w:space="0" w:color="auto"/>
            <w:bottom w:val="none" w:sz="0" w:space="0" w:color="auto"/>
            <w:right w:val="none" w:sz="0" w:space="0" w:color="auto"/>
          </w:divBdr>
        </w:div>
        <w:div w:id="2003388663">
          <w:marLeft w:val="0"/>
          <w:marRight w:val="0"/>
          <w:marTop w:val="0"/>
          <w:marBottom w:val="0"/>
          <w:divBdr>
            <w:top w:val="none" w:sz="0" w:space="0" w:color="auto"/>
            <w:left w:val="none" w:sz="0" w:space="0" w:color="auto"/>
            <w:bottom w:val="none" w:sz="0" w:space="0" w:color="auto"/>
            <w:right w:val="none" w:sz="0" w:space="0" w:color="auto"/>
          </w:divBdr>
        </w:div>
        <w:div w:id="1369069636">
          <w:marLeft w:val="0"/>
          <w:marRight w:val="0"/>
          <w:marTop w:val="0"/>
          <w:marBottom w:val="0"/>
          <w:divBdr>
            <w:top w:val="none" w:sz="0" w:space="0" w:color="auto"/>
            <w:left w:val="none" w:sz="0" w:space="0" w:color="auto"/>
            <w:bottom w:val="none" w:sz="0" w:space="0" w:color="auto"/>
            <w:right w:val="none" w:sz="0" w:space="0" w:color="auto"/>
          </w:divBdr>
        </w:div>
        <w:div w:id="1390415962">
          <w:marLeft w:val="0"/>
          <w:marRight w:val="0"/>
          <w:marTop w:val="0"/>
          <w:marBottom w:val="0"/>
          <w:divBdr>
            <w:top w:val="none" w:sz="0" w:space="0" w:color="auto"/>
            <w:left w:val="none" w:sz="0" w:space="0" w:color="auto"/>
            <w:bottom w:val="none" w:sz="0" w:space="0" w:color="auto"/>
            <w:right w:val="none" w:sz="0" w:space="0" w:color="auto"/>
          </w:divBdr>
        </w:div>
        <w:div w:id="1334185656">
          <w:marLeft w:val="0"/>
          <w:marRight w:val="0"/>
          <w:marTop w:val="0"/>
          <w:marBottom w:val="0"/>
          <w:divBdr>
            <w:top w:val="none" w:sz="0" w:space="0" w:color="auto"/>
            <w:left w:val="none" w:sz="0" w:space="0" w:color="auto"/>
            <w:bottom w:val="none" w:sz="0" w:space="0" w:color="auto"/>
            <w:right w:val="none" w:sz="0" w:space="0" w:color="auto"/>
          </w:divBdr>
        </w:div>
        <w:div w:id="837112016">
          <w:marLeft w:val="0"/>
          <w:marRight w:val="0"/>
          <w:marTop w:val="0"/>
          <w:marBottom w:val="0"/>
          <w:divBdr>
            <w:top w:val="none" w:sz="0" w:space="0" w:color="auto"/>
            <w:left w:val="none" w:sz="0" w:space="0" w:color="auto"/>
            <w:bottom w:val="none" w:sz="0" w:space="0" w:color="auto"/>
            <w:right w:val="none" w:sz="0" w:space="0" w:color="auto"/>
          </w:divBdr>
        </w:div>
        <w:div w:id="1252854590">
          <w:marLeft w:val="0"/>
          <w:marRight w:val="0"/>
          <w:marTop w:val="0"/>
          <w:marBottom w:val="0"/>
          <w:divBdr>
            <w:top w:val="none" w:sz="0" w:space="0" w:color="auto"/>
            <w:left w:val="none" w:sz="0" w:space="0" w:color="auto"/>
            <w:bottom w:val="none" w:sz="0" w:space="0" w:color="auto"/>
            <w:right w:val="none" w:sz="0" w:space="0" w:color="auto"/>
          </w:divBdr>
        </w:div>
        <w:div w:id="1207523873">
          <w:marLeft w:val="0"/>
          <w:marRight w:val="0"/>
          <w:marTop w:val="0"/>
          <w:marBottom w:val="0"/>
          <w:divBdr>
            <w:top w:val="none" w:sz="0" w:space="0" w:color="auto"/>
            <w:left w:val="none" w:sz="0" w:space="0" w:color="auto"/>
            <w:bottom w:val="none" w:sz="0" w:space="0" w:color="auto"/>
            <w:right w:val="none" w:sz="0" w:space="0" w:color="auto"/>
          </w:divBdr>
        </w:div>
        <w:div w:id="1056244683">
          <w:marLeft w:val="0"/>
          <w:marRight w:val="0"/>
          <w:marTop w:val="0"/>
          <w:marBottom w:val="0"/>
          <w:divBdr>
            <w:top w:val="none" w:sz="0" w:space="0" w:color="auto"/>
            <w:left w:val="none" w:sz="0" w:space="0" w:color="auto"/>
            <w:bottom w:val="none" w:sz="0" w:space="0" w:color="auto"/>
            <w:right w:val="none" w:sz="0" w:space="0" w:color="auto"/>
          </w:divBdr>
        </w:div>
      </w:divsChild>
    </w:div>
    <w:div w:id="446775587">
      <w:bodyDiv w:val="1"/>
      <w:marLeft w:val="0"/>
      <w:marRight w:val="0"/>
      <w:marTop w:val="0"/>
      <w:marBottom w:val="0"/>
      <w:divBdr>
        <w:top w:val="none" w:sz="0" w:space="0" w:color="auto"/>
        <w:left w:val="none" w:sz="0" w:space="0" w:color="auto"/>
        <w:bottom w:val="none" w:sz="0" w:space="0" w:color="auto"/>
        <w:right w:val="none" w:sz="0" w:space="0" w:color="auto"/>
      </w:divBdr>
    </w:div>
    <w:div w:id="596213168">
      <w:bodyDiv w:val="1"/>
      <w:marLeft w:val="0"/>
      <w:marRight w:val="0"/>
      <w:marTop w:val="0"/>
      <w:marBottom w:val="0"/>
      <w:divBdr>
        <w:top w:val="none" w:sz="0" w:space="0" w:color="auto"/>
        <w:left w:val="none" w:sz="0" w:space="0" w:color="auto"/>
        <w:bottom w:val="none" w:sz="0" w:space="0" w:color="auto"/>
        <w:right w:val="none" w:sz="0" w:space="0" w:color="auto"/>
      </w:divBdr>
      <w:divsChild>
        <w:div w:id="249701800">
          <w:marLeft w:val="0"/>
          <w:marRight w:val="0"/>
          <w:marTop w:val="0"/>
          <w:marBottom w:val="0"/>
          <w:divBdr>
            <w:top w:val="none" w:sz="0" w:space="0" w:color="auto"/>
            <w:left w:val="none" w:sz="0" w:space="0" w:color="auto"/>
            <w:bottom w:val="none" w:sz="0" w:space="0" w:color="auto"/>
            <w:right w:val="none" w:sz="0" w:space="0" w:color="auto"/>
          </w:divBdr>
        </w:div>
        <w:div w:id="919950482">
          <w:marLeft w:val="0"/>
          <w:marRight w:val="0"/>
          <w:marTop w:val="0"/>
          <w:marBottom w:val="0"/>
          <w:divBdr>
            <w:top w:val="none" w:sz="0" w:space="0" w:color="auto"/>
            <w:left w:val="none" w:sz="0" w:space="0" w:color="auto"/>
            <w:bottom w:val="none" w:sz="0" w:space="0" w:color="auto"/>
            <w:right w:val="none" w:sz="0" w:space="0" w:color="auto"/>
          </w:divBdr>
        </w:div>
        <w:div w:id="159319515">
          <w:marLeft w:val="0"/>
          <w:marRight w:val="0"/>
          <w:marTop w:val="0"/>
          <w:marBottom w:val="0"/>
          <w:divBdr>
            <w:top w:val="none" w:sz="0" w:space="0" w:color="auto"/>
            <w:left w:val="none" w:sz="0" w:space="0" w:color="auto"/>
            <w:bottom w:val="none" w:sz="0" w:space="0" w:color="auto"/>
            <w:right w:val="none" w:sz="0" w:space="0" w:color="auto"/>
          </w:divBdr>
        </w:div>
        <w:div w:id="683751936">
          <w:marLeft w:val="0"/>
          <w:marRight w:val="0"/>
          <w:marTop w:val="0"/>
          <w:marBottom w:val="0"/>
          <w:divBdr>
            <w:top w:val="none" w:sz="0" w:space="0" w:color="auto"/>
            <w:left w:val="none" w:sz="0" w:space="0" w:color="auto"/>
            <w:bottom w:val="none" w:sz="0" w:space="0" w:color="auto"/>
            <w:right w:val="none" w:sz="0" w:space="0" w:color="auto"/>
          </w:divBdr>
        </w:div>
        <w:div w:id="691225132">
          <w:marLeft w:val="0"/>
          <w:marRight w:val="0"/>
          <w:marTop w:val="0"/>
          <w:marBottom w:val="0"/>
          <w:divBdr>
            <w:top w:val="none" w:sz="0" w:space="0" w:color="auto"/>
            <w:left w:val="none" w:sz="0" w:space="0" w:color="auto"/>
            <w:bottom w:val="none" w:sz="0" w:space="0" w:color="auto"/>
            <w:right w:val="none" w:sz="0" w:space="0" w:color="auto"/>
          </w:divBdr>
        </w:div>
        <w:div w:id="747725991">
          <w:marLeft w:val="0"/>
          <w:marRight w:val="0"/>
          <w:marTop w:val="0"/>
          <w:marBottom w:val="0"/>
          <w:divBdr>
            <w:top w:val="none" w:sz="0" w:space="0" w:color="auto"/>
            <w:left w:val="none" w:sz="0" w:space="0" w:color="auto"/>
            <w:bottom w:val="none" w:sz="0" w:space="0" w:color="auto"/>
            <w:right w:val="none" w:sz="0" w:space="0" w:color="auto"/>
          </w:divBdr>
        </w:div>
        <w:div w:id="152962803">
          <w:marLeft w:val="0"/>
          <w:marRight w:val="0"/>
          <w:marTop w:val="0"/>
          <w:marBottom w:val="0"/>
          <w:divBdr>
            <w:top w:val="none" w:sz="0" w:space="0" w:color="auto"/>
            <w:left w:val="none" w:sz="0" w:space="0" w:color="auto"/>
            <w:bottom w:val="none" w:sz="0" w:space="0" w:color="auto"/>
            <w:right w:val="none" w:sz="0" w:space="0" w:color="auto"/>
          </w:divBdr>
        </w:div>
        <w:div w:id="793869240">
          <w:marLeft w:val="0"/>
          <w:marRight w:val="0"/>
          <w:marTop w:val="0"/>
          <w:marBottom w:val="0"/>
          <w:divBdr>
            <w:top w:val="none" w:sz="0" w:space="0" w:color="auto"/>
            <w:left w:val="none" w:sz="0" w:space="0" w:color="auto"/>
            <w:bottom w:val="none" w:sz="0" w:space="0" w:color="auto"/>
            <w:right w:val="none" w:sz="0" w:space="0" w:color="auto"/>
          </w:divBdr>
        </w:div>
        <w:div w:id="1838108677">
          <w:marLeft w:val="0"/>
          <w:marRight w:val="0"/>
          <w:marTop w:val="0"/>
          <w:marBottom w:val="0"/>
          <w:divBdr>
            <w:top w:val="none" w:sz="0" w:space="0" w:color="auto"/>
            <w:left w:val="none" w:sz="0" w:space="0" w:color="auto"/>
            <w:bottom w:val="none" w:sz="0" w:space="0" w:color="auto"/>
            <w:right w:val="none" w:sz="0" w:space="0" w:color="auto"/>
          </w:divBdr>
        </w:div>
        <w:div w:id="1999722584">
          <w:marLeft w:val="0"/>
          <w:marRight w:val="0"/>
          <w:marTop w:val="0"/>
          <w:marBottom w:val="0"/>
          <w:divBdr>
            <w:top w:val="none" w:sz="0" w:space="0" w:color="auto"/>
            <w:left w:val="none" w:sz="0" w:space="0" w:color="auto"/>
            <w:bottom w:val="none" w:sz="0" w:space="0" w:color="auto"/>
            <w:right w:val="none" w:sz="0" w:space="0" w:color="auto"/>
          </w:divBdr>
        </w:div>
        <w:div w:id="1565720931">
          <w:marLeft w:val="0"/>
          <w:marRight w:val="0"/>
          <w:marTop w:val="0"/>
          <w:marBottom w:val="0"/>
          <w:divBdr>
            <w:top w:val="none" w:sz="0" w:space="0" w:color="auto"/>
            <w:left w:val="none" w:sz="0" w:space="0" w:color="auto"/>
            <w:bottom w:val="none" w:sz="0" w:space="0" w:color="auto"/>
            <w:right w:val="none" w:sz="0" w:space="0" w:color="auto"/>
          </w:divBdr>
        </w:div>
        <w:div w:id="1133523286">
          <w:marLeft w:val="0"/>
          <w:marRight w:val="0"/>
          <w:marTop w:val="0"/>
          <w:marBottom w:val="0"/>
          <w:divBdr>
            <w:top w:val="none" w:sz="0" w:space="0" w:color="auto"/>
            <w:left w:val="none" w:sz="0" w:space="0" w:color="auto"/>
            <w:bottom w:val="none" w:sz="0" w:space="0" w:color="auto"/>
            <w:right w:val="none" w:sz="0" w:space="0" w:color="auto"/>
          </w:divBdr>
        </w:div>
        <w:div w:id="1387336367">
          <w:marLeft w:val="0"/>
          <w:marRight w:val="0"/>
          <w:marTop w:val="0"/>
          <w:marBottom w:val="0"/>
          <w:divBdr>
            <w:top w:val="none" w:sz="0" w:space="0" w:color="auto"/>
            <w:left w:val="none" w:sz="0" w:space="0" w:color="auto"/>
            <w:bottom w:val="none" w:sz="0" w:space="0" w:color="auto"/>
            <w:right w:val="none" w:sz="0" w:space="0" w:color="auto"/>
          </w:divBdr>
        </w:div>
        <w:div w:id="1061834123">
          <w:marLeft w:val="0"/>
          <w:marRight w:val="0"/>
          <w:marTop w:val="0"/>
          <w:marBottom w:val="0"/>
          <w:divBdr>
            <w:top w:val="none" w:sz="0" w:space="0" w:color="auto"/>
            <w:left w:val="none" w:sz="0" w:space="0" w:color="auto"/>
            <w:bottom w:val="none" w:sz="0" w:space="0" w:color="auto"/>
            <w:right w:val="none" w:sz="0" w:space="0" w:color="auto"/>
          </w:divBdr>
        </w:div>
        <w:div w:id="1834642214">
          <w:marLeft w:val="0"/>
          <w:marRight w:val="0"/>
          <w:marTop w:val="0"/>
          <w:marBottom w:val="0"/>
          <w:divBdr>
            <w:top w:val="none" w:sz="0" w:space="0" w:color="auto"/>
            <w:left w:val="none" w:sz="0" w:space="0" w:color="auto"/>
            <w:bottom w:val="none" w:sz="0" w:space="0" w:color="auto"/>
            <w:right w:val="none" w:sz="0" w:space="0" w:color="auto"/>
          </w:divBdr>
        </w:div>
        <w:div w:id="662465665">
          <w:marLeft w:val="0"/>
          <w:marRight w:val="0"/>
          <w:marTop w:val="0"/>
          <w:marBottom w:val="0"/>
          <w:divBdr>
            <w:top w:val="none" w:sz="0" w:space="0" w:color="auto"/>
            <w:left w:val="none" w:sz="0" w:space="0" w:color="auto"/>
            <w:bottom w:val="none" w:sz="0" w:space="0" w:color="auto"/>
            <w:right w:val="none" w:sz="0" w:space="0" w:color="auto"/>
          </w:divBdr>
        </w:div>
        <w:div w:id="1199245322">
          <w:marLeft w:val="0"/>
          <w:marRight w:val="0"/>
          <w:marTop w:val="0"/>
          <w:marBottom w:val="0"/>
          <w:divBdr>
            <w:top w:val="none" w:sz="0" w:space="0" w:color="auto"/>
            <w:left w:val="none" w:sz="0" w:space="0" w:color="auto"/>
            <w:bottom w:val="none" w:sz="0" w:space="0" w:color="auto"/>
            <w:right w:val="none" w:sz="0" w:space="0" w:color="auto"/>
          </w:divBdr>
        </w:div>
        <w:div w:id="1922986068">
          <w:marLeft w:val="0"/>
          <w:marRight w:val="0"/>
          <w:marTop w:val="0"/>
          <w:marBottom w:val="0"/>
          <w:divBdr>
            <w:top w:val="none" w:sz="0" w:space="0" w:color="auto"/>
            <w:left w:val="none" w:sz="0" w:space="0" w:color="auto"/>
            <w:bottom w:val="none" w:sz="0" w:space="0" w:color="auto"/>
            <w:right w:val="none" w:sz="0" w:space="0" w:color="auto"/>
          </w:divBdr>
        </w:div>
        <w:div w:id="1619219216">
          <w:marLeft w:val="0"/>
          <w:marRight w:val="0"/>
          <w:marTop w:val="0"/>
          <w:marBottom w:val="0"/>
          <w:divBdr>
            <w:top w:val="none" w:sz="0" w:space="0" w:color="auto"/>
            <w:left w:val="none" w:sz="0" w:space="0" w:color="auto"/>
            <w:bottom w:val="none" w:sz="0" w:space="0" w:color="auto"/>
            <w:right w:val="none" w:sz="0" w:space="0" w:color="auto"/>
          </w:divBdr>
        </w:div>
        <w:div w:id="625963652">
          <w:marLeft w:val="0"/>
          <w:marRight w:val="0"/>
          <w:marTop w:val="0"/>
          <w:marBottom w:val="0"/>
          <w:divBdr>
            <w:top w:val="none" w:sz="0" w:space="0" w:color="auto"/>
            <w:left w:val="none" w:sz="0" w:space="0" w:color="auto"/>
            <w:bottom w:val="none" w:sz="0" w:space="0" w:color="auto"/>
            <w:right w:val="none" w:sz="0" w:space="0" w:color="auto"/>
          </w:divBdr>
        </w:div>
        <w:div w:id="1664777344">
          <w:marLeft w:val="0"/>
          <w:marRight w:val="0"/>
          <w:marTop w:val="0"/>
          <w:marBottom w:val="0"/>
          <w:divBdr>
            <w:top w:val="none" w:sz="0" w:space="0" w:color="auto"/>
            <w:left w:val="none" w:sz="0" w:space="0" w:color="auto"/>
            <w:bottom w:val="none" w:sz="0" w:space="0" w:color="auto"/>
            <w:right w:val="none" w:sz="0" w:space="0" w:color="auto"/>
          </w:divBdr>
        </w:div>
        <w:div w:id="1737433190">
          <w:marLeft w:val="0"/>
          <w:marRight w:val="0"/>
          <w:marTop w:val="0"/>
          <w:marBottom w:val="0"/>
          <w:divBdr>
            <w:top w:val="none" w:sz="0" w:space="0" w:color="auto"/>
            <w:left w:val="none" w:sz="0" w:space="0" w:color="auto"/>
            <w:bottom w:val="none" w:sz="0" w:space="0" w:color="auto"/>
            <w:right w:val="none" w:sz="0" w:space="0" w:color="auto"/>
          </w:divBdr>
        </w:div>
        <w:div w:id="6174141">
          <w:marLeft w:val="0"/>
          <w:marRight w:val="0"/>
          <w:marTop w:val="0"/>
          <w:marBottom w:val="0"/>
          <w:divBdr>
            <w:top w:val="none" w:sz="0" w:space="0" w:color="auto"/>
            <w:left w:val="none" w:sz="0" w:space="0" w:color="auto"/>
            <w:bottom w:val="none" w:sz="0" w:space="0" w:color="auto"/>
            <w:right w:val="none" w:sz="0" w:space="0" w:color="auto"/>
          </w:divBdr>
        </w:div>
        <w:div w:id="662127820">
          <w:marLeft w:val="0"/>
          <w:marRight w:val="0"/>
          <w:marTop w:val="0"/>
          <w:marBottom w:val="0"/>
          <w:divBdr>
            <w:top w:val="none" w:sz="0" w:space="0" w:color="auto"/>
            <w:left w:val="none" w:sz="0" w:space="0" w:color="auto"/>
            <w:bottom w:val="none" w:sz="0" w:space="0" w:color="auto"/>
            <w:right w:val="none" w:sz="0" w:space="0" w:color="auto"/>
          </w:divBdr>
        </w:div>
        <w:div w:id="1564101444">
          <w:marLeft w:val="0"/>
          <w:marRight w:val="0"/>
          <w:marTop w:val="0"/>
          <w:marBottom w:val="0"/>
          <w:divBdr>
            <w:top w:val="none" w:sz="0" w:space="0" w:color="auto"/>
            <w:left w:val="none" w:sz="0" w:space="0" w:color="auto"/>
            <w:bottom w:val="none" w:sz="0" w:space="0" w:color="auto"/>
            <w:right w:val="none" w:sz="0" w:space="0" w:color="auto"/>
          </w:divBdr>
        </w:div>
        <w:div w:id="424352475">
          <w:marLeft w:val="0"/>
          <w:marRight w:val="0"/>
          <w:marTop w:val="0"/>
          <w:marBottom w:val="0"/>
          <w:divBdr>
            <w:top w:val="none" w:sz="0" w:space="0" w:color="auto"/>
            <w:left w:val="none" w:sz="0" w:space="0" w:color="auto"/>
            <w:bottom w:val="none" w:sz="0" w:space="0" w:color="auto"/>
            <w:right w:val="none" w:sz="0" w:space="0" w:color="auto"/>
          </w:divBdr>
        </w:div>
        <w:div w:id="1126267326">
          <w:marLeft w:val="0"/>
          <w:marRight w:val="0"/>
          <w:marTop w:val="0"/>
          <w:marBottom w:val="0"/>
          <w:divBdr>
            <w:top w:val="none" w:sz="0" w:space="0" w:color="auto"/>
            <w:left w:val="none" w:sz="0" w:space="0" w:color="auto"/>
            <w:bottom w:val="none" w:sz="0" w:space="0" w:color="auto"/>
            <w:right w:val="none" w:sz="0" w:space="0" w:color="auto"/>
          </w:divBdr>
        </w:div>
        <w:div w:id="563102867">
          <w:marLeft w:val="0"/>
          <w:marRight w:val="0"/>
          <w:marTop w:val="0"/>
          <w:marBottom w:val="0"/>
          <w:divBdr>
            <w:top w:val="none" w:sz="0" w:space="0" w:color="auto"/>
            <w:left w:val="none" w:sz="0" w:space="0" w:color="auto"/>
            <w:bottom w:val="none" w:sz="0" w:space="0" w:color="auto"/>
            <w:right w:val="none" w:sz="0" w:space="0" w:color="auto"/>
          </w:divBdr>
        </w:div>
        <w:div w:id="1214850698">
          <w:marLeft w:val="0"/>
          <w:marRight w:val="0"/>
          <w:marTop w:val="0"/>
          <w:marBottom w:val="0"/>
          <w:divBdr>
            <w:top w:val="none" w:sz="0" w:space="0" w:color="auto"/>
            <w:left w:val="none" w:sz="0" w:space="0" w:color="auto"/>
            <w:bottom w:val="none" w:sz="0" w:space="0" w:color="auto"/>
            <w:right w:val="none" w:sz="0" w:space="0" w:color="auto"/>
          </w:divBdr>
        </w:div>
        <w:div w:id="338046609">
          <w:marLeft w:val="0"/>
          <w:marRight w:val="0"/>
          <w:marTop w:val="0"/>
          <w:marBottom w:val="0"/>
          <w:divBdr>
            <w:top w:val="none" w:sz="0" w:space="0" w:color="auto"/>
            <w:left w:val="none" w:sz="0" w:space="0" w:color="auto"/>
            <w:bottom w:val="none" w:sz="0" w:space="0" w:color="auto"/>
            <w:right w:val="none" w:sz="0" w:space="0" w:color="auto"/>
          </w:divBdr>
        </w:div>
        <w:div w:id="357312949">
          <w:marLeft w:val="0"/>
          <w:marRight w:val="0"/>
          <w:marTop w:val="0"/>
          <w:marBottom w:val="0"/>
          <w:divBdr>
            <w:top w:val="none" w:sz="0" w:space="0" w:color="auto"/>
            <w:left w:val="none" w:sz="0" w:space="0" w:color="auto"/>
            <w:bottom w:val="none" w:sz="0" w:space="0" w:color="auto"/>
            <w:right w:val="none" w:sz="0" w:space="0" w:color="auto"/>
          </w:divBdr>
        </w:div>
      </w:divsChild>
    </w:div>
    <w:div w:id="764150925">
      <w:bodyDiv w:val="1"/>
      <w:marLeft w:val="0"/>
      <w:marRight w:val="0"/>
      <w:marTop w:val="0"/>
      <w:marBottom w:val="0"/>
      <w:divBdr>
        <w:top w:val="none" w:sz="0" w:space="0" w:color="auto"/>
        <w:left w:val="none" w:sz="0" w:space="0" w:color="auto"/>
        <w:bottom w:val="none" w:sz="0" w:space="0" w:color="auto"/>
        <w:right w:val="none" w:sz="0" w:space="0" w:color="auto"/>
      </w:divBdr>
      <w:divsChild>
        <w:div w:id="1373193353">
          <w:marLeft w:val="0"/>
          <w:marRight w:val="0"/>
          <w:marTop w:val="0"/>
          <w:marBottom w:val="0"/>
          <w:divBdr>
            <w:top w:val="none" w:sz="0" w:space="0" w:color="auto"/>
            <w:left w:val="none" w:sz="0" w:space="0" w:color="auto"/>
            <w:bottom w:val="none" w:sz="0" w:space="0" w:color="auto"/>
            <w:right w:val="none" w:sz="0" w:space="0" w:color="auto"/>
          </w:divBdr>
        </w:div>
      </w:divsChild>
    </w:div>
    <w:div w:id="765421094">
      <w:bodyDiv w:val="1"/>
      <w:marLeft w:val="0"/>
      <w:marRight w:val="0"/>
      <w:marTop w:val="0"/>
      <w:marBottom w:val="0"/>
      <w:divBdr>
        <w:top w:val="none" w:sz="0" w:space="0" w:color="auto"/>
        <w:left w:val="none" w:sz="0" w:space="0" w:color="auto"/>
        <w:bottom w:val="none" w:sz="0" w:space="0" w:color="auto"/>
        <w:right w:val="none" w:sz="0" w:space="0" w:color="auto"/>
      </w:divBdr>
    </w:div>
    <w:div w:id="891817175">
      <w:bodyDiv w:val="1"/>
      <w:marLeft w:val="0"/>
      <w:marRight w:val="0"/>
      <w:marTop w:val="0"/>
      <w:marBottom w:val="0"/>
      <w:divBdr>
        <w:top w:val="none" w:sz="0" w:space="0" w:color="auto"/>
        <w:left w:val="none" w:sz="0" w:space="0" w:color="auto"/>
        <w:bottom w:val="none" w:sz="0" w:space="0" w:color="auto"/>
        <w:right w:val="none" w:sz="0" w:space="0" w:color="auto"/>
      </w:divBdr>
    </w:div>
    <w:div w:id="926159214">
      <w:bodyDiv w:val="1"/>
      <w:marLeft w:val="0"/>
      <w:marRight w:val="0"/>
      <w:marTop w:val="0"/>
      <w:marBottom w:val="0"/>
      <w:divBdr>
        <w:top w:val="none" w:sz="0" w:space="0" w:color="auto"/>
        <w:left w:val="none" w:sz="0" w:space="0" w:color="auto"/>
        <w:bottom w:val="none" w:sz="0" w:space="0" w:color="auto"/>
        <w:right w:val="none" w:sz="0" w:space="0" w:color="auto"/>
      </w:divBdr>
    </w:div>
    <w:div w:id="934746853">
      <w:bodyDiv w:val="1"/>
      <w:marLeft w:val="0"/>
      <w:marRight w:val="0"/>
      <w:marTop w:val="0"/>
      <w:marBottom w:val="0"/>
      <w:divBdr>
        <w:top w:val="none" w:sz="0" w:space="0" w:color="auto"/>
        <w:left w:val="none" w:sz="0" w:space="0" w:color="auto"/>
        <w:bottom w:val="none" w:sz="0" w:space="0" w:color="auto"/>
        <w:right w:val="none" w:sz="0" w:space="0" w:color="auto"/>
      </w:divBdr>
    </w:div>
    <w:div w:id="1001615666">
      <w:bodyDiv w:val="1"/>
      <w:marLeft w:val="0"/>
      <w:marRight w:val="0"/>
      <w:marTop w:val="0"/>
      <w:marBottom w:val="0"/>
      <w:divBdr>
        <w:top w:val="none" w:sz="0" w:space="0" w:color="auto"/>
        <w:left w:val="none" w:sz="0" w:space="0" w:color="auto"/>
        <w:bottom w:val="none" w:sz="0" w:space="0" w:color="auto"/>
        <w:right w:val="none" w:sz="0" w:space="0" w:color="auto"/>
      </w:divBdr>
      <w:divsChild>
        <w:div w:id="1080758823">
          <w:marLeft w:val="0"/>
          <w:marRight w:val="0"/>
          <w:marTop w:val="0"/>
          <w:marBottom w:val="0"/>
          <w:divBdr>
            <w:top w:val="none" w:sz="0" w:space="0" w:color="auto"/>
            <w:left w:val="none" w:sz="0" w:space="0" w:color="auto"/>
            <w:bottom w:val="none" w:sz="0" w:space="0" w:color="auto"/>
            <w:right w:val="none" w:sz="0" w:space="0" w:color="auto"/>
          </w:divBdr>
        </w:div>
        <w:div w:id="1930767041">
          <w:marLeft w:val="0"/>
          <w:marRight w:val="0"/>
          <w:marTop w:val="0"/>
          <w:marBottom w:val="0"/>
          <w:divBdr>
            <w:top w:val="none" w:sz="0" w:space="0" w:color="auto"/>
            <w:left w:val="none" w:sz="0" w:space="0" w:color="auto"/>
            <w:bottom w:val="none" w:sz="0" w:space="0" w:color="auto"/>
            <w:right w:val="none" w:sz="0" w:space="0" w:color="auto"/>
          </w:divBdr>
        </w:div>
        <w:div w:id="981428090">
          <w:marLeft w:val="0"/>
          <w:marRight w:val="0"/>
          <w:marTop w:val="0"/>
          <w:marBottom w:val="0"/>
          <w:divBdr>
            <w:top w:val="none" w:sz="0" w:space="0" w:color="auto"/>
            <w:left w:val="none" w:sz="0" w:space="0" w:color="auto"/>
            <w:bottom w:val="none" w:sz="0" w:space="0" w:color="auto"/>
            <w:right w:val="none" w:sz="0" w:space="0" w:color="auto"/>
          </w:divBdr>
        </w:div>
        <w:div w:id="1773436485">
          <w:marLeft w:val="0"/>
          <w:marRight w:val="0"/>
          <w:marTop w:val="0"/>
          <w:marBottom w:val="0"/>
          <w:divBdr>
            <w:top w:val="none" w:sz="0" w:space="0" w:color="auto"/>
            <w:left w:val="none" w:sz="0" w:space="0" w:color="auto"/>
            <w:bottom w:val="none" w:sz="0" w:space="0" w:color="auto"/>
            <w:right w:val="none" w:sz="0" w:space="0" w:color="auto"/>
          </w:divBdr>
        </w:div>
        <w:div w:id="1409303382">
          <w:marLeft w:val="0"/>
          <w:marRight w:val="0"/>
          <w:marTop w:val="0"/>
          <w:marBottom w:val="0"/>
          <w:divBdr>
            <w:top w:val="none" w:sz="0" w:space="0" w:color="auto"/>
            <w:left w:val="none" w:sz="0" w:space="0" w:color="auto"/>
            <w:bottom w:val="none" w:sz="0" w:space="0" w:color="auto"/>
            <w:right w:val="none" w:sz="0" w:space="0" w:color="auto"/>
          </w:divBdr>
        </w:div>
        <w:div w:id="1158184592">
          <w:marLeft w:val="0"/>
          <w:marRight w:val="0"/>
          <w:marTop w:val="0"/>
          <w:marBottom w:val="0"/>
          <w:divBdr>
            <w:top w:val="none" w:sz="0" w:space="0" w:color="auto"/>
            <w:left w:val="none" w:sz="0" w:space="0" w:color="auto"/>
            <w:bottom w:val="none" w:sz="0" w:space="0" w:color="auto"/>
            <w:right w:val="none" w:sz="0" w:space="0" w:color="auto"/>
          </w:divBdr>
        </w:div>
        <w:div w:id="68894261">
          <w:marLeft w:val="0"/>
          <w:marRight w:val="0"/>
          <w:marTop w:val="0"/>
          <w:marBottom w:val="0"/>
          <w:divBdr>
            <w:top w:val="none" w:sz="0" w:space="0" w:color="auto"/>
            <w:left w:val="none" w:sz="0" w:space="0" w:color="auto"/>
            <w:bottom w:val="none" w:sz="0" w:space="0" w:color="auto"/>
            <w:right w:val="none" w:sz="0" w:space="0" w:color="auto"/>
          </w:divBdr>
        </w:div>
        <w:div w:id="140931967">
          <w:marLeft w:val="0"/>
          <w:marRight w:val="0"/>
          <w:marTop w:val="0"/>
          <w:marBottom w:val="0"/>
          <w:divBdr>
            <w:top w:val="none" w:sz="0" w:space="0" w:color="auto"/>
            <w:left w:val="none" w:sz="0" w:space="0" w:color="auto"/>
            <w:bottom w:val="none" w:sz="0" w:space="0" w:color="auto"/>
            <w:right w:val="none" w:sz="0" w:space="0" w:color="auto"/>
          </w:divBdr>
        </w:div>
        <w:div w:id="1839231519">
          <w:marLeft w:val="0"/>
          <w:marRight w:val="0"/>
          <w:marTop w:val="0"/>
          <w:marBottom w:val="0"/>
          <w:divBdr>
            <w:top w:val="none" w:sz="0" w:space="0" w:color="auto"/>
            <w:left w:val="none" w:sz="0" w:space="0" w:color="auto"/>
            <w:bottom w:val="none" w:sz="0" w:space="0" w:color="auto"/>
            <w:right w:val="none" w:sz="0" w:space="0" w:color="auto"/>
          </w:divBdr>
        </w:div>
        <w:div w:id="1067068562">
          <w:marLeft w:val="0"/>
          <w:marRight w:val="0"/>
          <w:marTop w:val="0"/>
          <w:marBottom w:val="0"/>
          <w:divBdr>
            <w:top w:val="none" w:sz="0" w:space="0" w:color="auto"/>
            <w:left w:val="none" w:sz="0" w:space="0" w:color="auto"/>
            <w:bottom w:val="none" w:sz="0" w:space="0" w:color="auto"/>
            <w:right w:val="none" w:sz="0" w:space="0" w:color="auto"/>
          </w:divBdr>
        </w:div>
        <w:div w:id="23749643">
          <w:marLeft w:val="0"/>
          <w:marRight w:val="0"/>
          <w:marTop w:val="0"/>
          <w:marBottom w:val="0"/>
          <w:divBdr>
            <w:top w:val="none" w:sz="0" w:space="0" w:color="auto"/>
            <w:left w:val="none" w:sz="0" w:space="0" w:color="auto"/>
            <w:bottom w:val="none" w:sz="0" w:space="0" w:color="auto"/>
            <w:right w:val="none" w:sz="0" w:space="0" w:color="auto"/>
          </w:divBdr>
        </w:div>
        <w:div w:id="263196679">
          <w:marLeft w:val="0"/>
          <w:marRight w:val="0"/>
          <w:marTop w:val="0"/>
          <w:marBottom w:val="0"/>
          <w:divBdr>
            <w:top w:val="none" w:sz="0" w:space="0" w:color="auto"/>
            <w:left w:val="none" w:sz="0" w:space="0" w:color="auto"/>
            <w:bottom w:val="none" w:sz="0" w:space="0" w:color="auto"/>
            <w:right w:val="none" w:sz="0" w:space="0" w:color="auto"/>
          </w:divBdr>
        </w:div>
        <w:div w:id="1727606704">
          <w:marLeft w:val="0"/>
          <w:marRight w:val="0"/>
          <w:marTop w:val="0"/>
          <w:marBottom w:val="0"/>
          <w:divBdr>
            <w:top w:val="none" w:sz="0" w:space="0" w:color="auto"/>
            <w:left w:val="none" w:sz="0" w:space="0" w:color="auto"/>
            <w:bottom w:val="none" w:sz="0" w:space="0" w:color="auto"/>
            <w:right w:val="none" w:sz="0" w:space="0" w:color="auto"/>
          </w:divBdr>
        </w:div>
        <w:div w:id="96562531">
          <w:marLeft w:val="0"/>
          <w:marRight w:val="0"/>
          <w:marTop w:val="0"/>
          <w:marBottom w:val="0"/>
          <w:divBdr>
            <w:top w:val="none" w:sz="0" w:space="0" w:color="auto"/>
            <w:left w:val="none" w:sz="0" w:space="0" w:color="auto"/>
            <w:bottom w:val="none" w:sz="0" w:space="0" w:color="auto"/>
            <w:right w:val="none" w:sz="0" w:space="0" w:color="auto"/>
          </w:divBdr>
        </w:div>
        <w:div w:id="365061780">
          <w:marLeft w:val="0"/>
          <w:marRight w:val="0"/>
          <w:marTop w:val="0"/>
          <w:marBottom w:val="0"/>
          <w:divBdr>
            <w:top w:val="none" w:sz="0" w:space="0" w:color="auto"/>
            <w:left w:val="none" w:sz="0" w:space="0" w:color="auto"/>
            <w:bottom w:val="none" w:sz="0" w:space="0" w:color="auto"/>
            <w:right w:val="none" w:sz="0" w:space="0" w:color="auto"/>
          </w:divBdr>
        </w:div>
        <w:div w:id="1578242958">
          <w:marLeft w:val="0"/>
          <w:marRight w:val="0"/>
          <w:marTop w:val="0"/>
          <w:marBottom w:val="0"/>
          <w:divBdr>
            <w:top w:val="none" w:sz="0" w:space="0" w:color="auto"/>
            <w:left w:val="none" w:sz="0" w:space="0" w:color="auto"/>
            <w:bottom w:val="none" w:sz="0" w:space="0" w:color="auto"/>
            <w:right w:val="none" w:sz="0" w:space="0" w:color="auto"/>
          </w:divBdr>
        </w:div>
        <w:div w:id="1316758975">
          <w:marLeft w:val="0"/>
          <w:marRight w:val="0"/>
          <w:marTop w:val="0"/>
          <w:marBottom w:val="0"/>
          <w:divBdr>
            <w:top w:val="none" w:sz="0" w:space="0" w:color="auto"/>
            <w:left w:val="none" w:sz="0" w:space="0" w:color="auto"/>
            <w:bottom w:val="none" w:sz="0" w:space="0" w:color="auto"/>
            <w:right w:val="none" w:sz="0" w:space="0" w:color="auto"/>
          </w:divBdr>
        </w:div>
        <w:div w:id="795559686">
          <w:marLeft w:val="0"/>
          <w:marRight w:val="0"/>
          <w:marTop w:val="0"/>
          <w:marBottom w:val="0"/>
          <w:divBdr>
            <w:top w:val="none" w:sz="0" w:space="0" w:color="auto"/>
            <w:left w:val="none" w:sz="0" w:space="0" w:color="auto"/>
            <w:bottom w:val="none" w:sz="0" w:space="0" w:color="auto"/>
            <w:right w:val="none" w:sz="0" w:space="0" w:color="auto"/>
          </w:divBdr>
        </w:div>
        <w:div w:id="1101416881">
          <w:marLeft w:val="0"/>
          <w:marRight w:val="0"/>
          <w:marTop w:val="0"/>
          <w:marBottom w:val="0"/>
          <w:divBdr>
            <w:top w:val="none" w:sz="0" w:space="0" w:color="auto"/>
            <w:left w:val="none" w:sz="0" w:space="0" w:color="auto"/>
            <w:bottom w:val="none" w:sz="0" w:space="0" w:color="auto"/>
            <w:right w:val="none" w:sz="0" w:space="0" w:color="auto"/>
          </w:divBdr>
        </w:div>
        <w:div w:id="958414852">
          <w:marLeft w:val="0"/>
          <w:marRight w:val="0"/>
          <w:marTop w:val="0"/>
          <w:marBottom w:val="0"/>
          <w:divBdr>
            <w:top w:val="none" w:sz="0" w:space="0" w:color="auto"/>
            <w:left w:val="none" w:sz="0" w:space="0" w:color="auto"/>
            <w:bottom w:val="none" w:sz="0" w:space="0" w:color="auto"/>
            <w:right w:val="none" w:sz="0" w:space="0" w:color="auto"/>
          </w:divBdr>
        </w:div>
        <w:div w:id="1934892598">
          <w:marLeft w:val="0"/>
          <w:marRight w:val="0"/>
          <w:marTop w:val="0"/>
          <w:marBottom w:val="0"/>
          <w:divBdr>
            <w:top w:val="none" w:sz="0" w:space="0" w:color="auto"/>
            <w:left w:val="none" w:sz="0" w:space="0" w:color="auto"/>
            <w:bottom w:val="none" w:sz="0" w:space="0" w:color="auto"/>
            <w:right w:val="none" w:sz="0" w:space="0" w:color="auto"/>
          </w:divBdr>
        </w:div>
        <w:div w:id="2122915187">
          <w:marLeft w:val="0"/>
          <w:marRight w:val="0"/>
          <w:marTop w:val="0"/>
          <w:marBottom w:val="0"/>
          <w:divBdr>
            <w:top w:val="none" w:sz="0" w:space="0" w:color="auto"/>
            <w:left w:val="none" w:sz="0" w:space="0" w:color="auto"/>
            <w:bottom w:val="none" w:sz="0" w:space="0" w:color="auto"/>
            <w:right w:val="none" w:sz="0" w:space="0" w:color="auto"/>
          </w:divBdr>
        </w:div>
        <w:div w:id="1384865780">
          <w:marLeft w:val="0"/>
          <w:marRight w:val="0"/>
          <w:marTop w:val="0"/>
          <w:marBottom w:val="0"/>
          <w:divBdr>
            <w:top w:val="none" w:sz="0" w:space="0" w:color="auto"/>
            <w:left w:val="none" w:sz="0" w:space="0" w:color="auto"/>
            <w:bottom w:val="none" w:sz="0" w:space="0" w:color="auto"/>
            <w:right w:val="none" w:sz="0" w:space="0" w:color="auto"/>
          </w:divBdr>
        </w:div>
        <w:div w:id="780077452">
          <w:marLeft w:val="0"/>
          <w:marRight w:val="0"/>
          <w:marTop w:val="0"/>
          <w:marBottom w:val="0"/>
          <w:divBdr>
            <w:top w:val="none" w:sz="0" w:space="0" w:color="auto"/>
            <w:left w:val="none" w:sz="0" w:space="0" w:color="auto"/>
            <w:bottom w:val="none" w:sz="0" w:space="0" w:color="auto"/>
            <w:right w:val="none" w:sz="0" w:space="0" w:color="auto"/>
          </w:divBdr>
        </w:div>
        <w:div w:id="1194999668">
          <w:marLeft w:val="0"/>
          <w:marRight w:val="0"/>
          <w:marTop w:val="0"/>
          <w:marBottom w:val="0"/>
          <w:divBdr>
            <w:top w:val="none" w:sz="0" w:space="0" w:color="auto"/>
            <w:left w:val="none" w:sz="0" w:space="0" w:color="auto"/>
            <w:bottom w:val="none" w:sz="0" w:space="0" w:color="auto"/>
            <w:right w:val="none" w:sz="0" w:space="0" w:color="auto"/>
          </w:divBdr>
        </w:div>
        <w:div w:id="1349067393">
          <w:marLeft w:val="0"/>
          <w:marRight w:val="0"/>
          <w:marTop w:val="0"/>
          <w:marBottom w:val="0"/>
          <w:divBdr>
            <w:top w:val="none" w:sz="0" w:space="0" w:color="auto"/>
            <w:left w:val="none" w:sz="0" w:space="0" w:color="auto"/>
            <w:bottom w:val="none" w:sz="0" w:space="0" w:color="auto"/>
            <w:right w:val="none" w:sz="0" w:space="0" w:color="auto"/>
          </w:divBdr>
        </w:div>
        <w:div w:id="1378778302">
          <w:marLeft w:val="0"/>
          <w:marRight w:val="0"/>
          <w:marTop w:val="0"/>
          <w:marBottom w:val="0"/>
          <w:divBdr>
            <w:top w:val="none" w:sz="0" w:space="0" w:color="auto"/>
            <w:left w:val="none" w:sz="0" w:space="0" w:color="auto"/>
            <w:bottom w:val="none" w:sz="0" w:space="0" w:color="auto"/>
            <w:right w:val="none" w:sz="0" w:space="0" w:color="auto"/>
          </w:divBdr>
        </w:div>
        <w:div w:id="610866315">
          <w:marLeft w:val="0"/>
          <w:marRight w:val="0"/>
          <w:marTop w:val="0"/>
          <w:marBottom w:val="0"/>
          <w:divBdr>
            <w:top w:val="none" w:sz="0" w:space="0" w:color="auto"/>
            <w:left w:val="none" w:sz="0" w:space="0" w:color="auto"/>
            <w:bottom w:val="none" w:sz="0" w:space="0" w:color="auto"/>
            <w:right w:val="none" w:sz="0" w:space="0" w:color="auto"/>
          </w:divBdr>
        </w:div>
        <w:div w:id="638342265">
          <w:marLeft w:val="0"/>
          <w:marRight w:val="0"/>
          <w:marTop w:val="0"/>
          <w:marBottom w:val="0"/>
          <w:divBdr>
            <w:top w:val="none" w:sz="0" w:space="0" w:color="auto"/>
            <w:left w:val="none" w:sz="0" w:space="0" w:color="auto"/>
            <w:bottom w:val="none" w:sz="0" w:space="0" w:color="auto"/>
            <w:right w:val="none" w:sz="0" w:space="0" w:color="auto"/>
          </w:divBdr>
        </w:div>
        <w:div w:id="1174344587">
          <w:marLeft w:val="0"/>
          <w:marRight w:val="0"/>
          <w:marTop w:val="0"/>
          <w:marBottom w:val="0"/>
          <w:divBdr>
            <w:top w:val="none" w:sz="0" w:space="0" w:color="auto"/>
            <w:left w:val="none" w:sz="0" w:space="0" w:color="auto"/>
            <w:bottom w:val="none" w:sz="0" w:space="0" w:color="auto"/>
            <w:right w:val="none" w:sz="0" w:space="0" w:color="auto"/>
          </w:divBdr>
        </w:div>
        <w:div w:id="1415785503">
          <w:marLeft w:val="0"/>
          <w:marRight w:val="0"/>
          <w:marTop w:val="0"/>
          <w:marBottom w:val="0"/>
          <w:divBdr>
            <w:top w:val="none" w:sz="0" w:space="0" w:color="auto"/>
            <w:left w:val="none" w:sz="0" w:space="0" w:color="auto"/>
            <w:bottom w:val="none" w:sz="0" w:space="0" w:color="auto"/>
            <w:right w:val="none" w:sz="0" w:space="0" w:color="auto"/>
          </w:divBdr>
        </w:div>
      </w:divsChild>
    </w:div>
    <w:div w:id="1012882300">
      <w:bodyDiv w:val="1"/>
      <w:marLeft w:val="0"/>
      <w:marRight w:val="0"/>
      <w:marTop w:val="0"/>
      <w:marBottom w:val="0"/>
      <w:divBdr>
        <w:top w:val="none" w:sz="0" w:space="0" w:color="auto"/>
        <w:left w:val="none" w:sz="0" w:space="0" w:color="auto"/>
        <w:bottom w:val="none" w:sz="0" w:space="0" w:color="auto"/>
        <w:right w:val="none" w:sz="0" w:space="0" w:color="auto"/>
      </w:divBdr>
    </w:div>
    <w:div w:id="1095441310">
      <w:bodyDiv w:val="1"/>
      <w:marLeft w:val="0"/>
      <w:marRight w:val="0"/>
      <w:marTop w:val="0"/>
      <w:marBottom w:val="0"/>
      <w:divBdr>
        <w:top w:val="none" w:sz="0" w:space="0" w:color="auto"/>
        <w:left w:val="none" w:sz="0" w:space="0" w:color="auto"/>
        <w:bottom w:val="none" w:sz="0" w:space="0" w:color="auto"/>
        <w:right w:val="none" w:sz="0" w:space="0" w:color="auto"/>
      </w:divBdr>
    </w:div>
    <w:div w:id="1128622880">
      <w:bodyDiv w:val="1"/>
      <w:marLeft w:val="0"/>
      <w:marRight w:val="0"/>
      <w:marTop w:val="0"/>
      <w:marBottom w:val="0"/>
      <w:divBdr>
        <w:top w:val="none" w:sz="0" w:space="0" w:color="auto"/>
        <w:left w:val="none" w:sz="0" w:space="0" w:color="auto"/>
        <w:bottom w:val="none" w:sz="0" w:space="0" w:color="auto"/>
        <w:right w:val="none" w:sz="0" w:space="0" w:color="auto"/>
      </w:divBdr>
    </w:div>
    <w:div w:id="1164127203">
      <w:bodyDiv w:val="1"/>
      <w:marLeft w:val="0"/>
      <w:marRight w:val="0"/>
      <w:marTop w:val="0"/>
      <w:marBottom w:val="0"/>
      <w:divBdr>
        <w:top w:val="none" w:sz="0" w:space="0" w:color="auto"/>
        <w:left w:val="none" w:sz="0" w:space="0" w:color="auto"/>
        <w:bottom w:val="none" w:sz="0" w:space="0" w:color="auto"/>
        <w:right w:val="none" w:sz="0" w:space="0" w:color="auto"/>
      </w:divBdr>
    </w:div>
    <w:div w:id="1193886469">
      <w:bodyDiv w:val="1"/>
      <w:marLeft w:val="0"/>
      <w:marRight w:val="0"/>
      <w:marTop w:val="0"/>
      <w:marBottom w:val="0"/>
      <w:divBdr>
        <w:top w:val="none" w:sz="0" w:space="0" w:color="auto"/>
        <w:left w:val="none" w:sz="0" w:space="0" w:color="auto"/>
        <w:bottom w:val="none" w:sz="0" w:space="0" w:color="auto"/>
        <w:right w:val="none" w:sz="0" w:space="0" w:color="auto"/>
      </w:divBdr>
    </w:div>
    <w:div w:id="1224873150">
      <w:bodyDiv w:val="1"/>
      <w:marLeft w:val="0"/>
      <w:marRight w:val="0"/>
      <w:marTop w:val="0"/>
      <w:marBottom w:val="0"/>
      <w:divBdr>
        <w:top w:val="none" w:sz="0" w:space="0" w:color="auto"/>
        <w:left w:val="none" w:sz="0" w:space="0" w:color="auto"/>
        <w:bottom w:val="none" w:sz="0" w:space="0" w:color="auto"/>
        <w:right w:val="none" w:sz="0" w:space="0" w:color="auto"/>
      </w:divBdr>
    </w:div>
    <w:div w:id="1296789297">
      <w:bodyDiv w:val="1"/>
      <w:marLeft w:val="0"/>
      <w:marRight w:val="0"/>
      <w:marTop w:val="0"/>
      <w:marBottom w:val="0"/>
      <w:divBdr>
        <w:top w:val="none" w:sz="0" w:space="0" w:color="auto"/>
        <w:left w:val="none" w:sz="0" w:space="0" w:color="auto"/>
        <w:bottom w:val="none" w:sz="0" w:space="0" w:color="auto"/>
        <w:right w:val="none" w:sz="0" w:space="0" w:color="auto"/>
      </w:divBdr>
    </w:div>
    <w:div w:id="1416051392">
      <w:bodyDiv w:val="1"/>
      <w:marLeft w:val="0"/>
      <w:marRight w:val="0"/>
      <w:marTop w:val="0"/>
      <w:marBottom w:val="0"/>
      <w:divBdr>
        <w:top w:val="none" w:sz="0" w:space="0" w:color="auto"/>
        <w:left w:val="none" w:sz="0" w:space="0" w:color="auto"/>
        <w:bottom w:val="none" w:sz="0" w:space="0" w:color="auto"/>
        <w:right w:val="none" w:sz="0" w:space="0" w:color="auto"/>
      </w:divBdr>
    </w:div>
    <w:div w:id="1645961869">
      <w:bodyDiv w:val="1"/>
      <w:marLeft w:val="0"/>
      <w:marRight w:val="0"/>
      <w:marTop w:val="0"/>
      <w:marBottom w:val="0"/>
      <w:divBdr>
        <w:top w:val="none" w:sz="0" w:space="0" w:color="auto"/>
        <w:left w:val="none" w:sz="0" w:space="0" w:color="auto"/>
        <w:bottom w:val="none" w:sz="0" w:space="0" w:color="auto"/>
        <w:right w:val="none" w:sz="0" w:space="0" w:color="auto"/>
      </w:divBdr>
    </w:div>
    <w:div w:id="1715502079">
      <w:bodyDiv w:val="1"/>
      <w:marLeft w:val="0"/>
      <w:marRight w:val="0"/>
      <w:marTop w:val="0"/>
      <w:marBottom w:val="0"/>
      <w:divBdr>
        <w:top w:val="none" w:sz="0" w:space="0" w:color="auto"/>
        <w:left w:val="none" w:sz="0" w:space="0" w:color="auto"/>
        <w:bottom w:val="none" w:sz="0" w:space="0" w:color="auto"/>
        <w:right w:val="none" w:sz="0" w:space="0" w:color="auto"/>
      </w:divBdr>
    </w:div>
    <w:div w:id="1755200167">
      <w:bodyDiv w:val="1"/>
      <w:marLeft w:val="0"/>
      <w:marRight w:val="0"/>
      <w:marTop w:val="0"/>
      <w:marBottom w:val="0"/>
      <w:divBdr>
        <w:top w:val="none" w:sz="0" w:space="0" w:color="auto"/>
        <w:left w:val="none" w:sz="0" w:space="0" w:color="auto"/>
        <w:bottom w:val="none" w:sz="0" w:space="0" w:color="auto"/>
        <w:right w:val="none" w:sz="0" w:space="0" w:color="auto"/>
      </w:divBdr>
    </w:div>
    <w:div w:id="1835493996">
      <w:bodyDiv w:val="1"/>
      <w:marLeft w:val="0"/>
      <w:marRight w:val="0"/>
      <w:marTop w:val="0"/>
      <w:marBottom w:val="0"/>
      <w:divBdr>
        <w:top w:val="none" w:sz="0" w:space="0" w:color="auto"/>
        <w:left w:val="none" w:sz="0" w:space="0" w:color="auto"/>
        <w:bottom w:val="none" w:sz="0" w:space="0" w:color="auto"/>
        <w:right w:val="none" w:sz="0" w:space="0" w:color="auto"/>
      </w:divBdr>
    </w:div>
    <w:div w:id="1846557385">
      <w:bodyDiv w:val="1"/>
      <w:marLeft w:val="0"/>
      <w:marRight w:val="0"/>
      <w:marTop w:val="0"/>
      <w:marBottom w:val="0"/>
      <w:divBdr>
        <w:top w:val="none" w:sz="0" w:space="0" w:color="auto"/>
        <w:left w:val="none" w:sz="0" w:space="0" w:color="auto"/>
        <w:bottom w:val="none" w:sz="0" w:space="0" w:color="auto"/>
        <w:right w:val="none" w:sz="0" w:space="0" w:color="auto"/>
      </w:divBdr>
    </w:div>
    <w:div w:id="1864439002">
      <w:bodyDiv w:val="1"/>
      <w:marLeft w:val="0"/>
      <w:marRight w:val="0"/>
      <w:marTop w:val="0"/>
      <w:marBottom w:val="0"/>
      <w:divBdr>
        <w:top w:val="none" w:sz="0" w:space="0" w:color="auto"/>
        <w:left w:val="none" w:sz="0" w:space="0" w:color="auto"/>
        <w:bottom w:val="none" w:sz="0" w:space="0" w:color="auto"/>
        <w:right w:val="none" w:sz="0" w:space="0" w:color="auto"/>
      </w:divBdr>
    </w:div>
    <w:div w:id="2064021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igenfactor.org" TargetMode="External"/><Relationship Id="rId12" Type="http://schemas.openxmlformats.org/officeDocument/2006/relationships/hyperlink" Target="http://www.harzing.com/pop.htm" TargetMode="External"/><Relationship Id="rId13" Type="http://schemas.openxmlformats.org/officeDocument/2006/relationships/image" Target="media/image1.emf"/><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onlinelibrary.wiley.com" TargetMode="External"/><Relationship Id="rId8" Type="http://schemas.openxmlformats.org/officeDocument/2006/relationships/hyperlink" Target="http://www.altmetric.com" TargetMode="External"/><Relationship Id="rId9" Type="http://schemas.openxmlformats.org/officeDocument/2006/relationships/hyperlink" Target="http://admin-apps.webofknowledge.com.libproxy.unh.edu/JCR/JCR?RQ=HOME" TargetMode="External"/><Relationship Id="rId10" Type="http://schemas.openxmlformats.org/officeDocument/2006/relationships/hyperlink" Target="http://www.journalmetr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10871</Words>
  <Characters>61965</Characters>
  <Application>Microsoft Macintosh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Anon</dc:creator>
  <cp:keywords/>
  <dc:description/>
  <cp:lastModifiedBy>Daniel Hocking</cp:lastModifiedBy>
  <cp:revision>2</cp:revision>
  <cp:lastPrinted>2013-05-02T14:56:00Z</cp:lastPrinted>
  <dcterms:created xsi:type="dcterms:W3CDTF">2013-06-10T13:27:00Z</dcterms:created>
  <dcterms:modified xsi:type="dcterms:W3CDTF">2013-06-10T13:27:00Z</dcterms:modified>
</cp:coreProperties>
</file>